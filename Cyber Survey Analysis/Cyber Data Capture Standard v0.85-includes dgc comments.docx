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1CE69" w14:textId="77777777" w:rsidR="00F813A7" w:rsidRPr="00454F00" w:rsidRDefault="00F813A7" w:rsidP="00F813A7">
      <w:pPr>
        <w:jc w:val="center"/>
        <w:rPr>
          <w:rFonts w:asciiTheme="minorHAnsi" w:hAnsiTheme="minorHAnsi" w:cs="Tahoma"/>
        </w:rPr>
      </w:pPr>
      <w:bookmarkStart w:id="0" w:name="_GoBack"/>
      <w:bookmarkEnd w:id="0"/>
    </w:p>
    <w:p w14:paraId="7A083CDA" w14:textId="77777777" w:rsidR="00F813A7" w:rsidRPr="00454F00" w:rsidRDefault="00F813A7" w:rsidP="00F813A7">
      <w:pPr>
        <w:jc w:val="center"/>
        <w:rPr>
          <w:rFonts w:asciiTheme="minorHAnsi" w:hAnsiTheme="minorHAnsi" w:cs="Tahoma"/>
        </w:rPr>
      </w:pPr>
    </w:p>
    <w:p w14:paraId="29136591" w14:textId="77777777" w:rsidR="00F813A7" w:rsidRPr="00454F00" w:rsidRDefault="00F813A7" w:rsidP="00F813A7">
      <w:pPr>
        <w:jc w:val="center"/>
        <w:rPr>
          <w:rFonts w:asciiTheme="minorHAnsi" w:hAnsiTheme="minorHAnsi" w:cs="Tahoma"/>
        </w:rPr>
      </w:pPr>
      <w:r w:rsidRPr="00454F00">
        <w:rPr>
          <w:rFonts w:asciiTheme="minorHAnsi" w:hAnsiTheme="minorHAnsi" w:cs="Tahoma"/>
          <w:noProof/>
        </w:rPr>
        <w:drawing>
          <wp:anchor distT="0" distB="0" distL="114300" distR="114300" simplePos="0" relativeHeight="251659264" behindDoc="0" locked="0" layoutInCell="1" allowOverlap="1" wp14:anchorId="0B692CC8" wp14:editId="5CE7A655">
            <wp:simplePos x="0" y="0"/>
            <wp:positionH relativeFrom="column">
              <wp:posOffset>457200</wp:posOffset>
            </wp:positionH>
            <wp:positionV relativeFrom="paragraph">
              <wp:posOffset>90170</wp:posOffset>
            </wp:positionV>
            <wp:extent cx="911225" cy="1143000"/>
            <wp:effectExtent l="0" t="0" r="3175" b="0"/>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1225"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2C3494" w14:textId="77777777" w:rsidR="00F813A7" w:rsidRPr="00454F00" w:rsidRDefault="00F813A7" w:rsidP="00F813A7">
      <w:pPr>
        <w:spacing w:after="60" w:line="240" w:lineRule="auto"/>
        <w:ind w:left="2448"/>
        <w:rPr>
          <w:rFonts w:asciiTheme="minorHAnsi" w:eastAsia="Times New Roman" w:hAnsiTheme="minorHAnsi" w:cs="Tahoma"/>
          <w:b/>
          <w:sz w:val="40"/>
          <w:szCs w:val="40"/>
        </w:rPr>
      </w:pPr>
      <w:r w:rsidRPr="00454F00">
        <w:rPr>
          <w:rFonts w:asciiTheme="minorHAnsi" w:eastAsia="Times New Roman" w:hAnsiTheme="minorHAnsi" w:cs="Tahoma"/>
          <w:b/>
          <w:sz w:val="40"/>
          <w:szCs w:val="40"/>
        </w:rPr>
        <w:t>Markel Corporation</w:t>
      </w:r>
    </w:p>
    <w:p w14:paraId="02EA07DB" w14:textId="77777777" w:rsidR="003F7273" w:rsidRDefault="009F7D22" w:rsidP="00F65C38">
      <w:pPr>
        <w:spacing w:after="60" w:line="240" w:lineRule="auto"/>
        <w:ind w:left="2448"/>
        <w:rPr>
          <w:rFonts w:asciiTheme="minorHAnsi" w:eastAsia="Times New Roman" w:hAnsiTheme="minorHAnsi" w:cs="Tahoma"/>
          <w:b/>
          <w:sz w:val="40"/>
          <w:szCs w:val="40"/>
        </w:rPr>
      </w:pPr>
      <w:r>
        <w:rPr>
          <w:rFonts w:asciiTheme="minorHAnsi" w:eastAsia="Times New Roman" w:hAnsiTheme="minorHAnsi" w:cs="Tahoma"/>
          <w:b/>
          <w:sz w:val="40"/>
          <w:szCs w:val="40"/>
        </w:rPr>
        <w:t xml:space="preserve">Cyber Data Capture </w:t>
      </w:r>
      <w:commentRangeStart w:id="1"/>
      <w:r>
        <w:rPr>
          <w:rFonts w:asciiTheme="minorHAnsi" w:eastAsia="Times New Roman" w:hAnsiTheme="minorHAnsi" w:cs="Tahoma"/>
          <w:b/>
          <w:sz w:val="40"/>
          <w:szCs w:val="40"/>
        </w:rPr>
        <w:t>Standard</w:t>
      </w:r>
      <w:commentRangeEnd w:id="1"/>
      <w:r w:rsidR="008258B9">
        <w:rPr>
          <w:rStyle w:val="CommentReference"/>
        </w:rPr>
        <w:commentReference w:id="1"/>
      </w:r>
      <w:r w:rsidR="00944A73">
        <w:rPr>
          <w:rFonts w:asciiTheme="minorHAnsi" w:eastAsia="Times New Roman" w:hAnsiTheme="minorHAnsi" w:cs="Tahoma"/>
          <w:b/>
          <w:sz w:val="40"/>
          <w:szCs w:val="40"/>
        </w:rPr>
        <w:t xml:space="preserve"> </w:t>
      </w:r>
    </w:p>
    <w:p w14:paraId="673C1A39" w14:textId="02847E00" w:rsidR="00F813A7" w:rsidRPr="00454F00" w:rsidRDefault="00F813A7" w:rsidP="00F813A7">
      <w:pPr>
        <w:spacing w:after="60" w:line="240" w:lineRule="auto"/>
        <w:ind w:left="2448"/>
        <w:rPr>
          <w:rFonts w:asciiTheme="minorHAnsi" w:eastAsia="Times New Roman" w:hAnsiTheme="minorHAnsi" w:cs="Tahoma"/>
          <w:sz w:val="28"/>
          <w:szCs w:val="28"/>
        </w:rPr>
      </w:pPr>
      <w:r w:rsidRPr="00454F00">
        <w:rPr>
          <w:rFonts w:asciiTheme="minorHAnsi" w:eastAsia="Times New Roman" w:hAnsiTheme="minorHAnsi" w:cs="Tahoma"/>
          <w:sz w:val="28"/>
          <w:szCs w:val="28"/>
        </w:rPr>
        <w:t xml:space="preserve">Version </w:t>
      </w:r>
      <w:sdt>
        <w:sdtPr>
          <w:rPr>
            <w:rFonts w:asciiTheme="minorHAnsi" w:eastAsia="Times New Roman" w:hAnsiTheme="minorHAnsi" w:cs="Tahoma"/>
            <w:sz w:val="28"/>
            <w:szCs w:val="28"/>
          </w:rPr>
          <w:alias w:val="Document Version"/>
          <w:tag w:val="Document Version"/>
          <w:id w:val="-1936746321"/>
          <w:placeholder>
            <w:docPart w:val="012164817D534B048BD6541339B59B9F"/>
          </w:placeholder>
        </w:sdtPr>
        <w:sdtEndPr/>
        <w:sdtContent>
          <w:r w:rsidR="009F7D22">
            <w:rPr>
              <w:rFonts w:asciiTheme="minorHAnsi" w:eastAsia="Times New Roman" w:hAnsiTheme="minorHAnsi" w:cs="Tahoma"/>
              <w:sz w:val="28"/>
              <w:szCs w:val="28"/>
            </w:rPr>
            <w:t>0.</w:t>
          </w:r>
          <w:r w:rsidR="00CC2E60">
            <w:rPr>
              <w:rFonts w:asciiTheme="minorHAnsi" w:eastAsia="Times New Roman" w:hAnsiTheme="minorHAnsi" w:cs="Tahoma"/>
              <w:sz w:val="28"/>
              <w:szCs w:val="28"/>
            </w:rPr>
            <w:t>8</w:t>
          </w:r>
        </w:sdtContent>
      </w:sdt>
    </w:p>
    <w:p w14:paraId="07C6E95C" w14:textId="77777777" w:rsidR="00F813A7" w:rsidRPr="00454F00" w:rsidRDefault="00F813A7" w:rsidP="00F813A7">
      <w:pPr>
        <w:pBdr>
          <w:bottom w:val="single" w:sz="12" w:space="0" w:color="auto"/>
        </w:pBdr>
        <w:ind w:left="720"/>
        <w:rPr>
          <w:rFonts w:asciiTheme="minorHAnsi" w:hAnsiTheme="minorHAnsi" w:cs="Tahoma"/>
          <w:bCs/>
        </w:rPr>
      </w:pPr>
    </w:p>
    <w:p w14:paraId="74F32112" w14:textId="77777777" w:rsidR="00F813A7" w:rsidRPr="00454F00" w:rsidRDefault="00F813A7" w:rsidP="00F813A7">
      <w:pPr>
        <w:ind w:left="720"/>
        <w:rPr>
          <w:rFonts w:asciiTheme="minorHAnsi" w:hAnsiTheme="minorHAnsi" w:cs="Tahoma"/>
          <w:bCs/>
        </w:rPr>
      </w:pPr>
    </w:p>
    <w:p w14:paraId="2E48A7A7" w14:textId="77777777" w:rsidR="00F813A7" w:rsidRPr="00454F00" w:rsidRDefault="00F813A7" w:rsidP="00F813A7">
      <w:pPr>
        <w:ind w:left="720"/>
        <w:rPr>
          <w:rFonts w:asciiTheme="minorHAnsi" w:hAnsiTheme="minorHAnsi" w:cs="Tahoma"/>
          <w:bCs/>
        </w:rPr>
      </w:pPr>
    </w:p>
    <w:p w14:paraId="34546BBD" w14:textId="77777777" w:rsidR="00F813A7" w:rsidRPr="00454F00" w:rsidRDefault="00F813A7" w:rsidP="00F813A7">
      <w:pPr>
        <w:ind w:left="720"/>
        <w:rPr>
          <w:rFonts w:asciiTheme="minorHAnsi" w:hAnsiTheme="minorHAnsi" w:cs="Tahoma"/>
          <w:bCs/>
        </w:rPr>
      </w:pPr>
    </w:p>
    <w:p w14:paraId="25B602BC" w14:textId="77777777" w:rsidR="00F813A7" w:rsidRDefault="00F813A7" w:rsidP="00F813A7">
      <w:pPr>
        <w:ind w:left="720"/>
        <w:rPr>
          <w:rFonts w:asciiTheme="minorHAnsi" w:hAnsiTheme="minorHAnsi" w:cs="Tahoma"/>
          <w:bCs/>
        </w:rPr>
      </w:pPr>
    </w:p>
    <w:p w14:paraId="5293AE4D" w14:textId="77777777" w:rsidR="00423347" w:rsidRDefault="00423347" w:rsidP="00F813A7">
      <w:pPr>
        <w:ind w:left="720"/>
        <w:rPr>
          <w:rFonts w:asciiTheme="minorHAnsi" w:hAnsiTheme="minorHAnsi" w:cs="Tahoma"/>
          <w:bCs/>
        </w:rPr>
      </w:pPr>
    </w:p>
    <w:p w14:paraId="0692AF2C" w14:textId="77777777" w:rsidR="00423347" w:rsidRDefault="00423347" w:rsidP="00F813A7">
      <w:pPr>
        <w:ind w:left="720"/>
        <w:rPr>
          <w:rFonts w:asciiTheme="minorHAnsi" w:hAnsiTheme="minorHAnsi" w:cs="Tahoma"/>
          <w:bCs/>
        </w:rPr>
      </w:pPr>
    </w:p>
    <w:p w14:paraId="4456CD60" w14:textId="77777777" w:rsidR="00423347" w:rsidRDefault="00423347" w:rsidP="00F813A7">
      <w:pPr>
        <w:ind w:left="720"/>
        <w:rPr>
          <w:rFonts w:asciiTheme="minorHAnsi" w:hAnsiTheme="minorHAnsi" w:cs="Tahoma"/>
          <w:bCs/>
        </w:rPr>
      </w:pPr>
    </w:p>
    <w:p w14:paraId="5111C406" w14:textId="77777777" w:rsidR="00423347" w:rsidRDefault="00423347" w:rsidP="00F813A7">
      <w:pPr>
        <w:ind w:left="720"/>
        <w:rPr>
          <w:rFonts w:asciiTheme="minorHAnsi" w:hAnsiTheme="minorHAnsi" w:cs="Tahoma"/>
          <w:bCs/>
        </w:rPr>
      </w:pPr>
    </w:p>
    <w:p w14:paraId="319A0674" w14:textId="77777777" w:rsidR="00423347" w:rsidRDefault="00423347" w:rsidP="00F813A7">
      <w:pPr>
        <w:ind w:left="720"/>
        <w:rPr>
          <w:rFonts w:asciiTheme="minorHAnsi" w:hAnsiTheme="minorHAnsi" w:cs="Tahoma"/>
          <w:bCs/>
        </w:rPr>
      </w:pPr>
    </w:p>
    <w:p w14:paraId="7CF655AC" w14:textId="77777777" w:rsidR="00423347" w:rsidRDefault="00423347" w:rsidP="00F813A7">
      <w:pPr>
        <w:ind w:left="720"/>
        <w:rPr>
          <w:rFonts w:asciiTheme="minorHAnsi" w:hAnsiTheme="minorHAnsi" w:cs="Tahoma"/>
          <w:bCs/>
        </w:rPr>
      </w:pPr>
    </w:p>
    <w:p w14:paraId="114196E8" w14:textId="77777777" w:rsidR="00423347" w:rsidRDefault="00423347" w:rsidP="00F813A7">
      <w:pPr>
        <w:ind w:left="720"/>
        <w:rPr>
          <w:rFonts w:asciiTheme="minorHAnsi" w:hAnsiTheme="minorHAnsi" w:cs="Tahoma"/>
          <w:bCs/>
        </w:rPr>
      </w:pPr>
    </w:p>
    <w:p w14:paraId="1C46F9A8" w14:textId="77777777" w:rsidR="00423347" w:rsidRDefault="00423347" w:rsidP="00F813A7">
      <w:pPr>
        <w:ind w:left="720"/>
        <w:rPr>
          <w:rFonts w:asciiTheme="minorHAnsi" w:hAnsiTheme="minorHAnsi" w:cs="Tahoma"/>
          <w:bCs/>
        </w:rPr>
      </w:pPr>
    </w:p>
    <w:p w14:paraId="69E45E6C" w14:textId="77777777" w:rsidR="00423347" w:rsidRPr="00454F00" w:rsidRDefault="00423347" w:rsidP="00F813A7">
      <w:pPr>
        <w:ind w:left="720"/>
        <w:rPr>
          <w:rFonts w:asciiTheme="minorHAnsi" w:hAnsiTheme="minorHAnsi" w:cs="Tahoma"/>
          <w:bCs/>
        </w:rPr>
      </w:pPr>
    </w:p>
    <w:p w14:paraId="79073E81" w14:textId="77777777" w:rsidR="00F813A7" w:rsidRPr="00454F00" w:rsidRDefault="00F813A7" w:rsidP="00F813A7">
      <w:pPr>
        <w:jc w:val="center"/>
        <w:rPr>
          <w:rFonts w:asciiTheme="minorHAnsi" w:hAnsiTheme="minorHAnsi" w:cs="Tahoma"/>
        </w:rPr>
      </w:pPr>
    </w:p>
    <w:p w14:paraId="25F5E2EF" w14:textId="77777777" w:rsidR="00F813A7" w:rsidRPr="00454F00" w:rsidRDefault="00F813A7" w:rsidP="00F813A7">
      <w:pPr>
        <w:spacing w:line="240" w:lineRule="auto"/>
        <w:ind w:left="5040"/>
        <w:rPr>
          <w:rFonts w:asciiTheme="minorHAnsi" w:eastAsia="Times New Roman" w:hAnsiTheme="minorHAnsi" w:cs="Tahoma"/>
          <w:b/>
          <w:u w:val="single"/>
        </w:rPr>
      </w:pPr>
      <w:r w:rsidRPr="00454F00">
        <w:rPr>
          <w:rFonts w:asciiTheme="minorHAnsi" w:eastAsia="Times New Roman" w:hAnsiTheme="minorHAnsi" w:cs="Tahoma"/>
          <w:b/>
          <w:u w:val="single"/>
        </w:rPr>
        <w:t>Contact Information:</w:t>
      </w:r>
    </w:p>
    <w:p w14:paraId="650FBF44" w14:textId="77777777" w:rsidR="00F813A7" w:rsidRPr="00454F00" w:rsidRDefault="00F813A7" w:rsidP="00F813A7">
      <w:pPr>
        <w:spacing w:line="240" w:lineRule="auto"/>
        <w:ind w:left="5040"/>
        <w:rPr>
          <w:rFonts w:asciiTheme="minorHAnsi" w:eastAsia="Times New Roman" w:hAnsiTheme="minorHAnsi" w:cs="Tahoma"/>
          <w:b/>
          <w:u w:val="single"/>
        </w:rPr>
      </w:pPr>
    </w:p>
    <w:sdt>
      <w:sdtPr>
        <w:rPr>
          <w:rFonts w:asciiTheme="minorHAnsi" w:eastAsia="Times New Roman" w:hAnsiTheme="minorHAnsi" w:cs="Tahoma"/>
        </w:rPr>
        <w:alias w:val="Title of Document Owner"/>
        <w:tag w:val="Title of Document Owner"/>
        <w:id w:val="-415787255"/>
        <w:placeholder>
          <w:docPart w:val="012164817D534B048BD6541339B59B9F"/>
        </w:placeholder>
      </w:sdtPr>
      <w:sdtEndPr/>
      <w:sdtContent>
        <w:p w14:paraId="282988BE" w14:textId="77777777" w:rsidR="004A6238" w:rsidRPr="00454F00" w:rsidRDefault="004A6238" w:rsidP="00F65C38">
          <w:pPr>
            <w:spacing w:line="240" w:lineRule="auto"/>
            <w:ind w:left="5040"/>
            <w:rPr>
              <w:rFonts w:asciiTheme="minorHAnsi" w:eastAsia="Times New Roman" w:hAnsiTheme="minorHAnsi" w:cs="Tahoma"/>
            </w:rPr>
          </w:pPr>
          <w:r w:rsidRPr="00454F00">
            <w:rPr>
              <w:rFonts w:asciiTheme="minorHAnsi" w:eastAsia="Times New Roman" w:hAnsiTheme="minorHAnsi" w:cs="Tahoma"/>
            </w:rPr>
            <w:t>Data Governance Council</w:t>
          </w:r>
        </w:p>
        <w:p w14:paraId="5C6FB039" w14:textId="171EF436" w:rsidR="00F65C38" w:rsidRPr="00454F00" w:rsidRDefault="004A6238" w:rsidP="00F65C38">
          <w:pPr>
            <w:spacing w:line="240" w:lineRule="auto"/>
            <w:ind w:left="5040"/>
            <w:rPr>
              <w:rFonts w:asciiTheme="minorHAnsi" w:eastAsia="Times New Roman" w:hAnsiTheme="minorHAnsi" w:cs="Tahoma"/>
            </w:rPr>
          </w:pPr>
          <w:r w:rsidRPr="00454F00">
            <w:rPr>
              <w:rFonts w:asciiTheme="minorHAnsi" w:eastAsia="Times New Roman" w:hAnsiTheme="minorHAnsi" w:cs="Tahoma"/>
            </w:rPr>
            <w:t>DGC@MarkelCorp.com</w:t>
          </w:r>
        </w:p>
      </w:sdtContent>
    </w:sdt>
    <w:p w14:paraId="43C85452" w14:textId="77777777" w:rsidR="00F813A7" w:rsidRPr="00454F00" w:rsidRDefault="00F813A7" w:rsidP="00F813A7">
      <w:pPr>
        <w:spacing w:line="240" w:lineRule="auto"/>
        <w:ind w:left="5040"/>
        <w:rPr>
          <w:rFonts w:asciiTheme="minorHAnsi" w:hAnsiTheme="minorHAnsi" w:cs="Tahoma"/>
        </w:rPr>
      </w:pPr>
      <w:r w:rsidRPr="00454F00">
        <w:rPr>
          <w:rFonts w:asciiTheme="minorHAnsi" w:eastAsia="Times New Roman" w:hAnsiTheme="minorHAnsi" w:cs="Tahoma"/>
        </w:rPr>
        <w:br/>
      </w:r>
      <w:r w:rsidRPr="00454F00">
        <w:rPr>
          <w:rFonts w:asciiTheme="minorHAnsi" w:eastAsia="Times New Roman" w:hAnsiTheme="minorHAnsi" w:cs="Tahoma"/>
        </w:rPr>
        <w:br/>
      </w:r>
      <w:r w:rsidRPr="00454F00">
        <w:rPr>
          <w:rFonts w:asciiTheme="minorHAnsi" w:hAnsiTheme="minorHAnsi" w:cs="Tahoma"/>
        </w:rPr>
        <w:br/>
      </w:r>
    </w:p>
    <w:p w14:paraId="7757B0EB" w14:textId="77777777" w:rsidR="00F813A7" w:rsidRPr="00454F00" w:rsidRDefault="00F813A7" w:rsidP="00F813A7">
      <w:pPr>
        <w:ind w:left="5040"/>
        <w:rPr>
          <w:rFonts w:asciiTheme="minorHAnsi" w:hAnsiTheme="minorHAnsi" w:cs="Tahoma"/>
        </w:rPr>
      </w:pPr>
    </w:p>
    <w:p w14:paraId="7A2B0D1F" w14:textId="77777777" w:rsidR="00F813A7" w:rsidRPr="00454F00" w:rsidRDefault="00F813A7" w:rsidP="00F813A7">
      <w:pPr>
        <w:rPr>
          <w:rFonts w:asciiTheme="minorHAnsi" w:hAnsiTheme="minorHAnsi" w:cs="Tahoma"/>
        </w:rPr>
      </w:pPr>
    </w:p>
    <w:p w14:paraId="60A351E0" w14:textId="77777777" w:rsidR="00F813A7" w:rsidRPr="00454F00" w:rsidRDefault="00F813A7" w:rsidP="00F813A7">
      <w:pPr>
        <w:rPr>
          <w:rFonts w:asciiTheme="minorHAnsi" w:hAnsiTheme="minorHAnsi" w:cs="Tahoma"/>
        </w:rPr>
      </w:pPr>
    </w:p>
    <w:p w14:paraId="7488E2B3" w14:textId="77777777" w:rsidR="00F813A7" w:rsidRPr="00454F00" w:rsidRDefault="00F813A7" w:rsidP="00F813A7">
      <w:pPr>
        <w:rPr>
          <w:rFonts w:asciiTheme="minorHAnsi" w:hAnsiTheme="minorHAnsi" w:cs="Tahoma"/>
        </w:rPr>
      </w:pPr>
    </w:p>
    <w:p w14:paraId="426DF58C" w14:textId="77777777" w:rsidR="00F813A7" w:rsidRPr="00E73A95" w:rsidRDefault="00F813A7" w:rsidP="00F813A7">
      <w:pPr>
        <w:pStyle w:val="TOC1"/>
        <w:rPr>
          <w:rFonts w:ascii="Tahoma" w:hAnsi="Tahoma"/>
        </w:rPr>
      </w:pPr>
      <w:r w:rsidRPr="00E73A95">
        <w:rPr>
          <w:rFonts w:ascii="Tahoma" w:hAnsi="Tahoma"/>
        </w:rPr>
        <w:br w:type="page"/>
      </w:r>
    </w:p>
    <w:sdt>
      <w:sdtPr>
        <w:rPr>
          <w:rFonts w:ascii="Tahoma" w:eastAsiaTheme="minorHAnsi" w:hAnsi="Tahoma" w:cs="Tahoma"/>
          <w:b w:val="0"/>
          <w:bCs w:val="0"/>
          <w:color w:val="auto"/>
          <w:sz w:val="20"/>
          <w:szCs w:val="20"/>
          <w:lang w:eastAsia="en-US"/>
        </w:rPr>
        <w:id w:val="1914429006"/>
        <w:docPartObj>
          <w:docPartGallery w:val="Table of Contents"/>
          <w:docPartUnique/>
        </w:docPartObj>
      </w:sdtPr>
      <w:sdtEndPr>
        <w:rPr>
          <w:rFonts w:asciiTheme="minorHAnsi" w:hAnsiTheme="minorHAnsi"/>
          <w:noProof/>
        </w:rPr>
      </w:sdtEndPr>
      <w:sdtContent>
        <w:p w14:paraId="0F71D3E7" w14:textId="77777777" w:rsidR="00F65C38" w:rsidRPr="00454F00" w:rsidRDefault="00F65C38" w:rsidP="00F65C38">
          <w:pPr>
            <w:pStyle w:val="TOCHeading"/>
            <w:spacing w:before="0"/>
            <w:rPr>
              <w:rFonts w:ascii="Tahoma" w:eastAsiaTheme="minorHAnsi" w:hAnsi="Tahoma" w:cs="Tahoma"/>
              <w:b w:val="0"/>
              <w:bCs w:val="0"/>
              <w:color w:val="auto"/>
              <w:sz w:val="20"/>
              <w:szCs w:val="20"/>
              <w:lang w:eastAsia="en-US"/>
            </w:rPr>
          </w:pPr>
        </w:p>
        <w:p w14:paraId="1CDB08CE" w14:textId="77777777" w:rsidR="00F813A7" w:rsidRPr="00F65C38" w:rsidRDefault="00F813A7" w:rsidP="00F65C38">
          <w:pPr>
            <w:pStyle w:val="TOCHeading"/>
            <w:spacing w:before="0"/>
            <w:rPr>
              <w:rFonts w:ascii="Tahoma" w:hAnsi="Tahoma" w:cs="Tahoma"/>
              <w:b w:val="0"/>
              <w:color w:val="auto"/>
              <w:sz w:val="20"/>
              <w:szCs w:val="20"/>
            </w:rPr>
          </w:pPr>
          <w:r w:rsidRPr="00F65C38">
            <w:rPr>
              <w:rFonts w:ascii="Tahoma" w:hAnsi="Tahoma" w:cs="Tahoma"/>
              <w:b w:val="0"/>
              <w:color w:val="auto"/>
              <w:sz w:val="20"/>
              <w:szCs w:val="20"/>
            </w:rPr>
            <w:t>Table of Contents</w:t>
          </w:r>
        </w:p>
        <w:p w14:paraId="2D2CC428" w14:textId="77777777" w:rsidR="006C45A6" w:rsidRDefault="00F813A7">
          <w:pPr>
            <w:pStyle w:val="TOC1"/>
            <w:rPr>
              <w:rFonts w:asciiTheme="minorHAnsi" w:eastAsiaTheme="minorEastAsia" w:hAnsiTheme="minorHAnsi" w:cstheme="minorBidi"/>
              <w:b w:val="0"/>
              <w:noProof/>
              <w:sz w:val="22"/>
              <w:szCs w:val="22"/>
            </w:rPr>
          </w:pPr>
          <w:r w:rsidRPr="00454F00">
            <w:rPr>
              <w:rFonts w:asciiTheme="minorHAnsi" w:hAnsiTheme="minorHAnsi"/>
            </w:rPr>
            <w:fldChar w:fldCharType="begin"/>
          </w:r>
          <w:r w:rsidRPr="00454F00">
            <w:rPr>
              <w:rFonts w:asciiTheme="minorHAnsi" w:hAnsiTheme="minorHAnsi"/>
            </w:rPr>
            <w:instrText xml:space="preserve"> TOC \o "1-3" \h \z \u </w:instrText>
          </w:r>
          <w:r w:rsidRPr="00454F00">
            <w:rPr>
              <w:rFonts w:asciiTheme="minorHAnsi" w:hAnsiTheme="minorHAnsi"/>
            </w:rPr>
            <w:fldChar w:fldCharType="separate"/>
          </w:r>
          <w:hyperlink w:anchor="_Toc3286257" w:history="1">
            <w:r w:rsidR="006C45A6" w:rsidRPr="00083F48">
              <w:rPr>
                <w:rStyle w:val="Hyperlink"/>
                <w:noProof/>
              </w:rPr>
              <w:t>1.</w:t>
            </w:r>
            <w:r w:rsidR="006C45A6">
              <w:rPr>
                <w:rFonts w:asciiTheme="minorHAnsi" w:eastAsiaTheme="minorEastAsia" w:hAnsiTheme="minorHAnsi" w:cstheme="minorBidi"/>
                <w:b w:val="0"/>
                <w:noProof/>
                <w:sz w:val="22"/>
                <w:szCs w:val="22"/>
              </w:rPr>
              <w:tab/>
            </w:r>
            <w:r w:rsidR="006C45A6" w:rsidRPr="00083F48">
              <w:rPr>
                <w:rStyle w:val="Hyperlink"/>
                <w:noProof/>
              </w:rPr>
              <w:t>Purpose</w:t>
            </w:r>
            <w:r w:rsidR="006C45A6">
              <w:rPr>
                <w:noProof/>
                <w:webHidden/>
              </w:rPr>
              <w:tab/>
            </w:r>
            <w:r w:rsidR="006C45A6">
              <w:rPr>
                <w:noProof/>
                <w:webHidden/>
              </w:rPr>
              <w:fldChar w:fldCharType="begin"/>
            </w:r>
            <w:r w:rsidR="006C45A6">
              <w:rPr>
                <w:noProof/>
                <w:webHidden/>
              </w:rPr>
              <w:instrText xml:space="preserve"> PAGEREF _Toc3286257 \h </w:instrText>
            </w:r>
            <w:r w:rsidR="006C45A6">
              <w:rPr>
                <w:noProof/>
                <w:webHidden/>
              </w:rPr>
            </w:r>
            <w:r w:rsidR="006C45A6">
              <w:rPr>
                <w:noProof/>
                <w:webHidden/>
              </w:rPr>
              <w:fldChar w:fldCharType="separate"/>
            </w:r>
            <w:r w:rsidR="006C45A6">
              <w:rPr>
                <w:noProof/>
                <w:webHidden/>
              </w:rPr>
              <w:t>3</w:t>
            </w:r>
            <w:r w:rsidR="006C45A6">
              <w:rPr>
                <w:noProof/>
                <w:webHidden/>
              </w:rPr>
              <w:fldChar w:fldCharType="end"/>
            </w:r>
          </w:hyperlink>
        </w:p>
        <w:p w14:paraId="296DF49F" w14:textId="77777777" w:rsidR="006C45A6" w:rsidRDefault="00737D05">
          <w:pPr>
            <w:pStyle w:val="TOC1"/>
            <w:rPr>
              <w:rFonts w:asciiTheme="minorHAnsi" w:eastAsiaTheme="minorEastAsia" w:hAnsiTheme="minorHAnsi" w:cstheme="minorBidi"/>
              <w:b w:val="0"/>
              <w:noProof/>
              <w:sz w:val="22"/>
              <w:szCs w:val="22"/>
            </w:rPr>
          </w:pPr>
          <w:hyperlink w:anchor="_Toc3286258" w:history="1">
            <w:r w:rsidR="006C45A6" w:rsidRPr="00083F48">
              <w:rPr>
                <w:rStyle w:val="Hyperlink"/>
                <w:noProof/>
              </w:rPr>
              <w:t>2.</w:t>
            </w:r>
            <w:r w:rsidR="006C45A6">
              <w:rPr>
                <w:rFonts w:asciiTheme="minorHAnsi" w:eastAsiaTheme="minorEastAsia" w:hAnsiTheme="minorHAnsi" w:cstheme="minorBidi"/>
                <w:b w:val="0"/>
                <w:noProof/>
                <w:sz w:val="22"/>
                <w:szCs w:val="22"/>
              </w:rPr>
              <w:tab/>
            </w:r>
            <w:r w:rsidR="006C45A6" w:rsidRPr="00083F48">
              <w:rPr>
                <w:rStyle w:val="Hyperlink"/>
                <w:noProof/>
              </w:rPr>
              <w:t>Accountability / Responsibility</w:t>
            </w:r>
            <w:r w:rsidR="006C45A6">
              <w:rPr>
                <w:noProof/>
                <w:webHidden/>
              </w:rPr>
              <w:tab/>
            </w:r>
            <w:r w:rsidR="006C45A6">
              <w:rPr>
                <w:noProof/>
                <w:webHidden/>
              </w:rPr>
              <w:fldChar w:fldCharType="begin"/>
            </w:r>
            <w:r w:rsidR="006C45A6">
              <w:rPr>
                <w:noProof/>
                <w:webHidden/>
              </w:rPr>
              <w:instrText xml:space="preserve"> PAGEREF _Toc3286258 \h </w:instrText>
            </w:r>
            <w:r w:rsidR="006C45A6">
              <w:rPr>
                <w:noProof/>
                <w:webHidden/>
              </w:rPr>
            </w:r>
            <w:r w:rsidR="006C45A6">
              <w:rPr>
                <w:noProof/>
                <w:webHidden/>
              </w:rPr>
              <w:fldChar w:fldCharType="separate"/>
            </w:r>
            <w:r w:rsidR="006C45A6">
              <w:rPr>
                <w:noProof/>
                <w:webHidden/>
              </w:rPr>
              <w:t>3</w:t>
            </w:r>
            <w:r w:rsidR="006C45A6">
              <w:rPr>
                <w:noProof/>
                <w:webHidden/>
              </w:rPr>
              <w:fldChar w:fldCharType="end"/>
            </w:r>
          </w:hyperlink>
        </w:p>
        <w:p w14:paraId="7A4E332D" w14:textId="77777777" w:rsidR="006C45A6" w:rsidRDefault="00737D05">
          <w:pPr>
            <w:pStyle w:val="TOC1"/>
            <w:rPr>
              <w:rFonts w:asciiTheme="minorHAnsi" w:eastAsiaTheme="minorEastAsia" w:hAnsiTheme="minorHAnsi" w:cstheme="minorBidi"/>
              <w:b w:val="0"/>
              <w:noProof/>
              <w:sz w:val="22"/>
              <w:szCs w:val="22"/>
            </w:rPr>
          </w:pPr>
          <w:hyperlink w:anchor="_Toc3286259" w:history="1">
            <w:r w:rsidR="006C45A6" w:rsidRPr="00083F48">
              <w:rPr>
                <w:rStyle w:val="Hyperlink"/>
                <w:noProof/>
              </w:rPr>
              <w:t>3.</w:t>
            </w:r>
            <w:r w:rsidR="006C45A6">
              <w:rPr>
                <w:rFonts w:asciiTheme="minorHAnsi" w:eastAsiaTheme="minorEastAsia" w:hAnsiTheme="minorHAnsi" w:cstheme="minorBidi"/>
                <w:b w:val="0"/>
                <w:noProof/>
                <w:sz w:val="22"/>
                <w:szCs w:val="22"/>
              </w:rPr>
              <w:tab/>
            </w:r>
            <w:r w:rsidR="006C45A6" w:rsidRPr="00083F48">
              <w:rPr>
                <w:rStyle w:val="Hyperlink"/>
                <w:noProof/>
              </w:rPr>
              <w:t>Cyber Data Element Minimum Requirements</w:t>
            </w:r>
            <w:r w:rsidR="006C45A6">
              <w:rPr>
                <w:noProof/>
                <w:webHidden/>
              </w:rPr>
              <w:tab/>
            </w:r>
            <w:r w:rsidR="006C45A6">
              <w:rPr>
                <w:noProof/>
                <w:webHidden/>
              </w:rPr>
              <w:fldChar w:fldCharType="begin"/>
            </w:r>
            <w:r w:rsidR="006C45A6">
              <w:rPr>
                <w:noProof/>
                <w:webHidden/>
              </w:rPr>
              <w:instrText xml:space="preserve"> PAGEREF _Toc3286259 \h </w:instrText>
            </w:r>
            <w:r w:rsidR="006C45A6">
              <w:rPr>
                <w:noProof/>
                <w:webHidden/>
              </w:rPr>
            </w:r>
            <w:r w:rsidR="006C45A6">
              <w:rPr>
                <w:noProof/>
                <w:webHidden/>
              </w:rPr>
              <w:fldChar w:fldCharType="separate"/>
            </w:r>
            <w:r w:rsidR="006C45A6">
              <w:rPr>
                <w:noProof/>
                <w:webHidden/>
              </w:rPr>
              <w:t>3</w:t>
            </w:r>
            <w:r w:rsidR="006C45A6">
              <w:rPr>
                <w:noProof/>
                <w:webHidden/>
              </w:rPr>
              <w:fldChar w:fldCharType="end"/>
            </w:r>
          </w:hyperlink>
        </w:p>
        <w:p w14:paraId="250E4720" w14:textId="77777777" w:rsidR="006C45A6" w:rsidRDefault="00737D05">
          <w:pPr>
            <w:pStyle w:val="TOC1"/>
            <w:rPr>
              <w:rFonts w:asciiTheme="minorHAnsi" w:eastAsiaTheme="minorEastAsia" w:hAnsiTheme="minorHAnsi" w:cstheme="minorBidi"/>
              <w:b w:val="0"/>
              <w:noProof/>
              <w:sz w:val="22"/>
              <w:szCs w:val="22"/>
            </w:rPr>
          </w:pPr>
          <w:hyperlink w:anchor="_Toc3286260" w:history="1">
            <w:r w:rsidR="006C45A6" w:rsidRPr="00083F48">
              <w:rPr>
                <w:rStyle w:val="Hyperlink"/>
                <w:noProof/>
              </w:rPr>
              <w:t>4.</w:t>
            </w:r>
            <w:r w:rsidR="006C45A6">
              <w:rPr>
                <w:rFonts w:asciiTheme="minorHAnsi" w:eastAsiaTheme="minorEastAsia" w:hAnsiTheme="minorHAnsi" w:cstheme="minorBidi"/>
                <w:b w:val="0"/>
                <w:noProof/>
                <w:sz w:val="22"/>
                <w:szCs w:val="22"/>
              </w:rPr>
              <w:tab/>
            </w:r>
            <w:r w:rsidR="006C45A6" w:rsidRPr="00083F48">
              <w:rPr>
                <w:rStyle w:val="Hyperlink"/>
                <w:noProof/>
              </w:rPr>
              <w:t>Affected Areas</w:t>
            </w:r>
            <w:r w:rsidR="006C45A6">
              <w:rPr>
                <w:noProof/>
                <w:webHidden/>
              </w:rPr>
              <w:tab/>
            </w:r>
            <w:r w:rsidR="006C45A6">
              <w:rPr>
                <w:noProof/>
                <w:webHidden/>
              </w:rPr>
              <w:fldChar w:fldCharType="begin"/>
            </w:r>
            <w:r w:rsidR="006C45A6">
              <w:rPr>
                <w:noProof/>
                <w:webHidden/>
              </w:rPr>
              <w:instrText xml:space="preserve"> PAGEREF _Toc3286260 \h </w:instrText>
            </w:r>
            <w:r w:rsidR="006C45A6">
              <w:rPr>
                <w:noProof/>
                <w:webHidden/>
              </w:rPr>
            </w:r>
            <w:r w:rsidR="006C45A6">
              <w:rPr>
                <w:noProof/>
                <w:webHidden/>
              </w:rPr>
              <w:fldChar w:fldCharType="separate"/>
            </w:r>
            <w:r w:rsidR="006C45A6">
              <w:rPr>
                <w:noProof/>
                <w:webHidden/>
              </w:rPr>
              <w:t>11</w:t>
            </w:r>
            <w:r w:rsidR="006C45A6">
              <w:rPr>
                <w:noProof/>
                <w:webHidden/>
              </w:rPr>
              <w:fldChar w:fldCharType="end"/>
            </w:r>
          </w:hyperlink>
        </w:p>
        <w:p w14:paraId="2FCB612E" w14:textId="77777777" w:rsidR="006C45A6" w:rsidRDefault="00737D05">
          <w:pPr>
            <w:pStyle w:val="TOC1"/>
            <w:rPr>
              <w:rFonts w:asciiTheme="minorHAnsi" w:eastAsiaTheme="minorEastAsia" w:hAnsiTheme="minorHAnsi" w:cstheme="minorBidi"/>
              <w:b w:val="0"/>
              <w:noProof/>
              <w:sz w:val="22"/>
              <w:szCs w:val="22"/>
            </w:rPr>
          </w:pPr>
          <w:hyperlink w:anchor="_Toc3286261" w:history="1">
            <w:r w:rsidR="006C45A6" w:rsidRPr="00083F48">
              <w:rPr>
                <w:rStyle w:val="Hyperlink"/>
                <w:noProof/>
              </w:rPr>
              <w:t>5.</w:t>
            </w:r>
            <w:r w:rsidR="006C45A6">
              <w:rPr>
                <w:rFonts w:asciiTheme="minorHAnsi" w:eastAsiaTheme="minorEastAsia" w:hAnsiTheme="minorHAnsi" w:cstheme="minorBidi"/>
                <w:b w:val="0"/>
                <w:noProof/>
                <w:sz w:val="22"/>
                <w:szCs w:val="22"/>
              </w:rPr>
              <w:tab/>
            </w:r>
            <w:r w:rsidR="006C45A6" w:rsidRPr="00083F48">
              <w:rPr>
                <w:rStyle w:val="Hyperlink"/>
                <w:noProof/>
              </w:rPr>
              <w:t>Review Cycle</w:t>
            </w:r>
            <w:r w:rsidR="006C45A6">
              <w:rPr>
                <w:noProof/>
                <w:webHidden/>
              </w:rPr>
              <w:tab/>
            </w:r>
            <w:r w:rsidR="006C45A6">
              <w:rPr>
                <w:noProof/>
                <w:webHidden/>
              </w:rPr>
              <w:fldChar w:fldCharType="begin"/>
            </w:r>
            <w:r w:rsidR="006C45A6">
              <w:rPr>
                <w:noProof/>
                <w:webHidden/>
              </w:rPr>
              <w:instrText xml:space="preserve"> PAGEREF _Toc3286261 \h </w:instrText>
            </w:r>
            <w:r w:rsidR="006C45A6">
              <w:rPr>
                <w:noProof/>
                <w:webHidden/>
              </w:rPr>
            </w:r>
            <w:r w:rsidR="006C45A6">
              <w:rPr>
                <w:noProof/>
                <w:webHidden/>
              </w:rPr>
              <w:fldChar w:fldCharType="separate"/>
            </w:r>
            <w:r w:rsidR="006C45A6">
              <w:rPr>
                <w:noProof/>
                <w:webHidden/>
              </w:rPr>
              <w:t>11</w:t>
            </w:r>
            <w:r w:rsidR="006C45A6">
              <w:rPr>
                <w:noProof/>
                <w:webHidden/>
              </w:rPr>
              <w:fldChar w:fldCharType="end"/>
            </w:r>
          </w:hyperlink>
        </w:p>
        <w:p w14:paraId="285BF149" w14:textId="77777777" w:rsidR="006C45A6" w:rsidRDefault="00737D05">
          <w:pPr>
            <w:pStyle w:val="TOC1"/>
            <w:rPr>
              <w:rFonts w:asciiTheme="minorHAnsi" w:eastAsiaTheme="minorEastAsia" w:hAnsiTheme="minorHAnsi" w:cstheme="minorBidi"/>
              <w:b w:val="0"/>
              <w:noProof/>
              <w:sz w:val="22"/>
              <w:szCs w:val="22"/>
            </w:rPr>
          </w:pPr>
          <w:hyperlink w:anchor="_Toc3286262" w:history="1">
            <w:r w:rsidR="006C45A6" w:rsidRPr="00083F48">
              <w:rPr>
                <w:rStyle w:val="Hyperlink"/>
                <w:noProof/>
              </w:rPr>
              <w:t>6.</w:t>
            </w:r>
            <w:r w:rsidR="006C45A6">
              <w:rPr>
                <w:rFonts w:asciiTheme="minorHAnsi" w:eastAsiaTheme="minorEastAsia" w:hAnsiTheme="minorHAnsi" w:cstheme="minorBidi"/>
                <w:b w:val="0"/>
                <w:noProof/>
                <w:sz w:val="22"/>
                <w:szCs w:val="22"/>
              </w:rPr>
              <w:tab/>
            </w:r>
            <w:r w:rsidR="006C45A6" w:rsidRPr="00083F48">
              <w:rPr>
                <w:rStyle w:val="Hyperlink"/>
                <w:noProof/>
              </w:rPr>
              <w:t>Effective Date</w:t>
            </w:r>
            <w:r w:rsidR="006C45A6">
              <w:rPr>
                <w:noProof/>
                <w:webHidden/>
              </w:rPr>
              <w:tab/>
            </w:r>
            <w:r w:rsidR="006C45A6">
              <w:rPr>
                <w:noProof/>
                <w:webHidden/>
              </w:rPr>
              <w:fldChar w:fldCharType="begin"/>
            </w:r>
            <w:r w:rsidR="006C45A6">
              <w:rPr>
                <w:noProof/>
                <w:webHidden/>
              </w:rPr>
              <w:instrText xml:space="preserve"> PAGEREF _Toc3286262 \h </w:instrText>
            </w:r>
            <w:r w:rsidR="006C45A6">
              <w:rPr>
                <w:noProof/>
                <w:webHidden/>
              </w:rPr>
            </w:r>
            <w:r w:rsidR="006C45A6">
              <w:rPr>
                <w:noProof/>
                <w:webHidden/>
              </w:rPr>
              <w:fldChar w:fldCharType="separate"/>
            </w:r>
            <w:r w:rsidR="006C45A6">
              <w:rPr>
                <w:noProof/>
                <w:webHidden/>
              </w:rPr>
              <w:t>11</w:t>
            </w:r>
            <w:r w:rsidR="006C45A6">
              <w:rPr>
                <w:noProof/>
                <w:webHidden/>
              </w:rPr>
              <w:fldChar w:fldCharType="end"/>
            </w:r>
          </w:hyperlink>
        </w:p>
        <w:p w14:paraId="6A44539C" w14:textId="77777777" w:rsidR="006C45A6" w:rsidRDefault="00737D05">
          <w:pPr>
            <w:pStyle w:val="TOC1"/>
            <w:rPr>
              <w:rFonts w:asciiTheme="minorHAnsi" w:eastAsiaTheme="minorEastAsia" w:hAnsiTheme="minorHAnsi" w:cstheme="minorBidi"/>
              <w:b w:val="0"/>
              <w:noProof/>
              <w:sz w:val="22"/>
              <w:szCs w:val="22"/>
            </w:rPr>
          </w:pPr>
          <w:hyperlink w:anchor="_Toc3286263" w:history="1">
            <w:r w:rsidR="006C45A6" w:rsidRPr="00083F48">
              <w:rPr>
                <w:rStyle w:val="Hyperlink"/>
                <w:noProof/>
              </w:rPr>
              <w:t>7.</w:t>
            </w:r>
            <w:r w:rsidR="006C45A6">
              <w:rPr>
                <w:rFonts w:asciiTheme="minorHAnsi" w:eastAsiaTheme="minorEastAsia" w:hAnsiTheme="minorHAnsi" w:cstheme="minorBidi"/>
                <w:b w:val="0"/>
                <w:noProof/>
                <w:sz w:val="22"/>
                <w:szCs w:val="22"/>
              </w:rPr>
              <w:tab/>
            </w:r>
            <w:r w:rsidR="006C45A6" w:rsidRPr="00083F48">
              <w:rPr>
                <w:rStyle w:val="Hyperlink"/>
                <w:noProof/>
              </w:rPr>
              <w:t>Approval History</w:t>
            </w:r>
            <w:r w:rsidR="006C45A6">
              <w:rPr>
                <w:noProof/>
                <w:webHidden/>
              </w:rPr>
              <w:tab/>
            </w:r>
            <w:r w:rsidR="006C45A6">
              <w:rPr>
                <w:noProof/>
                <w:webHidden/>
              </w:rPr>
              <w:fldChar w:fldCharType="begin"/>
            </w:r>
            <w:r w:rsidR="006C45A6">
              <w:rPr>
                <w:noProof/>
                <w:webHidden/>
              </w:rPr>
              <w:instrText xml:space="preserve"> PAGEREF _Toc3286263 \h </w:instrText>
            </w:r>
            <w:r w:rsidR="006C45A6">
              <w:rPr>
                <w:noProof/>
                <w:webHidden/>
              </w:rPr>
            </w:r>
            <w:r w:rsidR="006C45A6">
              <w:rPr>
                <w:noProof/>
                <w:webHidden/>
              </w:rPr>
              <w:fldChar w:fldCharType="separate"/>
            </w:r>
            <w:r w:rsidR="006C45A6">
              <w:rPr>
                <w:noProof/>
                <w:webHidden/>
              </w:rPr>
              <w:t>12</w:t>
            </w:r>
            <w:r w:rsidR="006C45A6">
              <w:rPr>
                <w:noProof/>
                <w:webHidden/>
              </w:rPr>
              <w:fldChar w:fldCharType="end"/>
            </w:r>
          </w:hyperlink>
        </w:p>
        <w:p w14:paraId="5A487C8F" w14:textId="77777777" w:rsidR="006C45A6" w:rsidRDefault="00737D05">
          <w:pPr>
            <w:pStyle w:val="TOC1"/>
            <w:rPr>
              <w:rFonts w:asciiTheme="minorHAnsi" w:eastAsiaTheme="minorEastAsia" w:hAnsiTheme="minorHAnsi" w:cstheme="minorBidi"/>
              <w:b w:val="0"/>
              <w:noProof/>
              <w:sz w:val="22"/>
              <w:szCs w:val="22"/>
            </w:rPr>
          </w:pPr>
          <w:hyperlink w:anchor="_Toc3286264" w:history="1">
            <w:r w:rsidR="006C45A6" w:rsidRPr="00083F48">
              <w:rPr>
                <w:rStyle w:val="Hyperlink"/>
                <w:noProof/>
              </w:rPr>
              <w:t>8.</w:t>
            </w:r>
            <w:r w:rsidR="006C45A6">
              <w:rPr>
                <w:rFonts w:asciiTheme="minorHAnsi" w:eastAsiaTheme="minorEastAsia" w:hAnsiTheme="minorHAnsi" w:cstheme="minorBidi"/>
                <w:b w:val="0"/>
                <w:noProof/>
                <w:sz w:val="22"/>
                <w:szCs w:val="22"/>
              </w:rPr>
              <w:tab/>
            </w:r>
            <w:r w:rsidR="006C45A6" w:rsidRPr="00083F48">
              <w:rPr>
                <w:rStyle w:val="Hyperlink"/>
                <w:noProof/>
              </w:rPr>
              <w:t xml:space="preserve">Appendix A – Coverage List and </w:t>
            </w:r>
            <w:r w:rsidR="006C45A6" w:rsidRPr="00083F48">
              <w:rPr>
                <w:rStyle w:val="Hyperlink"/>
                <w:noProof/>
                <w:highlight w:val="yellow"/>
              </w:rPr>
              <w:t>add the conformed code</w:t>
            </w:r>
            <w:r w:rsidR="006C45A6" w:rsidRPr="00083F48">
              <w:rPr>
                <w:rStyle w:val="Hyperlink"/>
                <w:noProof/>
              </w:rPr>
              <w:t xml:space="preserve"> as well (need to get a current copy of the coverage list reference inorder to grab the conformed code.</w:t>
            </w:r>
            <w:r w:rsidR="006C45A6">
              <w:rPr>
                <w:noProof/>
                <w:webHidden/>
              </w:rPr>
              <w:tab/>
            </w:r>
            <w:r w:rsidR="006C45A6">
              <w:rPr>
                <w:noProof/>
                <w:webHidden/>
              </w:rPr>
              <w:fldChar w:fldCharType="begin"/>
            </w:r>
            <w:r w:rsidR="006C45A6">
              <w:rPr>
                <w:noProof/>
                <w:webHidden/>
              </w:rPr>
              <w:instrText xml:space="preserve"> PAGEREF _Toc3286264 \h </w:instrText>
            </w:r>
            <w:r w:rsidR="006C45A6">
              <w:rPr>
                <w:noProof/>
                <w:webHidden/>
              </w:rPr>
            </w:r>
            <w:r w:rsidR="006C45A6">
              <w:rPr>
                <w:noProof/>
                <w:webHidden/>
              </w:rPr>
              <w:fldChar w:fldCharType="separate"/>
            </w:r>
            <w:r w:rsidR="006C45A6">
              <w:rPr>
                <w:noProof/>
                <w:webHidden/>
              </w:rPr>
              <w:t>13</w:t>
            </w:r>
            <w:r w:rsidR="006C45A6">
              <w:rPr>
                <w:noProof/>
                <w:webHidden/>
              </w:rPr>
              <w:fldChar w:fldCharType="end"/>
            </w:r>
          </w:hyperlink>
        </w:p>
        <w:p w14:paraId="29DF6194" w14:textId="77777777" w:rsidR="006C45A6" w:rsidRDefault="00737D05">
          <w:pPr>
            <w:pStyle w:val="TOC1"/>
            <w:rPr>
              <w:rFonts w:asciiTheme="minorHAnsi" w:eastAsiaTheme="minorEastAsia" w:hAnsiTheme="minorHAnsi" w:cstheme="minorBidi"/>
              <w:b w:val="0"/>
              <w:noProof/>
              <w:sz w:val="22"/>
              <w:szCs w:val="22"/>
            </w:rPr>
          </w:pPr>
          <w:hyperlink w:anchor="_Toc3286265" w:history="1">
            <w:r w:rsidR="006C45A6" w:rsidRPr="00083F48">
              <w:rPr>
                <w:rStyle w:val="Hyperlink"/>
                <w:noProof/>
              </w:rPr>
              <w:t>9.</w:t>
            </w:r>
            <w:r w:rsidR="006C45A6">
              <w:rPr>
                <w:rFonts w:asciiTheme="minorHAnsi" w:eastAsiaTheme="minorEastAsia" w:hAnsiTheme="minorHAnsi" w:cstheme="minorBidi"/>
                <w:b w:val="0"/>
                <w:noProof/>
                <w:sz w:val="22"/>
                <w:szCs w:val="22"/>
              </w:rPr>
              <w:tab/>
            </w:r>
            <w:r w:rsidR="006C45A6" w:rsidRPr="00083F48">
              <w:rPr>
                <w:rStyle w:val="Hyperlink"/>
                <w:noProof/>
              </w:rPr>
              <w:t xml:space="preserve">Appendix B –Type of Loss </w:t>
            </w:r>
            <w:r w:rsidR="006C45A6" w:rsidRPr="00083F48">
              <w:rPr>
                <w:rStyle w:val="Hyperlink"/>
                <w:noProof/>
                <w:highlight w:val="yellow"/>
              </w:rPr>
              <w:t>(add Conformed Code)</w:t>
            </w:r>
            <w:r w:rsidR="006C45A6" w:rsidRPr="00083F48">
              <w:rPr>
                <w:rStyle w:val="Hyperlink"/>
                <w:noProof/>
              </w:rPr>
              <w:t xml:space="preserve"> (need to get a current copy of the coverage list reference inorder to grab the conformed code</w:t>
            </w:r>
            <w:r w:rsidR="006C45A6">
              <w:rPr>
                <w:noProof/>
                <w:webHidden/>
              </w:rPr>
              <w:tab/>
            </w:r>
            <w:r w:rsidR="006C45A6">
              <w:rPr>
                <w:noProof/>
                <w:webHidden/>
              </w:rPr>
              <w:fldChar w:fldCharType="begin"/>
            </w:r>
            <w:r w:rsidR="006C45A6">
              <w:rPr>
                <w:noProof/>
                <w:webHidden/>
              </w:rPr>
              <w:instrText xml:space="preserve"> PAGEREF _Toc3286265 \h </w:instrText>
            </w:r>
            <w:r w:rsidR="006C45A6">
              <w:rPr>
                <w:noProof/>
                <w:webHidden/>
              </w:rPr>
            </w:r>
            <w:r w:rsidR="006C45A6">
              <w:rPr>
                <w:noProof/>
                <w:webHidden/>
              </w:rPr>
              <w:fldChar w:fldCharType="separate"/>
            </w:r>
            <w:r w:rsidR="006C45A6">
              <w:rPr>
                <w:noProof/>
                <w:webHidden/>
              </w:rPr>
              <w:t>13</w:t>
            </w:r>
            <w:r w:rsidR="006C45A6">
              <w:rPr>
                <w:noProof/>
                <w:webHidden/>
              </w:rPr>
              <w:fldChar w:fldCharType="end"/>
            </w:r>
          </w:hyperlink>
        </w:p>
        <w:p w14:paraId="79AF2641" w14:textId="77777777" w:rsidR="006C45A6" w:rsidRDefault="00737D05">
          <w:pPr>
            <w:pStyle w:val="TOC1"/>
            <w:rPr>
              <w:rFonts w:asciiTheme="minorHAnsi" w:eastAsiaTheme="minorEastAsia" w:hAnsiTheme="minorHAnsi" w:cstheme="minorBidi"/>
              <w:b w:val="0"/>
              <w:noProof/>
              <w:sz w:val="22"/>
              <w:szCs w:val="22"/>
            </w:rPr>
          </w:pPr>
          <w:hyperlink w:anchor="_Toc3286266" w:history="1">
            <w:r w:rsidR="006C45A6" w:rsidRPr="00083F48">
              <w:rPr>
                <w:rStyle w:val="Hyperlink"/>
                <w:noProof/>
              </w:rPr>
              <w:t>10.</w:t>
            </w:r>
            <w:r w:rsidR="006C45A6">
              <w:rPr>
                <w:rFonts w:asciiTheme="minorHAnsi" w:eastAsiaTheme="minorEastAsia" w:hAnsiTheme="minorHAnsi" w:cstheme="minorBidi"/>
                <w:b w:val="0"/>
                <w:noProof/>
                <w:sz w:val="22"/>
                <w:szCs w:val="22"/>
              </w:rPr>
              <w:tab/>
            </w:r>
            <w:r w:rsidR="006C45A6" w:rsidRPr="00083F48">
              <w:rPr>
                <w:rStyle w:val="Hyperlink"/>
                <w:noProof/>
              </w:rPr>
              <w:t xml:space="preserve">Appendix C-Cause of Loss </w:t>
            </w:r>
            <w:r w:rsidR="006C45A6" w:rsidRPr="00083F48">
              <w:rPr>
                <w:rStyle w:val="Hyperlink"/>
                <w:noProof/>
                <w:highlight w:val="yellow"/>
              </w:rPr>
              <w:t>conformed code?</w:t>
            </w:r>
            <w:r w:rsidR="006C45A6">
              <w:rPr>
                <w:noProof/>
                <w:webHidden/>
              </w:rPr>
              <w:tab/>
            </w:r>
            <w:r w:rsidR="006C45A6">
              <w:rPr>
                <w:noProof/>
                <w:webHidden/>
              </w:rPr>
              <w:fldChar w:fldCharType="begin"/>
            </w:r>
            <w:r w:rsidR="006C45A6">
              <w:rPr>
                <w:noProof/>
                <w:webHidden/>
              </w:rPr>
              <w:instrText xml:space="preserve"> PAGEREF _Toc3286266 \h </w:instrText>
            </w:r>
            <w:r w:rsidR="006C45A6">
              <w:rPr>
                <w:noProof/>
                <w:webHidden/>
              </w:rPr>
            </w:r>
            <w:r w:rsidR="006C45A6">
              <w:rPr>
                <w:noProof/>
                <w:webHidden/>
              </w:rPr>
              <w:fldChar w:fldCharType="separate"/>
            </w:r>
            <w:r w:rsidR="006C45A6">
              <w:rPr>
                <w:noProof/>
                <w:webHidden/>
              </w:rPr>
              <w:t>14</w:t>
            </w:r>
            <w:r w:rsidR="006C45A6">
              <w:rPr>
                <w:noProof/>
                <w:webHidden/>
              </w:rPr>
              <w:fldChar w:fldCharType="end"/>
            </w:r>
          </w:hyperlink>
        </w:p>
        <w:p w14:paraId="4F5B945B" w14:textId="77777777" w:rsidR="006C45A6" w:rsidRDefault="00737D05">
          <w:pPr>
            <w:pStyle w:val="TOC1"/>
            <w:rPr>
              <w:rFonts w:asciiTheme="minorHAnsi" w:eastAsiaTheme="minorEastAsia" w:hAnsiTheme="minorHAnsi" w:cstheme="minorBidi"/>
              <w:b w:val="0"/>
              <w:noProof/>
              <w:sz w:val="22"/>
              <w:szCs w:val="22"/>
            </w:rPr>
          </w:pPr>
          <w:hyperlink w:anchor="_Toc3286267" w:history="1">
            <w:r w:rsidR="006C45A6" w:rsidRPr="00083F48">
              <w:rPr>
                <w:rStyle w:val="Hyperlink"/>
                <w:noProof/>
              </w:rPr>
              <w:t>11.</w:t>
            </w:r>
            <w:r w:rsidR="006C45A6">
              <w:rPr>
                <w:rFonts w:asciiTheme="minorHAnsi" w:eastAsiaTheme="minorEastAsia" w:hAnsiTheme="minorHAnsi" w:cstheme="minorBidi"/>
                <w:b w:val="0"/>
                <w:noProof/>
                <w:sz w:val="22"/>
                <w:szCs w:val="22"/>
              </w:rPr>
              <w:tab/>
            </w:r>
            <w:r w:rsidR="006C45A6" w:rsidRPr="00083F48">
              <w:rPr>
                <w:rStyle w:val="Hyperlink"/>
                <w:noProof/>
              </w:rPr>
              <w:t xml:space="preserve">Appendix D-Effect of Loss </w:t>
            </w:r>
            <w:r w:rsidR="006C45A6" w:rsidRPr="00083F48">
              <w:rPr>
                <w:rStyle w:val="Hyperlink"/>
                <w:noProof/>
                <w:highlight w:val="yellow"/>
              </w:rPr>
              <w:t>conformed code?</w:t>
            </w:r>
            <w:r w:rsidR="006C45A6">
              <w:rPr>
                <w:noProof/>
                <w:webHidden/>
              </w:rPr>
              <w:tab/>
            </w:r>
            <w:r w:rsidR="006C45A6">
              <w:rPr>
                <w:noProof/>
                <w:webHidden/>
              </w:rPr>
              <w:fldChar w:fldCharType="begin"/>
            </w:r>
            <w:r w:rsidR="006C45A6">
              <w:rPr>
                <w:noProof/>
                <w:webHidden/>
              </w:rPr>
              <w:instrText xml:space="preserve"> PAGEREF _Toc3286267 \h </w:instrText>
            </w:r>
            <w:r w:rsidR="006C45A6">
              <w:rPr>
                <w:noProof/>
                <w:webHidden/>
              </w:rPr>
            </w:r>
            <w:r w:rsidR="006C45A6">
              <w:rPr>
                <w:noProof/>
                <w:webHidden/>
              </w:rPr>
              <w:fldChar w:fldCharType="separate"/>
            </w:r>
            <w:r w:rsidR="006C45A6">
              <w:rPr>
                <w:noProof/>
                <w:webHidden/>
              </w:rPr>
              <w:t>14</w:t>
            </w:r>
            <w:r w:rsidR="006C45A6">
              <w:rPr>
                <w:noProof/>
                <w:webHidden/>
              </w:rPr>
              <w:fldChar w:fldCharType="end"/>
            </w:r>
          </w:hyperlink>
        </w:p>
        <w:p w14:paraId="075753EF" w14:textId="77777777" w:rsidR="006C45A6" w:rsidRDefault="00737D05">
          <w:pPr>
            <w:pStyle w:val="TOC1"/>
            <w:rPr>
              <w:rFonts w:asciiTheme="minorHAnsi" w:eastAsiaTheme="minorEastAsia" w:hAnsiTheme="minorHAnsi" w:cstheme="minorBidi"/>
              <w:b w:val="0"/>
              <w:noProof/>
              <w:sz w:val="22"/>
              <w:szCs w:val="22"/>
            </w:rPr>
          </w:pPr>
          <w:hyperlink w:anchor="_Toc3286268" w:history="1">
            <w:r w:rsidR="006C45A6" w:rsidRPr="00083F48">
              <w:rPr>
                <w:rStyle w:val="Hyperlink"/>
                <w:noProof/>
              </w:rPr>
              <w:t>12.</w:t>
            </w:r>
            <w:r w:rsidR="006C45A6">
              <w:rPr>
                <w:rFonts w:asciiTheme="minorHAnsi" w:eastAsiaTheme="minorEastAsia" w:hAnsiTheme="minorHAnsi" w:cstheme="minorBidi"/>
                <w:b w:val="0"/>
                <w:noProof/>
                <w:sz w:val="22"/>
                <w:szCs w:val="22"/>
              </w:rPr>
              <w:tab/>
            </w:r>
            <w:r w:rsidR="006C45A6" w:rsidRPr="00083F48">
              <w:rPr>
                <w:rStyle w:val="Hyperlink"/>
                <w:noProof/>
              </w:rPr>
              <w:t>Appendix E-State (USPS.Com postal explorer site)</w:t>
            </w:r>
            <w:r w:rsidR="006C45A6">
              <w:rPr>
                <w:noProof/>
                <w:webHidden/>
              </w:rPr>
              <w:tab/>
            </w:r>
            <w:r w:rsidR="006C45A6">
              <w:rPr>
                <w:noProof/>
                <w:webHidden/>
              </w:rPr>
              <w:fldChar w:fldCharType="begin"/>
            </w:r>
            <w:r w:rsidR="006C45A6">
              <w:rPr>
                <w:noProof/>
                <w:webHidden/>
              </w:rPr>
              <w:instrText xml:space="preserve"> PAGEREF _Toc3286268 \h </w:instrText>
            </w:r>
            <w:r w:rsidR="006C45A6">
              <w:rPr>
                <w:noProof/>
                <w:webHidden/>
              </w:rPr>
            </w:r>
            <w:r w:rsidR="006C45A6">
              <w:rPr>
                <w:noProof/>
                <w:webHidden/>
              </w:rPr>
              <w:fldChar w:fldCharType="separate"/>
            </w:r>
            <w:r w:rsidR="006C45A6">
              <w:rPr>
                <w:noProof/>
                <w:webHidden/>
              </w:rPr>
              <w:t>15</w:t>
            </w:r>
            <w:r w:rsidR="006C45A6">
              <w:rPr>
                <w:noProof/>
                <w:webHidden/>
              </w:rPr>
              <w:fldChar w:fldCharType="end"/>
            </w:r>
          </w:hyperlink>
        </w:p>
        <w:p w14:paraId="3C3BA861" w14:textId="77777777" w:rsidR="006C45A6" w:rsidRDefault="00737D05">
          <w:pPr>
            <w:pStyle w:val="TOC1"/>
            <w:rPr>
              <w:rFonts w:asciiTheme="minorHAnsi" w:eastAsiaTheme="minorEastAsia" w:hAnsiTheme="minorHAnsi" w:cstheme="minorBidi"/>
              <w:b w:val="0"/>
              <w:noProof/>
              <w:sz w:val="22"/>
              <w:szCs w:val="22"/>
            </w:rPr>
          </w:pPr>
          <w:hyperlink w:anchor="_Toc3286269" w:history="1">
            <w:r w:rsidR="006C45A6" w:rsidRPr="00083F48">
              <w:rPr>
                <w:rStyle w:val="Hyperlink"/>
                <w:noProof/>
              </w:rPr>
              <w:t>13.</w:t>
            </w:r>
            <w:r w:rsidR="006C45A6">
              <w:rPr>
                <w:rFonts w:asciiTheme="minorHAnsi" w:eastAsiaTheme="minorEastAsia" w:hAnsiTheme="minorHAnsi" w:cstheme="minorBidi"/>
                <w:b w:val="0"/>
                <w:noProof/>
                <w:sz w:val="22"/>
                <w:szCs w:val="22"/>
              </w:rPr>
              <w:tab/>
            </w:r>
            <w:r w:rsidR="006C45A6" w:rsidRPr="00083F48">
              <w:rPr>
                <w:rStyle w:val="Hyperlink"/>
                <w:noProof/>
              </w:rPr>
              <w:t>Appendix F-Country (2016-08-29 ISO Countries Listing)</w:t>
            </w:r>
            <w:r w:rsidR="006C45A6">
              <w:rPr>
                <w:noProof/>
                <w:webHidden/>
              </w:rPr>
              <w:tab/>
            </w:r>
            <w:r w:rsidR="006C45A6">
              <w:rPr>
                <w:noProof/>
                <w:webHidden/>
              </w:rPr>
              <w:fldChar w:fldCharType="begin"/>
            </w:r>
            <w:r w:rsidR="006C45A6">
              <w:rPr>
                <w:noProof/>
                <w:webHidden/>
              </w:rPr>
              <w:instrText xml:space="preserve"> PAGEREF _Toc3286269 \h </w:instrText>
            </w:r>
            <w:r w:rsidR="006C45A6">
              <w:rPr>
                <w:noProof/>
                <w:webHidden/>
              </w:rPr>
            </w:r>
            <w:r w:rsidR="006C45A6">
              <w:rPr>
                <w:noProof/>
                <w:webHidden/>
              </w:rPr>
              <w:fldChar w:fldCharType="separate"/>
            </w:r>
            <w:r w:rsidR="006C45A6">
              <w:rPr>
                <w:noProof/>
                <w:webHidden/>
              </w:rPr>
              <w:t>15</w:t>
            </w:r>
            <w:r w:rsidR="006C45A6">
              <w:rPr>
                <w:noProof/>
                <w:webHidden/>
              </w:rPr>
              <w:fldChar w:fldCharType="end"/>
            </w:r>
          </w:hyperlink>
        </w:p>
        <w:p w14:paraId="57B75FB0" w14:textId="77777777" w:rsidR="006C45A6" w:rsidRDefault="00737D05">
          <w:pPr>
            <w:pStyle w:val="TOC1"/>
            <w:rPr>
              <w:rFonts w:asciiTheme="minorHAnsi" w:eastAsiaTheme="minorEastAsia" w:hAnsiTheme="minorHAnsi" w:cstheme="minorBidi"/>
              <w:b w:val="0"/>
              <w:noProof/>
              <w:sz w:val="22"/>
              <w:szCs w:val="22"/>
            </w:rPr>
          </w:pPr>
          <w:hyperlink w:anchor="_Toc3286270" w:history="1">
            <w:r w:rsidR="006C45A6" w:rsidRPr="00083F48">
              <w:rPr>
                <w:rStyle w:val="Hyperlink"/>
                <w:noProof/>
              </w:rPr>
              <w:t>14.</w:t>
            </w:r>
            <w:r w:rsidR="006C45A6">
              <w:rPr>
                <w:rFonts w:asciiTheme="minorHAnsi" w:eastAsiaTheme="minorEastAsia" w:hAnsiTheme="minorHAnsi" w:cstheme="minorBidi"/>
                <w:b w:val="0"/>
                <w:noProof/>
                <w:sz w:val="22"/>
                <w:szCs w:val="22"/>
              </w:rPr>
              <w:tab/>
            </w:r>
            <w:r w:rsidR="006C45A6" w:rsidRPr="00083F48">
              <w:rPr>
                <w:rStyle w:val="Hyperlink"/>
                <w:noProof/>
              </w:rPr>
              <w:t>Appendix G-Currency</w:t>
            </w:r>
            <w:r w:rsidR="006C45A6">
              <w:rPr>
                <w:noProof/>
                <w:webHidden/>
              </w:rPr>
              <w:tab/>
            </w:r>
            <w:r w:rsidR="006C45A6">
              <w:rPr>
                <w:noProof/>
                <w:webHidden/>
              </w:rPr>
              <w:fldChar w:fldCharType="begin"/>
            </w:r>
            <w:r w:rsidR="006C45A6">
              <w:rPr>
                <w:noProof/>
                <w:webHidden/>
              </w:rPr>
              <w:instrText xml:space="preserve"> PAGEREF _Toc3286270 \h </w:instrText>
            </w:r>
            <w:r w:rsidR="006C45A6">
              <w:rPr>
                <w:noProof/>
                <w:webHidden/>
              </w:rPr>
            </w:r>
            <w:r w:rsidR="006C45A6">
              <w:rPr>
                <w:noProof/>
                <w:webHidden/>
              </w:rPr>
              <w:fldChar w:fldCharType="separate"/>
            </w:r>
            <w:r w:rsidR="006C45A6">
              <w:rPr>
                <w:noProof/>
                <w:webHidden/>
              </w:rPr>
              <w:t>15</w:t>
            </w:r>
            <w:r w:rsidR="006C45A6">
              <w:rPr>
                <w:noProof/>
                <w:webHidden/>
              </w:rPr>
              <w:fldChar w:fldCharType="end"/>
            </w:r>
          </w:hyperlink>
        </w:p>
        <w:p w14:paraId="30DEC399" w14:textId="77777777" w:rsidR="006C45A6" w:rsidRDefault="00737D05">
          <w:pPr>
            <w:pStyle w:val="TOC1"/>
            <w:rPr>
              <w:rFonts w:asciiTheme="minorHAnsi" w:eastAsiaTheme="minorEastAsia" w:hAnsiTheme="minorHAnsi" w:cstheme="minorBidi"/>
              <w:b w:val="0"/>
              <w:noProof/>
              <w:sz w:val="22"/>
              <w:szCs w:val="22"/>
            </w:rPr>
          </w:pPr>
          <w:hyperlink w:anchor="_Toc3286271" w:history="1">
            <w:r w:rsidR="006C45A6" w:rsidRPr="00083F48">
              <w:rPr>
                <w:rStyle w:val="Hyperlink"/>
                <w:noProof/>
              </w:rPr>
              <w:t>15.</w:t>
            </w:r>
            <w:r w:rsidR="006C45A6">
              <w:rPr>
                <w:rFonts w:asciiTheme="minorHAnsi" w:eastAsiaTheme="minorEastAsia" w:hAnsiTheme="minorHAnsi" w:cstheme="minorBidi"/>
                <w:b w:val="0"/>
                <w:noProof/>
                <w:sz w:val="22"/>
                <w:szCs w:val="22"/>
              </w:rPr>
              <w:tab/>
            </w:r>
            <w:r w:rsidR="006C45A6" w:rsidRPr="00083F48">
              <w:rPr>
                <w:rStyle w:val="Hyperlink"/>
                <w:noProof/>
              </w:rPr>
              <w:t>Appendix H-PL2 (</w:t>
            </w:r>
            <w:r w:rsidR="006C45A6" w:rsidRPr="00083F48">
              <w:rPr>
                <w:rStyle w:val="Hyperlink"/>
                <w:noProof/>
                <w:highlight w:val="yellow"/>
              </w:rPr>
              <w:t>need to get a current copy of the PL2 ref</w:t>
            </w:r>
            <w:r w:rsidR="006C45A6" w:rsidRPr="00083F48">
              <w:rPr>
                <w:rStyle w:val="Hyperlink"/>
                <w:noProof/>
              </w:rPr>
              <w:t>)</w:t>
            </w:r>
            <w:r w:rsidR="006C45A6">
              <w:rPr>
                <w:noProof/>
                <w:webHidden/>
              </w:rPr>
              <w:tab/>
            </w:r>
            <w:r w:rsidR="006C45A6">
              <w:rPr>
                <w:noProof/>
                <w:webHidden/>
              </w:rPr>
              <w:fldChar w:fldCharType="begin"/>
            </w:r>
            <w:r w:rsidR="006C45A6">
              <w:rPr>
                <w:noProof/>
                <w:webHidden/>
              </w:rPr>
              <w:instrText xml:space="preserve"> PAGEREF _Toc3286271 \h </w:instrText>
            </w:r>
            <w:r w:rsidR="006C45A6">
              <w:rPr>
                <w:noProof/>
                <w:webHidden/>
              </w:rPr>
            </w:r>
            <w:r w:rsidR="006C45A6">
              <w:rPr>
                <w:noProof/>
                <w:webHidden/>
              </w:rPr>
              <w:fldChar w:fldCharType="separate"/>
            </w:r>
            <w:r w:rsidR="006C45A6">
              <w:rPr>
                <w:noProof/>
                <w:webHidden/>
              </w:rPr>
              <w:t>16</w:t>
            </w:r>
            <w:r w:rsidR="006C45A6">
              <w:rPr>
                <w:noProof/>
                <w:webHidden/>
              </w:rPr>
              <w:fldChar w:fldCharType="end"/>
            </w:r>
          </w:hyperlink>
        </w:p>
        <w:p w14:paraId="6D028432" w14:textId="77777777" w:rsidR="006C45A6" w:rsidRDefault="00737D05">
          <w:pPr>
            <w:pStyle w:val="TOC1"/>
            <w:rPr>
              <w:rFonts w:asciiTheme="minorHAnsi" w:eastAsiaTheme="minorEastAsia" w:hAnsiTheme="minorHAnsi" w:cstheme="minorBidi"/>
              <w:b w:val="0"/>
              <w:noProof/>
              <w:sz w:val="22"/>
              <w:szCs w:val="22"/>
            </w:rPr>
          </w:pPr>
          <w:hyperlink w:anchor="_Toc3286272" w:history="1">
            <w:r w:rsidR="006C45A6" w:rsidRPr="00083F48">
              <w:rPr>
                <w:rStyle w:val="Hyperlink"/>
                <w:noProof/>
              </w:rPr>
              <w:t>16.</w:t>
            </w:r>
            <w:r w:rsidR="006C45A6">
              <w:rPr>
                <w:rFonts w:asciiTheme="minorHAnsi" w:eastAsiaTheme="minorEastAsia" w:hAnsiTheme="minorHAnsi" w:cstheme="minorBidi"/>
                <w:b w:val="0"/>
                <w:noProof/>
                <w:sz w:val="22"/>
                <w:szCs w:val="22"/>
              </w:rPr>
              <w:tab/>
            </w:r>
            <w:r w:rsidR="006C45A6" w:rsidRPr="00083F48">
              <w:rPr>
                <w:rStyle w:val="Hyperlink"/>
                <w:noProof/>
              </w:rPr>
              <w:t>Appendix I-Writing Company  (</w:t>
            </w:r>
            <w:r w:rsidR="006C45A6" w:rsidRPr="00083F48">
              <w:rPr>
                <w:rStyle w:val="Hyperlink"/>
                <w:noProof/>
                <w:highlight w:val="yellow"/>
              </w:rPr>
              <w:t>need to get a copy of the writing company or legal entity ref</w:t>
            </w:r>
            <w:r w:rsidR="006C45A6" w:rsidRPr="00083F48">
              <w:rPr>
                <w:rStyle w:val="Hyperlink"/>
                <w:noProof/>
              </w:rPr>
              <w:t>)</w:t>
            </w:r>
            <w:r w:rsidR="006C45A6">
              <w:rPr>
                <w:noProof/>
                <w:webHidden/>
              </w:rPr>
              <w:tab/>
            </w:r>
            <w:r w:rsidR="006C45A6">
              <w:rPr>
                <w:noProof/>
                <w:webHidden/>
              </w:rPr>
              <w:fldChar w:fldCharType="begin"/>
            </w:r>
            <w:r w:rsidR="006C45A6">
              <w:rPr>
                <w:noProof/>
                <w:webHidden/>
              </w:rPr>
              <w:instrText xml:space="preserve"> PAGEREF _Toc3286272 \h </w:instrText>
            </w:r>
            <w:r w:rsidR="006C45A6">
              <w:rPr>
                <w:noProof/>
                <w:webHidden/>
              </w:rPr>
            </w:r>
            <w:r w:rsidR="006C45A6">
              <w:rPr>
                <w:noProof/>
                <w:webHidden/>
              </w:rPr>
              <w:fldChar w:fldCharType="separate"/>
            </w:r>
            <w:r w:rsidR="006C45A6">
              <w:rPr>
                <w:noProof/>
                <w:webHidden/>
              </w:rPr>
              <w:t>16</w:t>
            </w:r>
            <w:r w:rsidR="006C45A6">
              <w:rPr>
                <w:noProof/>
                <w:webHidden/>
              </w:rPr>
              <w:fldChar w:fldCharType="end"/>
            </w:r>
          </w:hyperlink>
        </w:p>
        <w:p w14:paraId="1055DA4B" w14:textId="0DCD9C53" w:rsidR="00F813A7" w:rsidRPr="00454F00" w:rsidRDefault="00F813A7">
          <w:pPr>
            <w:rPr>
              <w:rFonts w:asciiTheme="minorHAnsi" w:hAnsiTheme="minorHAnsi" w:cs="Tahoma"/>
            </w:rPr>
          </w:pPr>
          <w:r w:rsidRPr="00454F00">
            <w:rPr>
              <w:rFonts w:asciiTheme="minorHAnsi" w:hAnsiTheme="minorHAnsi" w:cs="Tahoma"/>
              <w:b/>
              <w:bCs/>
              <w:noProof/>
            </w:rPr>
            <w:fldChar w:fldCharType="end"/>
          </w:r>
        </w:p>
      </w:sdtContent>
    </w:sdt>
    <w:p w14:paraId="48A42FFC" w14:textId="77777777" w:rsidR="004A1B1D" w:rsidRDefault="004A1B1D">
      <w:pPr>
        <w:rPr>
          <w:rFonts w:ascii="Tahoma" w:eastAsiaTheme="majorEastAsia" w:hAnsi="Tahoma" w:cs="Tahoma"/>
          <w:b/>
          <w:bCs/>
          <w:sz w:val="24"/>
        </w:rPr>
      </w:pPr>
      <w:r>
        <w:rPr>
          <w:rFonts w:cs="Tahoma"/>
        </w:rPr>
        <w:br w:type="page"/>
      </w:r>
    </w:p>
    <w:p w14:paraId="5DD1ADFD" w14:textId="77777777" w:rsidR="00F813A7" w:rsidRPr="00A11843" w:rsidRDefault="003D4E6C" w:rsidP="00E73A95">
      <w:pPr>
        <w:pStyle w:val="Heading1"/>
        <w:rPr>
          <w:rFonts w:cs="Tahoma"/>
        </w:rPr>
      </w:pPr>
      <w:bookmarkStart w:id="2" w:name="_Toc3286257"/>
      <w:r w:rsidRPr="00A11843">
        <w:rPr>
          <w:rFonts w:cs="Tahoma"/>
        </w:rPr>
        <w:lastRenderedPageBreak/>
        <w:t>Purpose</w:t>
      </w:r>
      <w:bookmarkEnd w:id="2"/>
    </w:p>
    <w:sdt>
      <w:sdtPr>
        <w:rPr>
          <w:rFonts w:asciiTheme="minorHAnsi" w:hAnsiTheme="minorHAnsi" w:cs="Tahoma"/>
        </w:rPr>
        <w:alias w:val="Summary/Purpose Statement"/>
        <w:tag w:val="Summary/Purpose Statement"/>
        <w:id w:val="1594739469"/>
      </w:sdtPr>
      <w:sdtEndPr/>
      <w:sdtContent>
        <w:p w14:paraId="500C9BC6" w14:textId="77777777" w:rsidR="00C03E2D" w:rsidRDefault="00C03E2D" w:rsidP="00CF3197">
          <w:pPr>
            <w:jc w:val="both"/>
            <w:rPr>
              <w:rFonts w:asciiTheme="minorHAnsi" w:hAnsiTheme="minorHAnsi" w:cs="Tahoma"/>
            </w:rPr>
          </w:pPr>
        </w:p>
        <w:p w14:paraId="0EC0E51B" w14:textId="054332F0" w:rsidR="00325315" w:rsidRDefault="00325315" w:rsidP="00325315">
          <w:pPr>
            <w:jc w:val="both"/>
            <w:rPr>
              <w:rFonts w:asciiTheme="minorHAnsi" w:hAnsiTheme="minorHAnsi" w:cs="Tahoma"/>
            </w:rPr>
          </w:pPr>
          <w:r>
            <w:rPr>
              <w:rFonts w:asciiTheme="minorHAnsi" w:hAnsiTheme="minorHAnsi" w:cs="Tahoma"/>
            </w:rPr>
            <w:t xml:space="preserve">To establish a corporate standard for identifying the nature of Cyber exposure </w:t>
          </w:r>
          <w:proofErr w:type="spellStart"/>
          <w:r>
            <w:rPr>
              <w:rFonts w:asciiTheme="minorHAnsi" w:hAnsiTheme="minorHAnsi" w:cs="Tahoma"/>
            </w:rPr>
            <w:t>on</w:t>
          </w:r>
          <w:del w:id="3" w:author="Goldfine, Jill" w:date="2019-06-25T14:18:00Z">
            <w:r w:rsidDel="008258B9">
              <w:rPr>
                <w:rFonts w:asciiTheme="minorHAnsi" w:hAnsiTheme="minorHAnsi" w:cs="Tahoma"/>
              </w:rPr>
              <w:delText xml:space="preserve"> </w:delText>
            </w:r>
          </w:del>
          <w:r>
            <w:rPr>
              <w:rFonts w:asciiTheme="minorHAnsi" w:hAnsiTheme="minorHAnsi" w:cs="Tahoma"/>
            </w:rPr>
            <w:t>Markel</w:t>
          </w:r>
          <w:proofErr w:type="spellEnd"/>
          <w:ins w:id="4" w:author="Goldfine, Jill" w:date="2019-06-25T14:18:00Z">
            <w:r w:rsidR="008258B9">
              <w:rPr>
                <w:rFonts w:asciiTheme="minorHAnsi" w:hAnsiTheme="minorHAnsi" w:cs="Tahoma"/>
              </w:rPr>
              <w:t xml:space="preserve"> insurance (reinsurer is out of scope at this time)</w:t>
            </w:r>
          </w:ins>
          <w:r>
            <w:rPr>
              <w:rFonts w:asciiTheme="minorHAnsi" w:hAnsiTheme="minorHAnsi" w:cs="Tahoma"/>
            </w:rPr>
            <w:t xml:space="preserve"> policies (</w:t>
          </w:r>
          <w:r w:rsidR="008B640C">
            <w:rPr>
              <w:rFonts w:asciiTheme="minorHAnsi" w:hAnsiTheme="minorHAnsi" w:cs="Tahoma"/>
            </w:rPr>
            <w:t>e.g.</w:t>
          </w:r>
          <w:r>
            <w:rPr>
              <w:rFonts w:asciiTheme="minorHAnsi" w:hAnsiTheme="minorHAnsi" w:cs="Tahoma"/>
            </w:rPr>
            <w:t xml:space="preserve"> Affirmative, Excluded, Silent). Additionally, for those policies where Cyber exposure is Affirmative</w:t>
          </w:r>
          <w:r w:rsidR="00C1161C">
            <w:rPr>
              <w:rFonts w:asciiTheme="minorHAnsi" w:hAnsiTheme="minorHAnsi" w:cs="Tahoma"/>
            </w:rPr>
            <w:t xml:space="preserve"> or Silent</w:t>
          </w:r>
          <w:r>
            <w:rPr>
              <w:rFonts w:asciiTheme="minorHAnsi" w:hAnsiTheme="minorHAnsi" w:cs="Tahoma"/>
            </w:rPr>
            <w:t>, to identify and standardize the minimum Cyber-related data required on policy and related claims.</w:t>
          </w:r>
        </w:p>
        <w:p w14:paraId="1921FF0C" w14:textId="77777777" w:rsidR="00721476" w:rsidRDefault="00721476" w:rsidP="00CF3197">
          <w:pPr>
            <w:jc w:val="both"/>
            <w:rPr>
              <w:rFonts w:asciiTheme="minorHAnsi" w:hAnsiTheme="minorHAnsi" w:cs="Tahoma"/>
            </w:rPr>
          </w:pPr>
        </w:p>
        <w:p w14:paraId="484238B7" w14:textId="40B23B37" w:rsidR="00721476" w:rsidRDefault="00721476" w:rsidP="00CF3197">
          <w:pPr>
            <w:jc w:val="both"/>
            <w:rPr>
              <w:rFonts w:asciiTheme="minorHAnsi" w:hAnsiTheme="minorHAnsi" w:cs="Tahoma"/>
            </w:rPr>
          </w:pPr>
          <w:r>
            <w:rPr>
              <w:rFonts w:asciiTheme="minorHAnsi" w:hAnsiTheme="minorHAnsi" w:cs="Tahoma"/>
            </w:rPr>
            <w:t xml:space="preserve">Prior to now, </w:t>
          </w:r>
          <w:r w:rsidR="001B74BD">
            <w:rPr>
              <w:rFonts w:asciiTheme="minorHAnsi" w:hAnsiTheme="minorHAnsi" w:cs="Tahoma"/>
            </w:rPr>
            <w:t>C</w:t>
          </w:r>
          <w:r>
            <w:rPr>
              <w:rFonts w:asciiTheme="minorHAnsi" w:hAnsiTheme="minorHAnsi" w:cs="Tahoma"/>
            </w:rPr>
            <w:t>yber exposure</w:t>
          </w:r>
          <w:r w:rsidR="00B535A1">
            <w:rPr>
              <w:rFonts w:asciiTheme="minorHAnsi" w:hAnsiTheme="minorHAnsi" w:cs="Tahoma"/>
            </w:rPr>
            <w:t>, when identified,</w:t>
          </w:r>
          <w:r>
            <w:rPr>
              <w:rFonts w:asciiTheme="minorHAnsi" w:hAnsiTheme="minorHAnsi" w:cs="Tahoma"/>
            </w:rPr>
            <w:t xml:space="preserve"> was </w:t>
          </w:r>
          <w:r w:rsidR="00B535A1">
            <w:rPr>
              <w:rFonts w:asciiTheme="minorHAnsi" w:hAnsiTheme="minorHAnsi" w:cs="Tahoma"/>
            </w:rPr>
            <w:t>captured</w:t>
          </w:r>
          <w:r>
            <w:rPr>
              <w:rFonts w:asciiTheme="minorHAnsi" w:hAnsiTheme="minorHAnsi" w:cs="Tahoma"/>
            </w:rPr>
            <w:t xml:space="preserve"> and accumulated using a number of methods and processes, many </w:t>
          </w:r>
          <w:r w:rsidR="00B535A1">
            <w:rPr>
              <w:rFonts w:asciiTheme="minorHAnsi" w:hAnsiTheme="minorHAnsi" w:cs="Tahoma"/>
            </w:rPr>
            <w:t xml:space="preserve">of </w:t>
          </w:r>
          <w:r>
            <w:rPr>
              <w:rFonts w:asciiTheme="minorHAnsi" w:hAnsiTheme="minorHAnsi" w:cs="Tahoma"/>
            </w:rPr>
            <w:t xml:space="preserve">which were manual </w:t>
          </w:r>
          <w:r w:rsidR="00B535A1">
            <w:rPr>
              <w:rFonts w:asciiTheme="minorHAnsi" w:hAnsiTheme="minorHAnsi" w:cs="Tahoma"/>
            </w:rPr>
            <w:t xml:space="preserve">processes using </w:t>
          </w:r>
          <w:r>
            <w:rPr>
              <w:rFonts w:asciiTheme="minorHAnsi" w:hAnsiTheme="minorHAnsi" w:cs="Tahoma"/>
            </w:rPr>
            <w:t xml:space="preserve">spreadsheets and </w:t>
          </w:r>
          <w:proofErr w:type="spellStart"/>
          <w:r>
            <w:rPr>
              <w:rFonts w:asciiTheme="minorHAnsi" w:hAnsiTheme="minorHAnsi" w:cs="Tahoma"/>
            </w:rPr>
            <w:t>adhoc</w:t>
          </w:r>
          <w:proofErr w:type="spellEnd"/>
          <w:r>
            <w:rPr>
              <w:rFonts w:asciiTheme="minorHAnsi" w:hAnsiTheme="minorHAnsi" w:cs="Tahoma"/>
            </w:rPr>
            <w:t xml:space="preserve"> queries.  Some of the exposure was purely an estimate based on assumptions which may or may</w:t>
          </w:r>
          <w:r w:rsidR="00B535A1">
            <w:rPr>
              <w:rFonts w:asciiTheme="minorHAnsi" w:hAnsiTheme="minorHAnsi" w:cs="Tahoma"/>
            </w:rPr>
            <w:t xml:space="preserve"> </w:t>
          </w:r>
          <w:r>
            <w:rPr>
              <w:rFonts w:asciiTheme="minorHAnsi" w:hAnsiTheme="minorHAnsi" w:cs="Tahoma"/>
            </w:rPr>
            <w:t>not be true.  Beginning in 2016, Markel Senior Leadership began requiring high-level cyber data</w:t>
          </w:r>
          <w:r w:rsidR="00B535A1">
            <w:rPr>
              <w:rFonts w:asciiTheme="minorHAnsi" w:hAnsiTheme="minorHAnsi" w:cs="Tahoma"/>
            </w:rPr>
            <w:t>.</w:t>
          </w:r>
          <w:r>
            <w:rPr>
              <w:rFonts w:asciiTheme="minorHAnsi" w:hAnsiTheme="minorHAnsi" w:cs="Tahoma"/>
            </w:rPr>
            <w:t xml:space="preserve"> </w:t>
          </w:r>
          <w:r w:rsidR="00B535A1">
            <w:rPr>
              <w:rFonts w:asciiTheme="minorHAnsi" w:hAnsiTheme="minorHAnsi" w:cs="Tahoma"/>
            </w:rPr>
            <w:t>S</w:t>
          </w:r>
          <w:r>
            <w:rPr>
              <w:rFonts w:asciiTheme="minorHAnsi" w:hAnsiTheme="minorHAnsi" w:cs="Tahoma"/>
            </w:rPr>
            <w:t>oon after</w:t>
          </w:r>
          <w:r w:rsidR="00B535A1">
            <w:rPr>
              <w:rFonts w:asciiTheme="minorHAnsi" w:hAnsiTheme="minorHAnsi" w:cs="Tahoma"/>
            </w:rPr>
            <w:t>,</w:t>
          </w:r>
          <w:r>
            <w:rPr>
              <w:rFonts w:asciiTheme="minorHAnsi" w:hAnsiTheme="minorHAnsi" w:cs="Tahoma"/>
            </w:rPr>
            <w:t xml:space="preserve"> reinsurers, regulators and rating agencies began requesting a level of data that was unavailable in any of our systems or processes.  Recent research conducted by ISO has shown that the insurance marketplace has been writing more </w:t>
          </w:r>
          <w:proofErr w:type="spellStart"/>
          <w:r>
            <w:rPr>
              <w:rFonts w:asciiTheme="minorHAnsi" w:hAnsiTheme="minorHAnsi" w:cs="Tahoma"/>
            </w:rPr>
            <w:t>indivi</w:t>
          </w:r>
          <w:r w:rsidR="00C1161C">
            <w:rPr>
              <w:rFonts w:asciiTheme="minorHAnsi" w:hAnsiTheme="minorHAnsi" w:cs="Tahoma"/>
            </w:rPr>
            <w:t>d</w:t>
          </w:r>
          <w:r>
            <w:rPr>
              <w:rFonts w:asciiTheme="minorHAnsi" w:hAnsiTheme="minorHAnsi" w:cs="Tahoma"/>
            </w:rPr>
            <w:t>ible</w:t>
          </w:r>
          <w:proofErr w:type="spellEnd"/>
          <w:r>
            <w:rPr>
              <w:rFonts w:asciiTheme="minorHAnsi" w:hAnsiTheme="minorHAnsi" w:cs="Tahoma"/>
            </w:rPr>
            <w:t xml:space="preserve"> combinations of Cyber coverage</w:t>
          </w:r>
          <w:r w:rsidR="00B535A1">
            <w:rPr>
              <w:rFonts w:asciiTheme="minorHAnsi" w:hAnsiTheme="minorHAnsi" w:cs="Tahoma"/>
            </w:rPr>
            <w:t xml:space="preserve"> and resulted in ISO creating a new Line of Business for Cyber</w:t>
          </w:r>
          <w:r>
            <w:rPr>
              <w:rFonts w:asciiTheme="minorHAnsi" w:hAnsiTheme="minorHAnsi" w:cs="Tahoma"/>
            </w:rPr>
            <w:t>.  Feedback indicates a need for more detailed information to be collected statistically in order to i</w:t>
          </w:r>
          <w:del w:id="5" w:author="Goldfine, Jill" w:date="2019-06-25T12:00:00Z">
            <w:r w:rsidDel="00B25BE7">
              <w:rPr>
                <w:rFonts w:asciiTheme="minorHAnsi" w:hAnsiTheme="minorHAnsi" w:cs="Tahoma"/>
              </w:rPr>
              <w:delText>n</w:delText>
            </w:r>
          </w:del>
          <w:r>
            <w:rPr>
              <w:rFonts w:asciiTheme="minorHAnsi" w:hAnsiTheme="minorHAnsi" w:cs="Tahoma"/>
            </w:rPr>
            <w:t>dentify and segregate, for analysis</w:t>
          </w:r>
          <w:r w:rsidR="00B535A1">
            <w:rPr>
              <w:rFonts w:asciiTheme="minorHAnsi" w:hAnsiTheme="minorHAnsi" w:cs="Tahoma"/>
            </w:rPr>
            <w:t>,</w:t>
          </w:r>
          <w:r>
            <w:rPr>
              <w:rFonts w:asciiTheme="minorHAnsi" w:hAnsiTheme="minorHAnsi" w:cs="Tahoma"/>
            </w:rPr>
            <w:t xml:space="preserve"> rate making</w:t>
          </w:r>
          <w:r w:rsidR="00B535A1">
            <w:rPr>
              <w:rFonts w:asciiTheme="minorHAnsi" w:hAnsiTheme="minorHAnsi" w:cs="Tahoma"/>
            </w:rPr>
            <w:t>, reporting, etc.</w:t>
          </w:r>
          <w:r>
            <w:rPr>
              <w:rFonts w:asciiTheme="minorHAnsi" w:hAnsiTheme="minorHAnsi" w:cs="Tahoma"/>
            </w:rPr>
            <w:t xml:space="preserve"> the many variations of Cyber Coverage. </w:t>
          </w:r>
        </w:p>
        <w:p w14:paraId="2F8697A7" w14:textId="77777777" w:rsidR="00721476" w:rsidRDefault="00721476" w:rsidP="00CF3197">
          <w:pPr>
            <w:jc w:val="both"/>
            <w:rPr>
              <w:rFonts w:asciiTheme="minorHAnsi" w:hAnsiTheme="minorHAnsi" w:cs="Tahoma"/>
            </w:rPr>
          </w:pPr>
        </w:p>
        <w:p w14:paraId="6F12F511" w14:textId="77777777" w:rsidR="00051A7C" w:rsidRPr="004D1B1C" w:rsidRDefault="00051A7C" w:rsidP="00051A7C">
          <w:pPr>
            <w:jc w:val="both"/>
            <w:rPr>
              <w:ins w:id="6" w:author="Goldfine, Jill" w:date="2019-06-12T09:12:00Z"/>
              <w:rFonts w:asciiTheme="minorHAnsi" w:hAnsiTheme="minorHAnsi" w:cs="Tahoma"/>
              <w:strike/>
            </w:rPr>
          </w:pPr>
          <w:ins w:id="7" w:author="Goldfine, Jill" w:date="2019-06-12T09:12:00Z">
            <w:r>
              <w:rPr>
                <w:rFonts w:asciiTheme="minorHAnsi" w:hAnsiTheme="minorHAnsi" w:cs="Tahoma"/>
              </w:rPr>
              <w:t xml:space="preserve">The Markel Cyber Data Capture Standard is a compilation of requests for data coming from reinsurers, regulators, insurance rating agencies </w:t>
            </w:r>
            <w:proofErr w:type="gramStart"/>
            <w:r>
              <w:rPr>
                <w:rFonts w:asciiTheme="minorHAnsi" w:hAnsiTheme="minorHAnsi" w:cs="Tahoma"/>
              </w:rPr>
              <w:t>( ISO</w:t>
            </w:r>
            <w:proofErr w:type="gramEnd"/>
            <w:r>
              <w:rPr>
                <w:rFonts w:asciiTheme="minorHAnsi" w:hAnsiTheme="minorHAnsi" w:cs="Tahoma"/>
              </w:rPr>
              <w:t xml:space="preserve"> and Lloyds) and credit rating agencies (Moody’s, S&amp;P). </w:t>
            </w:r>
          </w:ins>
        </w:p>
        <w:p w14:paraId="5974ACF8" w14:textId="27291B8F" w:rsidR="00721476" w:rsidRPr="004D1B1C" w:rsidDel="00051A7C" w:rsidRDefault="00721476" w:rsidP="00CF3197">
          <w:pPr>
            <w:jc w:val="both"/>
            <w:rPr>
              <w:del w:id="8" w:author="Goldfine, Jill" w:date="2019-06-12T09:12:00Z"/>
              <w:rFonts w:asciiTheme="minorHAnsi" w:hAnsiTheme="minorHAnsi" w:cs="Tahoma"/>
              <w:strike/>
            </w:rPr>
          </w:pPr>
          <w:del w:id="9" w:author="Goldfine, Jill" w:date="2019-06-12T09:12:00Z">
            <w:r w:rsidDel="00051A7C">
              <w:rPr>
                <w:rFonts w:asciiTheme="minorHAnsi" w:hAnsiTheme="minorHAnsi" w:cs="Tahoma"/>
              </w:rPr>
              <w:delText xml:space="preserve">The Markel Cyber Data Capture Standard is a compilation of requests for data coming from reinsurers, regulators, rating agencies, including ISO and Lloyds. </w:delText>
            </w:r>
          </w:del>
        </w:p>
        <w:p w14:paraId="6C1C94FC" w14:textId="63B679C5" w:rsidR="00E73A95" w:rsidRDefault="00737D05" w:rsidP="00E73A95">
          <w:pPr>
            <w:rPr>
              <w:rFonts w:asciiTheme="minorHAnsi" w:hAnsiTheme="minorHAnsi" w:cs="Tahoma"/>
            </w:rPr>
          </w:pPr>
        </w:p>
      </w:sdtContent>
    </w:sdt>
    <w:p w14:paraId="1F8C8128" w14:textId="59D94589" w:rsidR="000D556B" w:rsidRPr="002E1040" w:rsidRDefault="000D556B" w:rsidP="00E73A95">
      <w:pPr>
        <w:rPr>
          <w:rFonts w:asciiTheme="minorHAnsi" w:hAnsiTheme="minorHAnsi" w:cs="Tahoma"/>
          <w:i/>
        </w:rPr>
      </w:pPr>
      <w:r w:rsidRPr="002E1040">
        <w:rPr>
          <w:rFonts w:asciiTheme="minorHAnsi" w:hAnsiTheme="minorHAnsi" w:cs="Tahoma"/>
          <w:i/>
        </w:rPr>
        <w:t xml:space="preserve">Note: reference the </w:t>
      </w:r>
      <w:ins w:id="10" w:author="Goldfine, Jill" w:date="2019-04-11T15:02:00Z">
        <w:r w:rsidR="00F1738F">
          <w:rPr>
            <w:rStyle w:val="Hyperlink"/>
            <w:i/>
          </w:rPr>
          <w:fldChar w:fldCharType="begin"/>
        </w:r>
        <w:r w:rsidR="00F1738F">
          <w:rPr>
            <w:rStyle w:val="Hyperlink"/>
            <w:i/>
          </w:rPr>
          <w:instrText xml:space="preserve"> HYPERLINK "C:\\Informatica\\BusinessGlossaryDesktop\\HtmlPagesFolder\\filename1.html" </w:instrText>
        </w:r>
        <w:r w:rsidR="00F1738F">
          <w:rPr>
            <w:rStyle w:val="Hyperlink"/>
            <w:i/>
          </w:rPr>
          <w:fldChar w:fldCharType="separate"/>
        </w:r>
        <w:r w:rsidRPr="00F1738F">
          <w:rPr>
            <w:rStyle w:val="Hyperlink"/>
            <w:i/>
          </w:rPr>
          <w:t xml:space="preserve">Corporate </w:t>
        </w:r>
        <w:r w:rsidRPr="00F1738F">
          <w:rPr>
            <w:rStyle w:val="Hyperlink"/>
            <w:rFonts w:asciiTheme="minorHAnsi" w:hAnsiTheme="minorHAnsi" w:cs="Tahoma"/>
            <w:i/>
          </w:rPr>
          <w:t xml:space="preserve">Business </w:t>
        </w:r>
        <w:r w:rsidRPr="00F1738F">
          <w:rPr>
            <w:rStyle w:val="Hyperlink"/>
            <w:i/>
          </w:rPr>
          <w:t>Glossary</w:t>
        </w:r>
        <w:r w:rsidR="00F1738F">
          <w:rPr>
            <w:rStyle w:val="Hyperlink"/>
            <w:i/>
          </w:rPr>
          <w:fldChar w:fldCharType="end"/>
        </w:r>
      </w:ins>
      <w:r>
        <w:rPr>
          <w:rFonts w:asciiTheme="minorHAnsi" w:hAnsiTheme="minorHAnsi" w:cs="Tahoma"/>
          <w:i/>
        </w:rPr>
        <w:t xml:space="preserve"> (located on the MyMarkel Data Governance page)</w:t>
      </w:r>
      <w:r w:rsidRPr="002E1040">
        <w:rPr>
          <w:rFonts w:asciiTheme="minorHAnsi" w:hAnsiTheme="minorHAnsi" w:cs="Tahoma"/>
          <w:i/>
        </w:rPr>
        <w:t xml:space="preserve"> for definition</w:t>
      </w:r>
      <w:r>
        <w:rPr>
          <w:rFonts w:asciiTheme="minorHAnsi" w:hAnsiTheme="minorHAnsi" w:cs="Tahoma"/>
          <w:i/>
        </w:rPr>
        <w:t>s</w:t>
      </w:r>
      <w:r w:rsidRPr="002E1040">
        <w:rPr>
          <w:rFonts w:asciiTheme="minorHAnsi" w:hAnsiTheme="minorHAnsi" w:cs="Tahoma"/>
          <w:i/>
        </w:rPr>
        <w:t xml:space="preserve"> of terms/abbreviations</w:t>
      </w:r>
      <w:r>
        <w:rPr>
          <w:rFonts w:asciiTheme="minorHAnsi" w:hAnsiTheme="minorHAnsi" w:cs="Tahoma"/>
          <w:i/>
        </w:rPr>
        <w:t>.</w:t>
      </w:r>
    </w:p>
    <w:p w14:paraId="6C43ADE0" w14:textId="77777777" w:rsidR="000D556B" w:rsidRPr="00454F00" w:rsidRDefault="000D556B" w:rsidP="00E73A95">
      <w:pPr>
        <w:rPr>
          <w:rFonts w:asciiTheme="minorHAnsi" w:hAnsiTheme="minorHAnsi" w:cs="Tahoma"/>
        </w:rPr>
      </w:pPr>
    </w:p>
    <w:p w14:paraId="7B725C1D" w14:textId="77777777" w:rsidR="00547B7C" w:rsidRPr="00A11843" w:rsidRDefault="00E73A95" w:rsidP="00F813A7">
      <w:pPr>
        <w:pStyle w:val="Heading1"/>
        <w:keepLines w:val="0"/>
        <w:spacing w:line="240" w:lineRule="auto"/>
        <w:contextualSpacing w:val="0"/>
        <w:rPr>
          <w:rFonts w:cs="Tahoma"/>
        </w:rPr>
      </w:pPr>
      <w:bookmarkStart w:id="11" w:name="_Toc3286258"/>
      <w:bookmarkStart w:id="12" w:name="_Toc112814444"/>
      <w:bookmarkStart w:id="13" w:name="_Toc38189918"/>
      <w:bookmarkStart w:id="14" w:name="_Toc38189780"/>
      <w:bookmarkStart w:id="15" w:name="_Toc38189687"/>
      <w:bookmarkStart w:id="16" w:name="_Toc38189647"/>
      <w:bookmarkStart w:id="17" w:name="_Toc16515751"/>
      <w:bookmarkStart w:id="18" w:name="_Toc15815390"/>
      <w:r w:rsidRPr="00A11843">
        <w:rPr>
          <w:rFonts w:cs="Tahoma"/>
        </w:rPr>
        <w:t>Accountability</w:t>
      </w:r>
      <w:r w:rsidR="003D4E6C" w:rsidRPr="00A11843">
        <w:rPr>
          <w:rFonts w:cs="Tahoma"/>
        </w:rPr>
        <w:t xml:space="preserve"> / Responsibility</w:t>
      </w:r>
      <w:bookmarkEnd w:id="11"/>
    </w:p>
    <w:sdt>
      <w:sdtPr>
        <w:rPr>
          <w:rFonts w:asciiTheme="minorHAnsi" w:hAnsiTheme="minorHAnsi" w:cs="Tahoma"/>
        </w:rPr>
        <w:alias w:val="Accountability Statement"/>
        <w:tag w:val="Accountability Statement"/>
        <w:id w:val="1249617907"/>
      </w:sdtPr>
      <w:sdtEndPr/>
      <w:sdtContent>
        <w:p w14:paraId="6D44BA8B" w14:textId="1E5FB054" w:rsidR="0054256B" w:rsidRPr="00454F00" w:rsidRDefault="00F07A53" w:rsidP="003F39B8">
          <w:pPr>
            <w:jc w:val="both"/>
            <w:rPr>
              <w:rFonts w:asciiTheme="minorHAnsi" w:hAnsiTheme="minorHAnsi" w:cs="Tahoma"/>
            </w:rPr>
          </w:pPr>
          <w:r>
            <w:t xml:space="preserve">Associates should use this Standard as a reference when developing </w:t>
          </w:r>
          <w:r w:rsidR="00401D16">
            <w:t>new systems and processes</w:t>
          </w:r>
          <w:r w:rsidR="006677BE">
            <w:t>. The data attributes below</w:t>
          </w:r>
          <w:r w:rsidR="00401D16">
            <w:t xml:space="preserve">, </w:t>
          </w:r>
          <w:r w:rsidR="006677BE">
            <w:t xml:space="preserve">where missing from current systems, </w:t>
          </w:r>
          <w:r w:rsidR="00401D16">
            <w:t xml:space="preserve">must be implemented which will require a number of enhancements </w:t>
          </w:r>
          <w:proofErr w:type="gramStart"/>
          <w:r w:rsidR="00401D16">
            <w:t>to  our</w:t>
          </w:r>
          <w:proofErr w:type="gramEnd"/>
          <w:r w:rsidR="00401D16">
            <w:t xml:space="preserve"> internal systems, processes and workflows. </w:t>
          </w:r>
          <w:commentRangeStart w:id="19"/>
          <w:ins w:id="20" w:author="Goldfine, Jill" w:date="2019-06-11T16:28:00Z">
            <w:r w:rsidR="00591CBA">
              <w:t xml:space="preserve">This document has been written from the perspective of Direct Insurance Only.  Global Re requirements have not yet been analyzed, and therefore out of scope from this standard until further analysis of the Global Re cyber reporting requirements can be identified. </w:t>
            </w:r>
          </w:ins>
          <w:commentRangeEnd w:id="19"/>
          <w:ins w:id="21" w:author="Goldfine, Jill" w:date="2019-06-11T16:35:00Z">
            <w:r w:rsidR="00591CBA">
              <w:rPr>
                <w:rStyle w:val="CommentReference"/>
              </w:rPr>
              <w:commentReference w:id="19"/>
            </w:r>
          </w:ins>
        </w:p>
        <w:p w14:paraId="00B56A00" w14:textId="77777777" w:rsidR="003F39B8" w:rsidRDefault="003F39B8" w:rsidP="007D0706">
          <w:pPr>
            <w:jc w:val="both"/>
            <w:rPr>
              <w:rFonts w:asciiTheme="minorHAnsi" w:hAnsiTheme="minorHAnsi" w:cs="Tahoma"/>
            </w:rPr>
          </w:pPr>
        </w:p>
        <w:p w14:paraId="4AB02D15" w14:textId="43CEB71E" w:rsidR="00E73A95" w:rsidRPr="00454F00" w:rsidRDefault="003F39B8" w:rsidP="007D0706">
          <w:pPr>
            <w:jc w:val="both"/>
            <w:rPr>
              <w:rFonts w:asciiTheme="minorHAnsi" w:hAnsiTheme="minorHAnsi" w:cs="Tahoma"/>
            </w:rPr>
          </w:pPr>
          <w:r>
            <w:rPr>
              <w:rFonts w:asciiTheme="minorHAnsi" w:hAnsiTheme="minorHAnsi" w:cs="Tahoma"/>
            </w:rPr>
            <w:t xml:space="preserve">This Standard has been established per the input of </w:t>
          </w:r>
          <w:r w:rsidR="006C45A6">
            <w:rPr>
              <w:rFonts w:asciiTheme="minorHAnsi" w:hAnsiTheme="minorHAnsi" w:cs="Tahoma"/>
            </w:rPr>
            <w:t>the Cyber Working Group, a number of Markel Associates representing reinsurance, actuarial, underwriting and claims</w:t>
          </w:r>
          <w:ins w:id="22" w:author="Goldfine, Jill" w:date="2019-06-12T09:16:00Z">
            <w:r w:rsidR="00FB7333">
              <w:rPr>
                <w:rFonts w:asciiTheme="minorHAnsi" w:hAnsiTheme="minorHAnsi" w:cs="Tahoma"/>
              </w:rPr>
              <w:t xml:space="preserve"> </w:t>
            </w:r>
          </w:ins>
          <w:r w:rsidR="006C45A6">
            <w:rPr>
              <w:rFonts w:asciiTheme="minorHAnsi" w:hAnsiTheme="minorHAnsi" w:cs="Tahoma"/>
            </w:rPr>
            <w:t>who also reside on the Global Cyber Committee (GC3)</w:t>
          </w:r>
          <w:r w:rsidR="00401D16">
            <w:rPr>
              <w:rFonts w:asciiTheme="minorHAnsi" w:hAnsiTheme="minorHAnsi" w:cs="Tahoma"/>
            </w:rPr>
            <w:t xml:space="preserve">.  </w:t>
          </w:r>
          <w:r w:rsidR="003D4E6C" w:rsidRPr="00454F00">
            <w:rPr>
              <w:rFonts w:asciiTheme="minorHAnsi" w:hAnsiTheme="minorHAnsi" w:cs="Tahoma"/>
            </w:rPr>
            <w:t xml:space="preserve"> </w:t>
          </w:r>
          <w:r w:rsidR="00267484">
            <w:rPr>
              <w:rFonts w:asciiTheme="minorHAnsi" w:hAnsiTheme="minorHAnsi" w:cs="Tahoma"/>
            </w:rPr>
            <w:t xml:space="preserve">Items highlighted in Green have been discussed with the working group. </w:t>
          </w:r>
          <w:r w:rsidR="003D4E6C" w:rsidRPr="00454F00">
            <w:rPr>
              <w:rFonts w:asciiTheme="minorHAnsi" w:hAnsiTheme="minorHAnsi" w:cs="Tahoma"/>
            </w:rPr>
            <w:t xml:space="preserve"> The DGC is responsible for reviewing and updating these </w:t>
          </w:r>
          <w:r w:rsidR="00B1137C" w:rsidRPr="00454F00">
            <w:rPr>
              <w:rFonts w:asciiTheme="minorHAnsi" w:hAnsiTheme="minorHAnsi" w:cs="Tahoma"/>
            </w:rPr>
            <w:t>S</w:t>
          </w:r>
          <w:r w:rsidR="005521B8" w:rsidRPr="00454F00">
            <w:rPr>
              <w:rFonts w:asciiTheme="minorHAnsi" w:hAnsiTheme="minorHAnsi" w:cs="Tahoma"/>
            </w:rPr>
            <w:t xml:space="preserve">tandards </w:t>
          </w:r>
          <w:r w:rsidR="003D4E6C" w:rsidRPr="00454F00">
            <w:rPr>
              <w:rFonts w:asciiTheme="minorHAnsi" w:hAnsiTheme="minorHAnsi" w:cs="Tahoma"/>
            </w:rPr>
            <w:t xml:space="preserve">as described below. </w:t>
          </w:r>
        </w:p>
      </w:sdtContent>
    </w:sdt>
    <w:p w14:paraId="63BE697A" w14:textId="77777777" w:rsidR="00E73A95" w:rsidRPr="00454F00" w:rsidRDefault="00E73A95" w:rsidP="00E73A95">
      <w:pPr>
        <w:rPr>
          <w:rFonts w:asciiTheme="minorHAnsi" w:hAnsiTheme="minorHAnsi" w:cs="Tahoma"/>
        </w:rPr>
      </w:pPr>
      <w:bookmarkStart w:id="23" w:name="_Toc430070872"/>
      <w:bookmarkStart w:id="24" w:name="_Toc430006214"/>
      <w:bookmarkStart w:id="25" w:name="_Toc430006190"/>
      <w:bookmarkStart w:id="26" w:name="_Toc429991464"/>
      <w:bookmarkStart w:id="27" w:name="_Toc429991428"/>
      <w:bookmarkStart w:id="28" w:name="_Toc429990753"/>
      <w:bookmarkStart w:id="29" w:name="_Toc429990683"/>
      <w:bookmarkStart w:id="30" w:name="_Toc429990640"/>
      <w:bookmarkStart w:id="31" w:name="_Toc429990615"/>
      <w:bookmarkStart w:id="32" w:name="_Toc429990620"/>
      <w:bookmarkStart w:id="33" w:name="_Toc429990645"/>
      <w:bookmarkStart w:id="34" w:name="_Toc429990688"/>
      <w:bookmarkStart w:id="35" w:name="_Toc429990758"/>
      <w:bookmarkStart w:id="36" w:name="_Toc429991433"/>
      <w:bookmarkStart w:id="37" w:name="_Toc429991469"/>
      <w:bookmarkStart w:id="38" w:name="_Toc430006193"/>
      <w:bookmarkStart w:id="39" w:name="_Toc430006217"/>
      <w:bookmarkStart w:id="40" w:name="_Toc430070875"/>
      <w:bookmarkStart w:id="41" w:name="_Toc429990764"/>
      <w:bookmarkStart w:id="42" w:name="_Toc429991438"/>
      <w:bookmarkStart w:id="43" w:name="_Toc430006197"/>
      <w:bookmarkStart w:id="44" w:name="_Toc430006221"/>
      <w:bookmarkStart w:id="45" w:name="_Toc430070879"/>
      <w:bookmarkStart w:id="46" w:name="_Toc429990625"/>
      <w:bookmarkStart w:id="47" w:name="_Toc429990650"/>
      <w:bookmarkStart w:id="48" w:name="_Toc429990693"/>
      <w:bookmarkStart w:id="49" w:name="_Toc429990765"/>
      <w:bookmarkStart w:id="50" w:name="_Toc429991439"/>
      <w:bookmarkStart w:id="51" w:name="_Toc430006198"/>
      <w:bookmarkStart w:id="52" w:name="_Toc430006222"/>
      <w:bookmarkStart w:id="53" w:name="_Toc430070880"/>
      <w:bookmarkStart w:id="54" w:name="_Toc429990626"/>
      <w:bookmarkStart w:id="55" w:name="_Toc429990651"/>
      <w:bookmarkStart w:id="56" w:name="_Toc429990694"/>
      <w:bookmarkStart w:id="57" w:name="_Toc429990766"/>
      <w:bookmarkStart w:id="58" w:name="_Toc429991440"/>
      <w:bookmarkStart w:id="59" w:name="_Toc430006199"/>
      <w:bookmarkStart w:id="60" w:name="_Toc430006223"/>
      <w:bookmarkStart w:id="61" w:name="_Toc430070881"/>
      <w:bookmarkStart w:id="62" w:name="_Toc429990630"/>
      <w:bookmarkStart w:id="63" w:name="_Toc429990655"/>
      <w:bookmarkStart w:id="64" w:name="_Toc429990698"/>
      <w:bookmarkStart w:id="65" w:name="_Toc429990770"/>
      <w:bookmarkStart w:id="66" w:name="_Toc429991444"/>
      <w:bookmarkStart w:id="67" w:name="_Toc429991476"/>
      <w:bookmarkStart w:id="68" w:name="_Toc430006202"/>
      <w:bookmarkStart w:id="69" w:name="_Toc430006226"/>
      <w:bookmarkStart w:id="70" w:name="_Toc430070884"/>
      <w:bookmarkEnd w:id="12"/>
      <w:bookmarkEnd w:id="13"/>
      <w:bookmarkEnd w:id="14"/>
      <w:bookmarkEnd w:id="15"/>
      <w:bookmarkEnd w:id="16"/>
      <w:bookmarkEnd w:id="17"/>
      <w:bookmarkEnd w:id="18"/>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14:paraId="1AE15360" w14:textId="60C50F8B" w:rsidR="003F39B8" w:rsidRDefault="005671E5">
      <w:pPr>
        <w:pStyle w:val="Heading1"/>
      </w:pPr>
      <w:bookmarkStart w:id="71" w:name="_Toc3286259"/>
      <w:r>
        <w:t>Cyber Data Element Minimum Requirements</w:t>
      </w:r>
      <w:bookmarkEnd w:id="71"/>
    </w:p>
    <w:p w14:paraId="51484C7C" w14:textId="77777777" w:rsidR="00CB6113" w:rsidRDefault="00CB6113" w:rsidP="00702A56">
      <w:pPr>
        <w:pStyle w:val="NoSpacing"/>
        <w:rPr>
          <w:rFonts w:ascii="Arial" w:hAnsi="Arial" w:cs="Arial"/>
          <w:sz w:val="18"/>
          <w:szCs w:val="18"/>
        </w:rPr>
      </w:pPr>
    </w:p>
    <w:p w14:paraId="5DAB1D3E" w14:textId="58DBA30A" w:rsidR="00997442" w:rsidRPr="000425B5" w:rsidRDefault="00CC0CBB" w:rsidP="00702A56">
      <w:pPr>
        <w:pStyle w:val="NoSpacing"/>
        <w:rPr>
          <w:ins w:id="72" w:author="Goldfine, Jill" w:date="2019-04-11T15:00:00Z"/>
          <w:rStyle w:val="Hyperlink"/>
          <w:rFonts w:asciiTheme="minorHAnsi" w:hAnsiTheme="minorHAnsi" w:cs="Arial"/>
        </w:rPr>
      </w:pPr>
      <w:r w:rsidRPr="00ED172A">
        <w:rPr>
          <w:rFonts w:asciiTheme="minorHAnsi" w:hAnsiTheme="minorHAnsi" w:cs="Arial"/>
        </w:rPr>
        <w:t xml:space="preserve">The Data Governance Council approved definitions for </w:t>
      </w:r>
      <w:r w:rsidR="007336B9">
        <w:rPr>
          <w:rFonts w:asciiTheme="minorHAnsi" w:hAnsiTheme="minorHAnsi" w:cs="Arial"/>
        </w:rPr>
        <w:t>many of the</w:t>
      </w:r>
      <w:r w:rsidRPr="00ED172A">
        <w:rPr>
          <w:rFonts w:asciiTheme="minorHAnsi" w:hAnsiTheme="minorHAnsi" w:cs="Arial"/>
        </w:rPr>
        <w:t xml:space="preserve"> </w:t>
      </w:r>
      <w:r w:rsidR="00A53515" w:rsidRPr="00ED172A">
        <w:rPr>
          <w:rFonts w:asciiTheme="minorHAnsi" w:hAnsiTheme="minorHAnsi" w:cs="Arial"/>
        </w:rPr>
        <w:t>elements</w:t>
      </w:r>
      <w:r w:rsidRPr="00ED172A">
        <w:rPr>
          <w:rFonts w:asciiTheme="minorHAnsi" w:hAnsiTheme="minorHAnsi" w:cs="Arial"/>
        </w:rPr>
        <w:t xml:space="preserve"> </w:t>
      </w:r>
      <w:r w:rsidR="007336B9">
        <w:rPr>
          <w:rFonts w:asciiTheme="minorHAnsi" w:hAnsiTheme="minorHAnsi" w:cs="Arial"/>
        </w:rPr>
        <w:t xml:space="preserve">below </w:t>
      </w:r>
      <w:r w:rsidRPr="00ED172A">
        <w:rPr>
          <w:rFonts w:asciiTheme="minorHAnsi" w:hAnsiTheme="minorHAnsi" w:cs="Arial"/>
        </w:rPr>
        <w:t xml:space="preserve">can be found in the </w:t>
      </w:r>
      <w:ins w:id="73" w:author="Goldfine, Jill" w:date="2019-04-11T15:00:00Z">
        <w:r w:rsidR="000425B5">
          <w:rPr>
            <w:rStyle w:val="Hyperlink"/>
            <w:rFonts w:asciiTheme="minorHAnsi" w:hAnsiTheme="minorHAnsi" w:cs="Arial"/>
          </w:rPr>
          <w:fldChar w:fldCharType="begin"/>
        </w:r>
        <w:r w:rsidR="000425B5">
          <w:rPr>
            <w:rStyle w:val="Hyperlink"/>
            <w:rFonts w:asciiTheme="minorHAnsi" w:hAnsiTheme="minorHAnsi" w:cs="Arial"/>
          </w:rPr>
          <w:instrText xml:space="preserve"> HYPERLINK "C:\\Informatica\\BusinessGlossaryDesktop\\HtmlPagesFolder\\filename1.html" </w:instrText>
        </w:r>
        <w:r w:rsidR="000425B5">
          <w:rPr>
            <w:rStyle w:val="Hyperlink"/>
            <w:rFonts w:asciiTheme="minorHAnsi" w:hAnsiTheme="minorHAnsi" w:cs="Arial"/>
          </w:rPr>
          <w:fldChar w:fldCharType="separate"/>
        </w:r>
        <w:r w:rsidRPr="000425B5">
          <w:rPr>
            <w:rStyle w:val="Hyperlink"/>
            <w:rFonts w:asciiTheme="minorHAnsi" w:hAnsiTheme="minorHAnsi" w:cs="Arial"/>
          </w:rPr>
          <w:t>Markel Business Glossary.</w:t>
        </w:r>
        <w:r w:rsidR="005B7CC1" w:rsidRPr="000425B5" w:rsidDel="005B7CC1">
          <w:rPr>
            <w:rStyle w:val="Hyperlink"/>
            <w:rFonts w:asciiTheme="minorHAnsi" w:hAnsiTheme="minorHAnsi" w:cs="Arial"/>
          </w:rPr>
          <w:t xml:space="preserve"> </w:t>
        </w:r>
      </w:ins>
    </w:p>
    <w:p w14:paraId="088DB875" w14:textId="562AC980" w:rsidR="00997442" w:rsidRPr="00ED172A" w:rsidRDefault="000425B5" w:rsidP="00702A56">
      <w:pPr>
        <w:pStyle w:val="NoSpacing"/>
        <w:rPr>
          <w:rFonts w:asciiTheme="minorHAnsi" w:hAnsiTheme="minorHAnsi" w:cs="Arial"/>
        </w:rPr>
      </w:pPr>
      <w:ins w:id="74" w:author="Goldfine, Jill" w:date="2019-04-11T15:00:00Z">
        <w:r>
          <w:rPr>
            <w:rStyle w:val="Hyperlink"/>
            <w:rFonts w:asciiTheme="minorHAnsi" w:hAnsiTheme="minorHAnsi" w:cs="Arial"/>
          </w:rPr>
          <w:fldChar w:fldCharType="end"/>
        </w:r>
      </w:ins>
    </w:p>
    <w:p w14:paraId="3FEA0751" w14:textId="5DC6773F" w:rsidR="006A6F40" w:rsidRDefault="006A6F40">
      <w:pPr>
        <w:pStyle w:val="NoSpacing"/>
        <w:spacing w:line="276" w:lineRule="auto"/>
        <w:jc w:val="both"/>
        <w:rPr>
          <w:rFonts w:asciiTheme="minorHAnsi" w:hAnsiTheme="minorHAnsi" w:cs="Arial"/>
        </w:rPr>
        <w:pPrChange w:id="75" w:author="Goldfine, Jill" w:date="2019-06-25T12:02:00Z">
          <w:pPr>
            <w:pStyle w:val="NoSpacing"/>
          </w:pPr>
        </w:pPrChange>
      </w:pPr>
      <w:r w:rsidRPr="00ED172A">
        <w:rPr>
          <w:rFonts w:asciiTheme="minorHAnsi" w:hAnsiTheme="minorHAnsi" w:cs="Arial"/>
        </w:rPr>
        <w:t>The minimum data elements ha</w:t>
      </w:r>
      <w:r w:rsidR="007336B9">
        <w:rPr>
          <w:rFonts w:asciiTheme="minorHAnsi" w:hAnsiTheme="minorHAnsi" w:cs="Arial"/>
        </w:rPr>
        <w:t>ve</w:t>
      </w:r>
      <w:r w:rsidRPr="00ED172A">
        <w:rPr>
          <w:rFonts w:asciiTheme="minorHAnsi" w:hAnsiTheme="minorHAnsi" w:cs="Arial"/>
        </w:rPr>
        <w:t xml:space="preserve"> been identified based on a criticality level </w:t>
      </w:r>
      <w:r w:rsidR="00A7009D">
        <w:rPr>
          <w:rFonts w:asciiTheme="minorHAnsi" w:hAnsiTheme="minorHAnsi" w:cs="Arial"/>
        </w:rPr>
        <w:t xml:space="preserve">which was </w:t>
      </w:r>
      <w:r w:rsidRPr="00ED172A">
        <w:rPr>
          <w:rFonts w:asciiTheme="minorHAnsi" w:hAnsiTheme="minorHAnsi" w:cs="Arial"/>
        </w:rPr>
        <w:t xml:space="preserve">determined </w:t>
      </w:r>
      <w:r w:rsidR="00A7009D">
        <w:rPr>
          <w:rFonts w:asciiTheme="minorHAnsi" w:hAnsiTheme="minorHAnsi" w:cs="Arial"/>
        </w:rPr>
        <w:t>by</w:t>
      </w:r>
      <w:r w:rsidRPr="00ED172A">
        <w:rPr>
          <w:rFonts w:asciiTheme="minorHAnsi" w:hAnsiTheme="minorHAnsi" w:cs="Arial"/>
        </w:rPr>
        <w:t xml:space="preserve"> the number of requestors for a particular element</w:t>
      </w:r>
      <w:r w:rsidR="00A7009D">
        <w:rPr>
          <w:rFonts w:asciiTheme="minorHAnsi" w:hAnsiTheme="minorHAnsi" w:cs="Arial"/>
        </w:rPr>
        <w:t xml:space="preserve"> and refined </w:t>
      </w:r>
      <w:r w:rsidR="00C57840">
        <w:rPr>
          <w:rFonts w:asciiTheme="minorHAnsi" w:hAnsiTheme="minorHAnsi" w:cs="Arial"/>
        </w:rPr>
        <w:t>through a review of the elements by internal Markel stakeholders</w:t>
      </w:r>
      <w:r w:rsidRPr="00ED172A">
        <w:rPr>
          <w:rFonts w:asciiTheme="minorHAnsi" w:hAnsiTheme="minorHAnsi" w:cs="Arial"/>
        </w:rPr>
        <w:t xml:space="preserve">.  Many of the elements are already identified in our systems, since they represent </w:t>
      </w:r>
      <w:r w:rsidR="00C57840">
        <w:rPr>
          <w:rFonts w:asciiTheme="minorHAnsi" w:hAnsiTheme="minorHAnsi" w:cs="Arial"/>
        </w:rPr>
        <w:t xml:space="preserve">general data required on a Policy (e.g. Writing Company) or </w:t>
      </w:r>
      <w:r w:rsidRPr="00ED172A">
        <w:rPr>
          <w:rFonts w:asciiTheme="minorHAnsi" w:hAnsiTheme="minorHAnsi" w:cs="Arial"/>
        </w:rPr>
        <w:t>data required for an</w:t>
      </w:r>
      <w:r w:rsidR="00C57840">
        <w:rPr>
          <w:rFonts w:asciiTheme="minorHAnsi" w:hAnsiTheme="minorHAnsi" w:cs="Arial"/>
        </w:rPr>
        <w:t>oth</w:t>
      </w:r>
      <w:r w:rsidR="00C1161C">
        <w:rPr>
          <w:rFonts w:asciiTheme="minorHAnsi" w:hAnsiTheme="minorHAnsi" w:cs="Arial"/>
        </w:rPr>
        <w:t>er</w:t>
      </w:r>
      <w:r w:rsidRPr="00ED172A">
        <w:rPr>
          <w:rFonts w:asciiTheme="minorHAnsi" w:hAnsiTheme="minorHAnsi" w:cs="Arial"/>
        </w:rPr>
        <w:t xml:space="preserve"> product line or type of business. </w:t>
      </w:r>
      <w:r w:rsidR="00C57840">
        <w:rPr>
          <w:rFonts w:asciiTheme="minorHAnsi" w:hAnsiTheme="minorHAnsi" w:cs="Arial"/>
        </w:rPr>
        <w:t>However,</w:t>
      </w:r>
      <w:r w:rsidRPr="00ED172A">
        <w:rPr>
          <w:rFonts w:asciiTheme="minorHAnsi" w:hAnsiTheme="minorHAnsi" w:cs="Arial"/>
        </w:rPr>
        <w:t xml:space="preserve"> there are a number of elements specific to </w:t>
      </w:r>
      <w:r w:rsidR="00C57840">
        <w:rPr>
          <w:rFonts w:asciiTheme="minorHAnsi" w:hAnsiTheme="minorHAnsi" w:cs="Arial"/>
        </w:rPr>
        <w:t>C</w:t>
      </w:r>
      <w:r w:rsidRPr="00ED172A">
        <w:rPr>
          <w:rFonts w:asciiTheme="minorHAnsi" w:hAnsiTheme="minorHAnsi" w:cs="Arial"/>
        </w:rPr>
        <w:t xml:space="preserve">yber, and these will be noted in the table below.  </w:t>
      </w:r>
    </w:p>
    <w:p w14:paraId="10278BB7" w14:textId="77777777" w:rsidR="007336B9" w:rsidRPr="00ED172A" w:rsidRDefault="007336B9" w:rsidP="00702A56">
      <w:pPr>
        <w:pStyle w:val="NoSpacing"/>
        <w:rPr>
          <w:rFonts w:asciiTheme="minorHAnsi" w:hAnsiTheme="minorHAnsi" w:cs="Arial"/>
        </w:rPr>
      </w:pPr>
    </w:p>
    <w:p w14:paraId="03DBC53D" w14:textId="77777777" w:rsidR="00830C89" w:rsidRPr="00ED172A" w:rsidRDefault="00830C89" w:rsidP="00702A56">
      <w:pPr>
        <w:pStyle w:val="NoSpacing"/>
        <w:rPr>
          <w:rFonts w:asciiTheme="minorHAnsi" w:hAnsiTheme="minorHAnsi" w:cs="Arial"/>
        </w:rPr>
      </w:pPr>
    </w:p>
    <w:p w14:paraId="212A6E42" w14:textId="77777777" w:rsidR="00830C89" w:rsidRDefault="00830C89" w:rsidP="00702A56">
      <w:pPr>
        <w:pStyle w:val="NoSpacing"/>
        <w:rPr>
          <w:rFonts w:ascii="Arial" w:hAnsi="Arial" w:cs="Arial"/>
          <w:sz w:val="18"/>
          <w:szCs w:val="18"/>
        </w:rPr>
      </w:pPr>
    </w:p>
    <w:p w14:paraId="73D49D2F" w14:textId="77777777" w:rsidR="00830C89" w:rsidRDefault="00830C89" w:rsidP="00702A56">
      <w:pPr>
        <w:pStyle w:val="NoSpacing"/>
        <w:rPr>
          <w:rFonts w:ascii="Arial" w:hAnsi="Arial" w:cs="Arial"/>
          <w:sz w:val="18"/>
          <w:szCs w:val="18"/>
        </w:rPr>
      </w:pPr>
    </w:p>
    <w:p w14:paraId="3E9F11A8" w14:textId="77777777" w:rsidR="00830C89" w:rsidRDefault="00830C89" w:rsidP="00702A56">
      <w:pPr>
        <w:pStyle w:val="NoSpacing"/>
        <w:rPr>
          <w:rFonts w:ascii="Arial" w:hAnsi="Arial" w:cs="Arial"/>
          <w:sz w:val="18"/>
          <w:szCs w:val="18"/>
        </w:rPr>
      </w:pPr>
    </w:p>
    <w:p w14:paraId="77751DFD" w14:textId="253CCC8B" w:rsidR="00830C89" w:rsidRDefault="005658B6" w:rsidP="00702A56">
      <w:pPr>
        <w:pStyle w:val="NoSpacing"/>
        <w:rPr>
          <w:rFonts w:ascii="Arial" w:hAnsi="Arial" w:cs="Arial"/>
          <w:sz w:val="18"/>
          <w:szCs w:val="18"/>
        </w:rPr>
      </w:pPr>
      <w:r>
        <w:rPr>
          <w:rFonts w:ascii="Arial" w:hAnsi="Arial" w:cs="Arial"/>
          <w:sz w:val="18"/>
          <w:szCs w:val="18"/>
        </w:rPr>
        <w:t>General Organization and Terms</w:t>
      </w:r>
    </w:p>
    <w:p w14:paraId="1EBB1C51" w14:textId="44A56EEA" w:rsidR="005658B6" w:rsidRDefault="005658B6" w:rsidP="00702A56">
      <w:pPr>
        <w:pStyle w:val="NoSpacing"/>
        <w:rPr>
          <w:rFonts w:ascii="Arial" w:hAnsi="Arial" w:cs="Arial"/>
          <w:sz w:val="18"/>
          <w:szCs w:val="18"/>
        </w:rPr>
      </w:pPr>
      <w:r>
        <w:rPr>
          <w:rFonts w:ascii="Arial" w:hAnsi="Arial" w:cs="Arial"/>
          <w:sz w:val="18"/>
          <w:szCs w:val="18"/>
        </w:rPr>
        <w:t>Policy Level</w:t>
      </w:r>
    </w:p>
    <w:p w14:paraId="175BB4A1" w14:textId="77777777" w:rsidR="005658B6" w:rsidRDefault="005658B6" w:rsidP="002B6F71">
      <w:pPr>
        <w:pStyle w:val="NoSpacing"/>
        <w:ind w:firstLine="720"/>
        <w:rPr>
          <w:rFonts w:ascii="Arial" w:hAnsi="Arial" w:cs="Arial"/>
          <w:sz w:val="18"/>
          <w:szCs w:val="18"/>
        </w:rPr>
      </w:pPr>
      <w:r>
        <w:rPr>
          <w:rFonts w:ascii="Arial" w:hAnsi="Arial" w:cs="Arial"/>
          <w:sz w:val="18"/>
          <w:szCs w:val="18"/>
        </w:rPr>
        <w:t xml:space="preserve">Unit - (LOBIO) Line of Business </w:t>
      </w:r>
      <w:proofErr w:type="gramStart"/>
      <w:r>
        <w:rPr>
          <w:rFonts w:ascii="Arial" w:hAnsi="Arial" w:cs="Arial"/>
          <w:sz w:val="18"/>
          <w:szCs w:val="18"/>
        </w:rPr>
        <w:t>/  Insured</w:t>
      </w:r>
      <w:proofErr w:type="gramEnd"/>
      <w:r>
        <w:rPr>
          <w:rFonts w:ascii="Arial" w:hAnsi="Arial" w:cs="Arial"/>
          <w:sz w:val="18"/>
          <w:szCs w:val="18"/>
        </w:rPr>
        <w:t xml:space="preserve"> Object</w:t>
      </w:r>
    </w:p>
    <w:p w14:paraId="287FA9E5" w14:textId="02C18C50" w:rsidR="005658B6" w:rsidRDefault="005658B6" w:rsidP="002B6F71">
      <w:pPr>
        <w:pStyle w:val="NoSpacing"/>
        <w:ind w:left="720" w:firstLine="720"/>
        <w:rPr>
          <w:rFonts w:ascii="Arial" w:hAnsi="Arial" w:cs="Arial"/>
          <w:sz w:val="18"/>
          <w:szCs w:val="18"/>
        </w:rPr>
      </w:pPr>
      <w:r>
        <w:rPr>
          <w:rFonts w:ascii="Arial" w:hAnsi="Arial" w:cs="Arial"/>
          <w:sz w:val="18"/>
          <w:szCs w:val="18"/>
        </w:rPr>
        <w:t>Layer</w:t>
      </w:r>
    </w:p>
    <w:p w14:paraId="199CCDBE" w14:textId="6AC4D222" w:rsidR="005658B6" w:rsidRDefault="005658B6" w:rsidP="002B6F71">
      <w:pPr>
        <w:pStyle w:val="NoSpacing"/>
        <w:ind w:left="1440" w:firstLine="720"/>
        <w:rPr>
          <w:rFonts w:ascii="Arial" w:hAnsi="Arial" w:cs="Arial"/>
          <w:sz w:val="18"/>
          <w:szCs w:val="18"/>
        </w:rPr>
      </w:pPr>
      <w:r>
        <w:rPr>
          <w:rFonts w:ascii="Arial" w:hAnsi="Arial" w:cs="Arial"/>
          <w:sz w:val="18"/>
          <w:szCs w:val="18"/>
        </w:rPr>
        <w:t>Coverage</w:t>
      </w:r>
    </w:p>
    <w:p w14:paraId="630C6972" w14:textId="77777777" w:rsidR="001D16A8" w:rsidRDefault="001D16A8" w:rsidP="00702A56">
      <w:pPr>
        <w:pStyle w:val="NoSpacing"/>
        <w:rPr>
          <w:rFonts w:ascii="Arial" w:hAnsi="Arial" w:cs="Arial"/>
          <w:sz w:val="18"/>
          <w:szCs w:val="18"/>
        </w:rPr>
      </w:pPr>
    </w:p>
    <w:p w14:paraId="6E36220A" w14:textId="77777777" w:rsidR="00923DE9" w:rsidRPr="001D16A8" w:rsidRDefault="00923DE9" w:rsidP="00702A56">
      <w:pPr>
        <w:pStyle w:val="NoSpacing"/>
        <w:rPr>
          <w:rFonts w:ascii="Arial" w:hAnsi="Arial" w:cs="Arial"/>
          <w:b/>
          <w:color w:val="C00000"/>
          <w:sz w:val="18"/>
          <w:szCs w:val="18"/>
        </w:rPr>
      </w:pPr>
    </w:p>
    <w:tbl>
      <w:tblPr>
        <w:tblStyle w:val="TableGrid"/>
        <w:tblW w:w="0" w:type="auto"/>
        <w:tblLook w:val="06A0" w:firstRow="1" w:lastRow="0" w:firstColumn="1" w:lastColumn="0" w:noHBand="1" w:noVBand="1"/>
        <w:tblPrChange w:id="76" w:author="Goldfine, Jill" w:date="2019-06-25T12:13:00Z">
          <w:tblPr>
            <w:tblStyle w:val="TableGrid"/>
            <w:tblW w:w="0" w:type="auto"/>
            <w:tblLook w:val="04A0" w:firstRow="1" w:lastRow="0" w:firstColumn="1" w:lastColumn="0" w:noHBand="0" w:noVBand="1"/>
          </w:tblPr>
        </w:tblPrChange>
      </w:tblPr>
      <w:tblGrid>
        <w:gridCol w:w="1553"/>
        <w:gridCol w:w="2538"/>
        <w:gridCol w:w="3836"/>
        <w:gridCol w:w="132"/>
        <w:gridCol w:w="779"/>
        <w:tblGridChange w:id="77">
          <w:tblGrid>
            <w:gridCol w:w="1553"/>
            <w:gridCol w:w="2538"/>
            <w:gridCol w:w="3836"/>
            <w:gridCol w:w="132"/>
            <w:gridCol w:w="779"/>
          </w:tblGrid>
        </w:tblGridChange>
      </w:tblGrid>
      <w:tr w:rsidR="00780109" w:rsidRPr="00ED172A" w14:paraId="120D7189" w14:textId="77777777" w:rsidTr="00E42A89">
        <w:tc>
          <w:tcPr>
            <w:tcW w:w="1553" w:type="dxa"/>
            <w:tcPrChange w:id="78" w:author="Goldfine, Jill" w:date="2019-06-25T12:13:00Z">
              <w:tcPr>
                <w:tcW w:w="1553" w:type="dxa"/>
              </w:tcPr>
            </w:tcPrChange>
          </w:tcPr>
          <w:p w14:paraId="2DC4BB7E" w14:textId="77777777" w:rsidR="008B640C" w:rsidRDefault="008B640C" w:rsidP="00437F7D">
            <w:pPr>
              <w:pStyle w:val="NoSpacing"/>
              <w:jc w:val="center"/>
              <w:rPr>
                <w:rFonts w:asciiTheme="minorHAnsi" w:hAnsiTheme="minorHAnsi" w:cs="Arial"/>
                <w:b/>
                <w:sz w:val="22"/>
                <w:szCs w:val="22"/>
              </w:rPr>
            </w:pPr>
          </w:p>
          <w:p w14:paraId="6F598CF0" w14:textId="77777777" w:rsidR="00780109" w:rsidRPr="00ED172A" w:rsidRDefault="00780109" w:rsidP="00437F7D">
            <w:pPr>
              <w:pStyle w:val="NoSpacing"/>
              <w:jc w:val="center"/>
              <w:rPr>
                <w:rFonts w:asciiTheme="minorHAnsi" w:hAnsiTheme="minorHAnsi" w:cs="Arial"/>
                <w:b/>
                <w:sz w:val="22"/>
                <w:szCs w:val="22"/>
              </w:rPr>
            </w:pPr>
            <w:r>
              <w:rPr>
                <w:rFonts w:asciiTheme="minorHAnsi" w:hAnsiTheme="minorHAnsi" w:cs="Arial"/>
                <w:b/>
                <w:sz w:val="22"/>
                <w:szCs w:val="22"/>
              </w:rPr>
              <w:t>Data Type</w:t>
            </w:r>
          </w:p>
        </w:tc>
        <w:tc>
          <w:tcPr>
            <w:tcW w:w="2538" w:type="dxa"/>
            <w:vAlign w:val="center"/>
            <w:tcPrChange w:id="79" w:author="Goldfine, Jill" w:date="2019-06-25T12:13:00Z">
              <w:tcPr>
                <w:tcW w:w="2538" w:type="dxa"/>
                <w:vAlign w:val="center"/>
              </w:tcPr>
            </w:tcPrChange>
          </w:tcPr>
          <w:p w14:paraId="5980CDEB" w14:textId="77777777" w:rsidR="00780109" w:rsidRPr="00ED172A" w:rsidRDefault="00780109" w:rsidP="00437F7D">
            <w:pPr>
              <w:pStyle w:val="NoSpacing"/>
              <w:jc w:val="center"/>
              <w:rPr>
                <w:rFonts w:asciiTheme="minorHAnsi" w:hAnsiTheme="minorHAnsi" w:cs="Arial"/>
                <w:b/>
                <w:sz w:val="22"/>
                <w:szCs w:val="22"/>
              </w:rPr>
            </w:pPr>
            <w:r w:rsidRPr="00ED172A">
              <w:rPr>
                <w:rFonts w:asciiTheme="minorHAnsi" w:hAnsiTheme="minorHAnsi" w:cs="Arial"/>
                <w:b/>
                <w:sz w:val="22"/>
                <w:szCs w:val="22"/>
              </w:rPr>
              <w:t>Data Element Name</w:t>
            </w:r>
          </w:p>
        </w:tc>
        <w:tc>
          <w:tcPr>
            <w:tcW w:w="3836" w:type="dxa"/>
            <w:vAlign w:val="center"/>
            <w:tcPrChange w:id="80" w:author="Goldfine, Jill" w:date="2019-06-25T12:13:00Z">
              <w:tcPr>
                <w:tcW w:w="3836" w:type="dxa"/>
                <w:vAlign w:val="center"/>
              </w:tcPr>
            </w:tcPrChange>
          </w:tcPr>
          <w:p w14:paraId="3D689E97" w14:textId="77777777" w:rsidR="00780109" w:rsidRPr="00ED172A" w:rsidRDefault="00780109" w:rsidP="00437F7D">
            <w:pPr>
              <w:pStyle w:val="NoSpacing"/>
              <w:jc w:val="center"/>
              <w:rPr>
                <w:rFonts w:asciiTheme="minorHAnsi" w:hAnsiTheme="minorHAnsi" w:cs="Arial"/>
                <w:b/>
                <w:sz w:val="22"/>
                <w:szCs w:val="22"/>
              </w:rPr>
            </w:pPr>
            <w:r w:rsidRPr="00ED172A">
              <w:rPr>
                <w:rFonts w:asciiTheme="minorHAnsi" w:hAnsiTheme="minorHAnsi" w:cs="Arial"/>
                <w:b/>
                <w:sz w:val="22"/>
                <w:szCs w:val="22"/>
              </w:rPr>
              <w:t xml:space="preserve">Data </w:t>
            </w:r>
            <w:commentRangeStart w:id="81"/>
            <w:r w:rsidRPr="00ED172A">
              <w:rPr>
                <w:rFonts w:asciiTheme="minorHAnsi" w:hAnsiTheme="minorHAnsi" w:cs="Arial"/>
                <w:b/>
                <w:sz w:val="22"/>
                <w:szCs w:val="22"/>
              </w:rPr>
              <w:t>Element</w:t>
            </w:r>
            <w:commentRangeEnd w:id="81"/>
            <w:r w:rsidR="00714F0C">
              <w:rPr>
                <w:rStyle w:val="CommentReference"/>
              </w:rPr>
              <w:commentReference w:id="81"/>
            </w:r>
            <w:r w:rsidRPr="00ED172A">
              <w:rPr>
                <w:rFonts w:asciiTheme="minorHAnsi" w:hAnsiTheme="minorHAnsi" w:cs="Arial"/>
                <w:b/>
                <w:sz w:val="22"/>
                <w:szCs w:val="22"/>
              </w:rPr>
              <w:t xml:space="preserve"> Description</w:t>
            </w:r>
          </w:p>
        </w:tc>
        <w:tc>
          <w:tcPr>
            <w:tcW w:w="911" w:type="dxa"/>
            <w:gridSpan w:val="2"/>
            <w:vAlign w:val="center"/>
            <w:tcPrChange w:id="82" w:author="Goldfine, Jill" w:date="2019-06-25T12:13:00Z">
              <w:tcPr>
                <w:tcW w:w="911" w:type="dxa"/>
                <w:gridSpan w:val="2"/>
                <w:vAlign w:val="center"/>
              </w:tcPr>
            </w:tcPrChange>
          </w:tcPr>
          <w:p w14:paraId="7198E81C" w14:textId="77777777" w:rsidR="00780109" w:rsidRPr="00ED172A" w:rsidRDefault="00780109" w:rsidP="00437F7D">
            <w:pPr>
              <w:pStyle w:val="NoSpacing"/>
              <w:jc w:val="center"/>
              <w:rPr>
                <w:rFonts w:asciiTheme="minorHAnsi" w:hAnsiTheme="minorHAnsi" w:cs="Arial"/>
                <w:b/>
                <w:sz w:val="22"/>
                <w:szCs w:val="22"/>
              </w:rPr>
            </w:pPr>
            <w:r w:rsidRPr="00ED172A">
              <w:rPr>
                <w:rFonts w:asciiTheme="minorHAnsi" w:hAnsiTheme="minorHAnsi" w:cs="Arial"/>
                <w:b/>
                <w:sz w:val="22"/>
                <w:szCs w:val="22"/>
              </w:rPr>
              <w:t>Cyber Specific (Y or N)</w:t>
            </w:r>
          </w:p>
        </w:tc>
      </w:tr>
      <w:tr w:rsidR="00780109" w:rsidRPr="00ED172A" w14:paraId="034D6C0C" w14:textId="77777777" w:rsidTr="00E42A89">
        <w:tc>
          <w:tcPr>
            <w:tcW w:w="1553" w:type="dxa"/>
            <w:tcPrChange w:id="83" w:author="Goldfine, Jill" w:date="2019-06-25T12:13:00Z">
              <w:tcPr>
                <w:tcW w:w="1553" w:type="dxa"/>
              </w:tcPr>
            </w:tcPrChange>
          </w:tcPr>
          <w:p w14:paraId="28C955E2" w14:textId="77777777" w:rsidR="00780109" w:rsidRPr="00ED172A" w:rsidRDefault="00780109" w:rsidP="00702A56">
            <w:pPr>
              <w:pStyle w:val="NoSpacing"/>
              <w:rPr>
                <w:rFonts w:asciiTheme="minorHAnsi" w:hAnsiTheme="minorHAnsi" w:cs="Arial"/>
              </w:rPr>
            </w:pPr>
            <w:r>
              <w:rPr>
                <w:rFonts w:asciiTheme="minorHAnsi" w:hAnsiTheme="minorHAnsi" w:cs="Arial"/>
              </w:rPr>
              <w:t>Character</w:t>
            </w:r>
          </w:p>
        </w:tc>
        <w:tc>
          <w:tcPr>
            <w:tcW w:w="2538" w:type="dxa"/>
            <w:tcPrChange w:id="84" w:author="Goldfine, Jill" w:date="2019-06-25T12:13:00Z">
              <w:tcPr>
                <w:tcW w:w="2538" w:type="dxa"/>
              </w:tcPr>
            </w:tcPrChange>
          </w:tcPr>
          <w:p w14:paraId="4EF09305" w14:textId="77777777" w:rsidR="00780109" w:rsidRPr="00ED172A" w:rsidRDefault="00780109" w:rsidP="00702A56">
            <w:pPr>
              <w:pStyle w:val="NoSpacing"/>
              <w:rPr>
                <w:rFonts w:asciiTheme="minorHAnsi" w:hAnsiTheme="minorHAnsi" w:cs="Arial"/>
              </w:rPr>
            </w:pPr>
            <w:r w:rsidRPr="00ED172A">
              <w:rPr>
                <w:rFonts w:asciiTheme="minorHAnsi" w:hAnsiTheme="minorHAnsi" w:cs="Arial"/>
              </w:rPr>
              <w:t>Policy, Deal or Contract # (Policy)</w:t>
            </w:r>
          </w:p>
        </w:tc>
        <w:tc>
          <w:tcPr>
            <w:tcW w:w="3836" w:type="dxa"/>
            <w:tcPrChange w:id="85" w:author="Goldfine, Jill" w:date="2019-06-25T12:13:00Z">
              <w:tcPr>
                <w:tcW w:w="3836" w:type="dxa"/>
              </w:tcPr>
            </w:tcPrChange>
          </w:tcPr>
          <w:p w14:paraId="7E451170" w14:textId="76620F10" w:rsidR="00780109" w:rsidRPr="009B36D0" w:rsidRDefault="00780109" w:rsidP="00702A56">
            <w:pPr>
              <w:pStyle w:val="NoSpacing"/>
              <w:rPr>
                <w:rFonts w:asciiTheme="minorHAnsi" w:hAnsiTheme="minorHAnsi" w:cs="Arial"/>
              </w:rPr>
            </w:pPr>
            <w:r w:rsidRPr="009B36D0">
              <w:rPr>
                <w:rFonts w:asciiTheme="minorHAnsi" w:hAnsiTheme="minorHAnsi" w:cs="Arial"/>
              </w:rPr>
              <w:t xml:space="preserve">The alpha-numeric business number that identifies the </w:t>
            </w:r>
            <w:r w:rsidR="008B640C">
              <w:rPr>
                <w:rFonts w:asciiTheme="minorHAnsi" w:hAnsiTheme="minorHAnsi" w:cs="Arial"/>
              </w:rPr>
              <w:t xml:space="preserve">insurance contract (Policy) to which all subsequent data values. </w:t>
            </w:r>
            <w:del w:id="86" w:author="Goldfine, Jill" w:date="2019-06-12T09:17:00Z">
              <w:r w:rsidR="008B640C" w:rsidDel="00FB7333">
                <w:rPr>
                  <w:rFonts w:asciiTheme="minorHAnsi" w:hAnsiTheme="minorHAnsi" w:cs="Arial"/>
                </w:rPr>
                <w:delText>apply</w:delText>
              </w:r>
            </w:del>
            <w:r w:rsidR="008B640C">
              <w:rPr>
                <w:rFonts w:asciiTheme="minorHAnsi" w:hAnsiTheme="minorHAnsi" w:cs="Arial"/>
              </w:rPr>
              <w:t>A</w:t>
            </w:r>
            <w:r w:rsidRPr="009B36D0">
              <w:rPr>
                <w:rFonts w:asciiTheme="minorHAnsi" w:hAnsiTheme="minorHAnsi" w:cs="Arial"/>
              </w:rPr>
              <w:t>ppear</w:t>
            </w:r>
            <w:r w:rsidR="008B640C">
              <w:rPr>
                <w:rFonts w:asciiTheme="minorHAnsi" w:hAnsiTheme="minorHAnsi" w:cs="Arial"/>
              </w:rPr>
              <w:t>s</w:t>
            </w:r>
            <w:r w:rsidRPr="009B36D0">
              <w:rPr>
                <w:rFonts w:asciiTheme="minorHAnsi" w:hAnsiTheme="minorHAnsi" w:cs="Arial"/>
              </w:rPr>
              <w:t xml:space="preserve"> on the declaration page </w:t>
            </w:r>
            <w:r w:rsidR="008B640C">
              <w:rPr>
                <w:rFonts w:asciiTheme="minorHAnsi" w:hAnsiTheme="minorHAnsi" w:cs="Arial"/>
              </w:rPr>
              <w:t xml:space="preserve">to uniquely identify </w:t>
            </w:r>
            <w:r w:rsidRPr="009B36D0">
              <w:rPr>
                <w:rFonts w:asciiTheme="minorHAnsi" w:hAnsiTheme="minorHAnsi" w:cs="Arial"/>
              </w:rPr>
              <w:t>the policy.</w:t>
            </w:r>
          </w:p>
        </w:tc>
        <w:tc>
          <w:tcPr>
            <w:tcW w:w="911" w:type="dxa"/>
            <w:gridSpan w:val="2"/>
            <w:vAlign w:val="center"/>
            <w:tcPrChange w:id="87" w:author="Goldfine, Jill" w:date="2019-06-25T12:13:00Z">
              <w:tcPr>
                <w:tcW w:w="911" w:type="dxa"/>
                <w:gridSpan w:val="2"/>
                <w:vAlign w:val="center"/>
              </w:tcPr>
            </w:tcPrChange>
          </w:tcPr>
          <w:p w14:paraId="3ABAE1BC" w14:textId="77777777" w:rsidR="00780109" w:rsidRDefault="00780109" w:rsidP="004578CC">
            <w:pPr>
              <w:pStyle w:val="NoSpacing"/>
              <w:jc w:val="center"/>
              <w:rPr>
                <w:rFonts w:asciiTheme="minorHAnsi" w:hAnsiTheme="minorHAnsi" w:cs="Arial"/>
              </w:rPr>
            </w:pPr>
          </w:p>
          <w:p w14:paraId="2E72C071" w14:textId="77777777" w:rsidR="00780109" w:rsidRPr="00ED172A" w:rsidRDefault="00780109" w:rsidP="004578CC">
            <w:pPr>
              <w:pStyle w:val="NoSpacing"/>
              <w:jc w:val="center"/>
              <w:rPr>
                <w:rFonts w:asciiTheme="minorHAnsi" w:hAnsiTheme="minorHAnsi" w:cs="Arial"/>
              </w:rPr>
            </w:pPr>
            <w:r>
              <w:rPr>
                <w:rFonts w:asciiTheme="minorHAnsi" w:hAnsiTheme="minorHAnsi" w:cs="Arial"/>
              </w:rPr>
              <w:t>N</w:t>
            </w:r>
          </w:p>
        </w:tc>
      </w:tr>
      <w:tr w:rsidR="00780109" w:rsidRPr="00ED172A" w14:paraId="28497D8A" w14:textId="77777777" w:rsidTr="00E42A89">
        <w:trPr>
          <w:trHeight w:val="332"/>
          <w:trPrChange w:id="88" w:author="Goldfine, Jill" w:date="2019-06-25T12:13:00Z">
            <w:trPr>
              <w:trHeight w:val="332"/>
            </w:trPr>
          </w:trPrChange>
        </w:trPr>
        <w:tc>
          <w:tcPr>
            <w:tcW w:w="1553" w:type="dxa"/>
            <w:tcPrChange w:id="89" w:author="Goldfine, Jill" w:date="2019-06-25T12:13:00Z">
              <w:tcPr>
                <w:tcW w:w="1553" w:type="dxa"/>
              </w:tcPr>
            </w:tcPrChange>
          </w:tcPr>
          <w:p w14:paraId="4C36B64A" w14:textId="77777777" w:rsidR="00780109" w:rsidRPr="00ED172A" w:rsidRDefault="00780109" w:rsidP="007336B9">
            <w:pPr>
              <w:pStyle w:val="NoSpacing"/>
              <w:rPr>
                <w:rFonts w:asciiTheme="minorHAnsi" w:hAnsiTheme="minorHAnsi" w:cs="Arial"/>
              </w:rPr>
            </w:pPr>
            <w:r>
              <w:rPr>
                <w:rFonts w:asciiTheme="minorHAnsi" w:hAnsiTheme="minorHAnsi" w:cs="Arial"/>
              </w:rPr>
              <w:t>Character</w:t>
            </w:r>
          </w:p>
        </w:tc>
        <w:tc>
          <w:tcPr>
            <w:tcW w:w="2538" w:type="dxa"/>
            <w:tcPrChange w:id="90" w:author="Goldfine, Jill" w:date="2019-06-25T12:13:00Z">
              <w:tcPr>
                <w:tcW w:w="2538" w:type="dxa"/>
              </w:tcPr>
            </w:tcPrChange>
          </w:tcPr>
          <w:p w14:paraId="69FC1BFC" w14:textId="1CD41B92" w:rsidR="00780109" w:rsidRPr="00ED172A" w:rsidRDefault="00780109" w:rsidP="007336B9">
            <w:pPr>
              <w:pStyle w:val="NoSpacing"/>
              <w:rPr>
                <w:rFonts w:asciiTheme="minorHAnsi" w:hAnsiTheme="minorHAnsi" w:cs="Arial"/>
              </w:rPr>
            </w:pPr>
            <w:r w:rsidRPr="00ED172A">
              <w:rPr>
                <w:rFonts w:asciiTheme="minorHAnsi" w:hAnsiTheme="minorHAnsi" w:cs="Arial"/>
              </w:rPr>
              <w:t>New/Renewal Policy</w:t>
            </w:r>
            <w:ins w:id="91" w:author="Goldfine, Jill" w:date="2019-06-12T09:28:00Z">
              <w:r w:rsidR="003F0605">
                <w:rPr>
                  <w:rFonts w:asciiTheme="minorHAnsi" w:hAnsiTheme="minorHAnsi" w:cs="Arial"/>
                </w:rPr>
                <w:t xml:space="preserve"> Indicator</w:t>
              </w:r>
            </w:ins>
          </w:p>
        </w:tc>
        <w:tc>
          <w:tcPr>
            <w:tcW w:w="3836" w:type="dxa"/>
            <w:tcPrChange w:id="92" w:author="Goldfine, Jill" w:date="2019-06-25T12:13:00Z">
              <w:tcPr>
                <w:tcW w:w="3836" w:type="dxa"/>
              </w:tcPr>
            </w:tcPrChange>
          </w:tcPr>
          <w:p w14:paraId="07CA80FF" w14:textId="6F1B5B4E" w:rsidR="00780109" w:rsidRPr="00DA6CF1" w:rsidRDefault="00780109" w:rsidP="002B6F71">
            <w:pPr>
              <w:pStyle w:val="NoSpacing"/>
              <w:rPr>
                <w:rFonts w:asciiTheme="minorHAnsi" w:hAnsiTheme="minorHAnsi" w:cs="Arial"/>
              </w:rPr>
            </w:pPr>
            <w:r w:rsidRPr="00DA6CF1">
              <w:rPr>
                <w:rFonts w:asciiTheme="minorHAnsi" w:hAnsiTheme="minorHAnsi" w:cs="Arial"/>
              </w:rPr>
              <w:t>Indicates if policy is new</w:t>
            </w:r>
            <w:r>
              <w:rPr>
                <w:rFonts w:asciiTheme="minorHAnsi" w:hAnsiTheme="minorHAnsi" w:cs="Arial"/>
              </w:rPr>
              <w:t xml:space="preserve"> or renewal</w:t>
            </w:r>
            <w:r w:rsidRPr="00DA6CF1">
              <w:rPr>
                <w:rFonts w:asciiTheme="minorHAnsi" w:hAnsiTheme="minorHAnsi" w:cs="Arial"/>
              </w:rPr>
              <w:t xml:space="preserve"> business </w:t>
            </w:r>
            <w:r>
              <w:rPr>
                <w:rFonts w:asciiTheme="minorHAnsi" w:hAnsiTheme="minorHAnsi" w:cs="Arial"/>
              </w:rPr>
              <w:t>to Markel</w:t>
            </w:r>
            <w:r w:rsidR="008B640C">
              <w:rPr>
                <w:rFonts w:asciiTheme="minorHAnsi" w:hAnsiTheme="minorHAnsi" w:cs="Arial"/>
              </w:rPr>
              <w:t xml:space="preserve"> (see Markel New Renewal Code in the Markel Business Glossary for specifics</w:t>
            </w:r>
            <w:ins w:id="93" w:author="Goldfine, Jill" w:date="2019-06-12T09:29:00Z">
              <w:r w:rsidR="00555A99">
                <w:rPr>
                  <w:rFonts w:asciiTheme="minorHAnsi" w:hAnsiTheme="minorHAnsi" w:cs="Arial"/>
                </w:rPr>
                <w:t>)</w:t>
              </w:r>
              <w:r w:rsidR="003F0605">
                <w:rPr>
                  <w:rFonts w:asciiTheme="minorHAnsi" w:hAnsiTheme="minorHAnsi" w:cs="Arial"/>
                </w:rPr>
                <w:t xml:space="preserve"> </w:t>
              </w:r>
              <w:r w:rsidR="003F0605">
                <w:rPr>
                  <w:rFonts w:asciiTheme="minorHAnsi" w:hAnsiTheme="minorHAnsi" w:cs="Arial"/>
                  <w:color w:val="0070C0"/>
                </w:rPr>
                <w:t>Valid Values</w:t>
              </w:r>
            </w:ins>
            <w:ins w:id="94" w:author="Goldfine, Jill" w:date="2019-06-12T09:30:00Z">
              <w:r w:rsidR="003F0605">
                <w:rPr>
                  <w:rFonts w:asciiTheme="minorHAnsi" w:hAnsiTheme="minorHAnsi" w:cs="Arial"/>
                  <w:color w:val="0070C0"/>
                </w:rPr>
                <w:t xml:space="preserve"> N or R</w:t>
              </w:r>
            </w:ins>
          </w:p>
        </w:tc>
        <w:tc>
          <w:tcPr>
            <w:tcW w:w="911" w:type="dxa"/>
            <w:gridSpan w:val="2"/>
            <w:vAlign w:val="center"/>
            <w:tcPrChange w:id="95" w:author="Goldfine, Jill" w:date="2019-06-25T12:13:00Z">
              <w:tcPr>
                <w:tcW w:w="911" w:type="dxa"/>
                <w:gridSpan w:val="2"/>
                <w:vAlign w:val="center"/>
              </w:tcPr>
            </w:tcPrChange>
          </w:tcPr>
          <w:p w14:paraId="7EC36012" w14:textId="77777777" w:rsidR="00780109" w:rsidRDefault="00780109" w:rsidP="004578CC">
            <w:pPr>
              <w:jc w:val="center"/>
            </w:pPr>
            <w:r w:rsidRPr="00D84419">
              <w:rPr>
                <w:rFonts w:asciiTheme="minorHAnsi" w:hAnsiTheme="minorHAnsi" w:cs="Arial"/>
              </w:rPr>
              <w:t>N</w:t>
            </w:r>
          </w:p>
        </w:tc>
      </w:tr>
      <w:tr w:rsidR="00780109" w:rsidRPr="00ED172A" w14:paraId="23546062" w14:textId="77777777" w:rsidTr="00E42A89">
        <w:tc>
          <w:tcPr>
            <w:tcW w:w="1553" w:type="dxa"/>
            <w:tcPrChange w:id="96" w:author="Goldfine, Jill" w:date="2019-06-25T12:13:00Z">
              <w:tcPr>
                <w:tcW w:w="1553" w:type="dxa"/>
              </w:tcPr>
            </w:tcPrChange>
          </w:tcPr>
          <w:p w14:paraId="2661D94C" w14:textId="77777777" w:rsidR="00780109" w:rsidRPr="00ED172A" w:rsidRDefault="00780109" w:rsidP="007336B9">
            <w:pPr>
              <w:pStyle w:val="NoSpacing"/>
              <w:rPr>
                <w:rFonts w:asciiTheme="minorHAnsi" w:hAnsiTheme="minorHAnsi" w:cs="Arial"/>
              </w:rPr>
            </w:pPr>
            <w:r>
              <w:rPr>
                <w:rFonts w:asciiTheme="minorHAnsi" w:hAnsiTheme="minorHAnsi" w:cs="Arial"/>
              </w:rPr>
              <w:t>Date</w:t>
            </w:r>
          </w:p>
        </w:tc>
        <w:tc>
          <w:tcPr>
            <w:tcW w:w="2538" w:type="dxa"/>
            <w:tcPrChange w:id="97" w:author="Goldfine, Jill" w:date="2019-06-25T12:13:00Z">
              <w:tcPr>
                <w:tcW w:w="2538" w:type="dxa"/>
              </w:tcPr>
            </w:tcPrChange>
          </w:tcPr>
          <w:p w14:paraId="12D9FB00" w14:textId="77777777" w:rsidR="00780109" w:rsidRPr="00ED172A" w:rsidRDefault="00780109" w:rsidP="007336B9">
            <w:pPr>
              <w:pStyle w:val="NoSpacing"/>
              <w:rPr>
                <w:rFonts w:asciiTheme="minorHAnsi" w:hAnsiTheme="minorHAnsi" w:cs="Arial"/>
              </w:rPr>
            </w:pPr>
            <w:r w:rsidRPr="00ED172A">
              <w:rPr>
                <w:rFonts w:asciiTheme="minorHAnsi" w:hAnsiTheme="minorHAnsi" w:cs="Arial"/>
              </w:rPr>
              <w:t>Policy Effective Date</w:t>
            </w:r>
          </w:p>
        </w:tc>
        <w:tc>
          <w:tcPr>
            <w:tcW w:w="3836" w:type="dxa"/>
            <w:tcPrChange w:id="98" w:author="Goldfine, Jill" w:date="2019-06-25T12:13:00Z">
              <w:tcPr>
                <w:tcW w:w="3836" w:type="dxa"/>
              </w:tcPr>
            </w:tcPrChange>
          </w:tcPr>
          <w:p w14:paraId="4F7EDFED" w14:textId="77777777" w:rsidR="00780109" w:rsidRPr="00DA6CF1" w:rsidRDefault="00780109" w:rsidP="007336B9">
            <w:pPr>
              <w:pStyle w:val="NoSpacing"/>
              <w:rPr>
                <w:rFonts w:asciiTheme="minorHAnsi" w:hAnsiTheme="minorHAnsi" w:cs="Arial"/>
              </w:rPr>
            </w:pPr>
            <w:r w:rsidRPr="00DA6CF1">
              <w:rPr>
                <w:rFonts w:asciiTheme="minorHAnsi" w:hAnsiTheme="minorHAnsi" w:cs="Arial"/>
              </w:rPr>
              <w:t xml:space="preserve">The named date on which the </w:t>
            </w:r>
            <w:r w:rsidRPr="00DA6CF1">
              <w:rPr>
                <w:rFonts w:asciiTheme="minorHAnsi" w:hAnsiTheme="minorHAnsi"/>
              </w:rPr>
              <w:t>Coverage</w:t>
            </w:r>
            <w:r w:rsidR="00555A99">
              <w:rPr>
                <w:rStyle w:val="Hyperlink"/>
                <w:rFonts w:asciiTheme="minorHAnsi" w:hAnsiTheme="minorHAnsi"/>
              </w:rPr>
              <w:fldChar w:fldCharType="begin"/>
            </w:r>
            <w:r w:rsidR="00555A99">
              <w:rPr>
                <w:rStyle w:val="Hyperlink"/>
                <w:rFonts w:asciiTheme="minorHAnsi" w:hAnsiTheme="minorHAnsi"/>
              </w:rPr>
              <w:instrText xml:space="preserve"> HYPERLINK "https://va1-pcorapp410:8086/analyst/Coverage" \t "_blank" </w:instrText>
            </w:r>
            <w:r w:rsidR="00555A99">
              <w:rPr>
                <w:rStyle w:val="Hyperlink"/>
                <w:rFonts w:asciiTheme="minorHAnsi" w:hAnsiTheme="minorHAnsi"/>
              </w:rPr>
              <w:fldChar w:fldCharType="separate"/>
            </w:r>
            <w:r w:rsidRPr="00DA6CF1">
              <w:rPr>
                <w:rStyle w:val="Hyperlink"/>
                <w:rFonts w:asciiTheme="minorHAnsi" w:hAnsiTheme="minorHAnsi"/>
              </w:rPr>
              <w:t>s</w:t>
            </w:r>
            <w:r w:rsidR="00555A99">
              <w:rPr>
                <w:rStyle w:val="Hyperlink"/>
                <w:rFonts w:asciiTheme="minorHAnsi" w:hAnsiTheme="minorHAnsi"/>
              </w:rPr>
              <w:fldChar w:fldCharType="end"/>
            </w:r>
            <w:r w:rsidRPr="00DA6CF1">
              <w:rPr>
                <w:rFonts w:asciiTheme="minorHAnsi" w:hAnsiTheme="minorHAnsi" w:cs="Arial"/>
              </w:rPr>
              <w:t xml:space="preserve"> for the policy become </w:t>
            </w:r>
            <w:r w:rsidRPr="00DA6CF1">
              <w:rPr>
                <w:rFonts w:asciiTheme="minorHAnsi" w:hAnsiTheme="minorHAnsi"/>
              </w:rPr>
              <w:t>In</w:t>
            </w:r>
            <w:r>
              <w:rPr>
                <w:rFonts w:asciiTheme="minorHAnsi" w:hAnsiTheme="minorHAnsi"/>
              </w:rPr>
              <w:t>-f</w:t>
            </w:r>
            <w:r w:rsidRPr="00DA6CF1">
              <w:rPr>
                <w:rFonts w:asciiTheme="minorHAnsi" w:hAnsiTheme="minorHAnsi"/>
              </w:rPr>
              <w:t>orce</w:t>
            </w:r>
            <w:r w:rsidRPr="00DA6CF1">
              <w:rPr>
                <w:rFonts w:asciiTheme="minorHAnsi" w:hAnsiTheme="minorHAnsi" w:cs="Arial"/>
              </w:rPr>
              <w:t>.</w:t>
            </w:r>
            <w:r>
              <w:rPr>
                <w:rFonts w:asciiTheme="minorHAnsi" w:hAnsiTheme="minorHAnsi" w:cs="Arial"/>
              </w:rPr>
              <w:t xml:space="preserve"> </w:t>
            </w:r>
            <w:r w:rsidRPr="00FA495A">
              <w:rPr>
                <w:rFonts w:asciiTheme="minorHAnsi" w:hAnsiTheme="minorHAnsi" w:cs="Arial"/>
                <w:color w:val="0070C0"/>
              </w:rPr>
              <w:t xml:space="preserve">Date format of </w:t>
            </w:r>
            <w:proofErr w:type="spellStart"/>
            <w:r w:rsidRPr="00FA495A">
              <w:rPr>
                <w:rFonts w:asciiTheme="minorHAnsi" w:hAnsiTheme="minorHAnsi" w:cs="Arial"/>
                <w:color w:val="0070C0"/>
              </w:rPr>
              <w:t>yyyy</w:t>
            </w:r>
            <w:proofErr w:type="spellEnd"/>
            <w:r w:rsidRPr="00FA495A">
              <w:rPr>
                <w:rFonts w:asciiTheme="minorHAnsi" w:hAnsiTheme="minorHAnsi" w:cs="Arial"/>
                <w:color w:val="0070C0"/>
              </w:rPr>
              <w:t>-mm-dd.</w:t>
            </w:r>
          </w:p>
        </w:tc>
        <w:tc>
          <w:tcPr>
            <w:tcW w:w="911" w:type="dxa"/>
            <w:gridSpan w:val="2"/>
            <w:vAlign w:val="center"/>
            <w:tcPrChange w:id="99" w:author="Goldfine, Jill" w:date="2019-06-25T12:13:00Z">
              <w:tcPr>
                <w:tcW w:w="911" w:type="dxa"/>
                <w:gridSpan w:val="2"/>
                <w:vAlign w:val="center"/>
              </w:tcPr>
            </w:tcPrChange>
          </w:tcPr>
          <w:p w14:paraId="51617863" w14:textId="77777777" w:rsidR="00780109" w:rsidRDefault="00780109" w:rsidP="004578CC">
            <w:pPr>
              <w:jc w:val="center"/>
            </w:pPr>
            <w:r w:rsidRPr="00D84419">
              <w:rPr>
                <w:rFonts w:asciiTheme="minorHAnsi" w:hAnsiTheme="minorHAnsi" w:cs="Arial"/>
              </w:rPr>
              <w:t>N</w:t>
            </w:r>
          </w:p>
        </w:tc>
      </w:tr>
      <w:tr w:rsidR="00780109" w:rsidRPr="00ED172A" w14:paraId="446DD9EB" w14:textId="77777777" w:rsidTr="00E42A89">
        <w:tc>
          <w:tcPr>
            <w:tcW w:w="1553" w:type="dxa"/>
            <w:tcPrChange w:id="100" w:author="Goldfine, Jill" w:date="2019-06-25T12:13:00Z">
              <w:tcPr>
                <w:tcW w:w="1553" w:type="dxa"/>
              </w:tcPr>
            </w:tcPrChange>
          </w:tcPr>
          <w:p w14:paraId="77025116" w14:textId="77777777" w:rsidR="00780109" w:rsidRPr="00ED172A" w:rsidRDefault="00780109" w:rsidP="007336B9">
            <w:pPr>
              <w:pStyle w:val="NoSpacing"/>
              <w:rPr>
                <w:rFonts w:asciiTheme="minorHAnsi" w:hAnsiTheme="minorHAnsi" w:cs="Arial"/>
              </w:rPr>
            </w:pPr>
            <w:r>
              <w:rPr>
                <w:rFonts w:asciiTheme="minorHAnsi" w:hAnsiTheme="minorHAnsi" w:cs="Arial"/>
              </w:rPr>
              <w:t>Date</w:t>
            </w:r>
          </w:p>
        </w:tc>
        <w:tc>
          <w:tcPr>
            <w:tcW w:w="2538" w:type="dxa"/>
            <w:tcPrChange w:id="101" w:author="Goldfine, Jill" w:date="2019-06-25T12:13:00Z">
              <w:tcPr>
                <w:tcW w:w="2538" w:type="dxa"/>
              </w:tcPr>
            </w:tcPrChange>
          </w:tcPr>
          <w:p w14:paraId="2EEDAFC1" w14:textId="77777777" w:rsidR="00780109" w:rsidRPr="00ED172A" w:rsidRDefault="00780109" w:rsidP="007336B9">
            <w:pPr>
              <w:pStyle w:val="NoSpacing"/>
              <w:rPr>
                <w:rFonts w:asciiTheme="minorHAnsi" w:hAnsiTheme="minorHAnsi" w:cs="Arial"/>
              </w:rPr>
            </w:pPr>
            <w:r w:rsidRPr="00ED172A">
              <w:rPr>
                <w:rFonts w:asciiTheme="minorHAnsi" w:hAnsiTheme="minorHAnsi" w:cs="Arial"/>
              </w:rPr>
              <w:t>Policy Expiration Date</w:t>
            </w:r>
          </w:p>
        </w:tc>
        <w:tc>
          <w:tcPr>
            <w:tcW w:w="3836" w:type="dxa"/>
            <w:tcPrChange w:id="102" w:author="Goldfine, Jill" w:date="2019-06-25T12:13:00Z">
              <w:tcPr>
                <w:tcW w:w="3836" w:type="dxa"/>
              </w:tcPr>
            </w:tcPrChange>
          </w:tcPr>
          <w:p w14:paraId="6F7C5534" w14:textId="77777777" w:rsidR="00780109" w:rsidRPr="00DA6CF1" w:rsidRDefault="00780109" w:rsidP="007336B9">
            <w:pPr>
              <w:pStyle w:val="NoSpacing"/>
              <w:rPr>
                <w:rFonts w:asciiTheme="minorHAnsi" w:hAnsiTheme="minorHAnsi" w:cs="Arial"/>
              </w:rPr>
            </w:pPr>
            <w:r w:rsidRPr="00DA6CF1">
              <w:rPr>
                <w:rFonts w:asciiTheme="minorHAnsi" w:hAnsiTheme="minorHAnsi" w:cs="Arial"/>
              </w:rPr>
              <w:t xml:space="preserve">The named date on which the </w:t>
            </w:r>
            <w:r w:rsidRPr="00DA6CF1">
              <w:rPr>
                <w:rFonts w:asciiTheme="minorHAnsi" w:hAnsiTheme="minorHAnsi"/>
              </w:rPr>
              <w:t>Coverage</w:t>
            </w:r>
            <w:r w:rsidR="00555A99">
              <w:rPr>
                <w:rStyle w:val="Hyperlink"/>
                <w:rFonts w:asciiTheme="minorHAnsi" w:hAnsiTheme="minorHAnsi"/>
              </w:rPr>
              <w:fldChar w:fldCharType="begin"/>
            </w:r>
            <w:r w:rsidR="00555A99">
              <w:rPr>
                <w:rStyle w:val="Hyperlink"/>
                <w:rFonts w:asciiTheme="minorHAnsi" w:hAnsiTheme="minorHAnsi"/>
              </w:rPr>
              <w:instrText xml:space="preserve"> HYPERLINK "https://va1-pcorapp410:8086/analyst/Coverage" \t "_blank" </w:instrText>
            </w:r>
            <w:r w:rsidR="00555A99">
              <w:rPr>
                <w:rStyle w:val="Hyperlink"/>
                <w:rFonts w:asciiTheme="minorHAnsi" w:hAnsiTheme="minorHAnsi"/>
              </w:rPr>
              <w:fldChar w:fldCharType="separate"/>
            </w:r>
            <w:r w:rsidRPr="00DA6CF1">
              <w:rPr>
                <w:rStyle w:val="Hyperlink"/>
                <w:rFonts w:asciiTheme="minorHAnsi" w:hAnsiTheme="minorHAnsi"/>
              </w:rPr>
              <w:t>s</w:t>
            </w:r>
            <w:r w:rsidR="00555A99">
              <w:rPr>
                <w:rStyle w:val="Hyperlink"/>
                <w:rFonts w:asciiTheme="minorHAnsi" w:hAnsiTheme="minorHAnsi"/>
              </w:rPr>
              <w:fldChar w:fldCharType="end"/>
            </w:r>
            <w:r w:rsidRPr="00DA6CF1">
              <w:rPr>
                <w:rFonts w:asciiTheme="minorHAnsi" w:hAnsiTheme="minorHAnsi" w:cs="Arial"/>
              </w:rPr>
              <w:t xml:space="preserve"> for the policy cease to be </w:t>
            </w:r>
            <w:r w:rsidRPr="00DA6CF1">
              <w:rPr>
                <w:rFonts w:asciiTheme="minorHAnsi" w:hAnsiTheme="minorHAnsi"/>
              </w:rPr>
              <w:t>In</w:t>
            </w:r>
            <w:r>
              <w:rPr>
                <w:rFonts w:asciiTheme="minorHAnsi" w:hAnsiTheme="minorHAnsi"/>
              </w:rPr>
              <w:t>-f</w:t>
            </w:r>
            <w:r w:rsidRPr="00DA6CF1">
              <w:rPr>
                <w:rFonts w:asciiTheme="minorHAnsi" w:hAnsiTheme="minorHAnsi"/>
              </w:rPr>
              <w:t>orce</w:t>
            </w:r>
            <w:r w:rsidRPr="00DA6CF1">
              <w:rPr>
                <w:rFonts w:asciiTheme="minorHAnsi" w:hAnsiTheme="minorHAnsi" w:cs="Arial"/>
              </w:rPr>
              <w:t>.</w:t>
            </w:r>
            <w:r>
              <w:rPr>
                <w:rFonts w:asciiTheme="minorHAnsi" w:hAnsiTheme="minorHAnsi" w:cs="Arial"/>
              </w:rPr>
              <w:t xml:space="preserve"> </w:t>
            </w:r>
            <w:r w:rsidRPr="00FA495A">
              <w:rPr>
                <w:rFonts w:asciiTheme="minorHAnsi" w:hAnsiTheme="minorHAnsi" w:cs="Arial"/>
                <w:color w:val="0070C0"/>
              </w:rPr>
              <w:t xml:space="preserve">Date format of </w:t>
            </w:r>
            <w:proofErr w:type="spellStart"/>
            <w:r w:rsidRPr="00FA495A">
              <w:rPr>
                <w:rFonts w:asciiTheme="minorHAnsi" w:hAnsiTheme="minorHAnsi" w:cs="Arial"/>
                <w:color w:val="0070C0"/>
              </w:rPr>
              <w:t>yyyy</w:t>
            </w:r>
            <w:proofErr w:type="spellEnd"/>
            <w:r w:rsidRPr="00FA495A">
              <w:rPr>
                <w:rFonts w:asciiTheme="minorHAnsi" w:hAnsiTheme="minorHAnsi" w:cs="Arial"/>
                <w:color w:val="0070C0"/>
              </w:rPr>
              <w:t>-mm-dd.</w:t>
            </w:r>
          </w:p>
        </w:tc>
        <w:tc>
          <w:tcPr>
            <w:tcW w:w="911" w:type="dxa"/>
            <w:gridSpan w:val="2"/>
            <w:vAlign w:val="center"/>
            <w:tcPrChange w:id="103" w:author="Goldfine, Jill" w:date="2019-06-25T12:13:00Z">
              <w:tcPr>
                <w:tcW w:w="911" w:type="dxa"/>
                <w:gridSpan w:val="2"/>
                <w:vAlign w:val="center"/>
              </w:tcPr>
            </w:tcPrChange>
          </w:tcPr>
          <w:p w14:paraId="0FDDA0C8" w14:textId="77777777" w:rsidR="00780109" w:rsidRDefault="00780109" w:rsidP="004578CC">
            <w:pPr>
              <w:jc w:val="center"/>
            </w:pPr>
            <w:r w:rsidRPr="00D84419">
              <w:rPr>
                <w:rFonts w:asciiTheme="minorHAnsi" w:hAnsiTheme="minorHAnsi" w:cs="Arial"/>
              </w:rPr>
              <w:t>N</w:t>
            </w:r>
          </w:p>
        </w:tc>
      </w:tr>
      <w:tr w:rsidR="00780109" w:rsidRPr="00ED172A" w14:paraId="4386FF44" w14:textId="77777777" w:rsidTr="00E42A89">
        <w:tc>
          <w:tcPr>
            <w:tcW w:w="1553" w:type="dxa"/>
            <w:tcPrChange w:id="104" w:author="Goldfine, Jill" w:date="2019-06-25T12:13:00Z">
              <w:tcPr>
                <w:tcW w:w="1553" w:type="dxa"/>
              </w:tcPr>
            </w:tcPrChange>
          </w:tcPr>
          <w:p w14:paraId="454DEE3A" w14:textId="77777777" w:rsidR="00780109" w:rsidRDefault="00780109" w:rsidP="00966865">
            <w:r>
              <w:rPr>
                <w:rFonts w:asciiTheme="minorHAnsi" w:hAnsiTheme="minorHAnsi" w:cs="Arial"/>
              </w:rPr>
              <w:t>Character</w:t>
            </w:r>
          </w:p>
        </w:tc>
        <w:tc>
          <w:tcPr>
            <w:tcW w:w="2538" w:type="dxa"/>
            <w:tcPrChange w:id="105" w:author="Goldfine, Jill" w:date="2019-06-25T12:13:00Z">
              <w:tcPr>
                <w:tcW w:w="2538" w:type="dxa"/>
              </w:tcPr>
            </w:tcPrChange>
          </w:tcPr>
          <w:p w14:paraId="59B90973" w14:textId="77777777" w:rsidR="00780109" w:rsidRPr="00ED172A" w:rsidRDefault="00780109" w:rsidP="00966865">
            <w:pPr>
              <w:pStyle w:val="NoSpacing"/>
              <w:rPr>
                <w:rFonts w:asciiTheme="minorHAnsi" w:hAnsiTheme="minorHAnsi" w:cs="Arial"/>
              </w:rPr>
            </w:pPr>
            <w:r>
              <w:rPr>
                <w:rFonts w:asciiTheme="minorHAnsi" w:hAnsiTheme="minorHAnsi" w:cs="Arial"/>
              </w:rPr>
              <w:t>Named Insured</w:t>
            </w:r>
          </w:p>
        </w:tc>
        <w:tc>
          <w:tcPr>
            <w:tcW w:w="3836" w:type="dxa"/>
            <w:tcPrChange w:id="106" w:author="Goldfine, Jill" w:date="2019-06-25T12:13:00Z">
              <w:tcPr>
                <w:tcW w:w="3836" w:type="dxa"/>
              </w:tcPr>
            </w:tcPrChange>
          </w:tcPr>
          <w:p w14:paraId="2AAC6D93" w14:textId="77777777" w:rsidR="00780109" w:rsidRPr="00DA6CF1" w:rsidRDefault="00780109" w:rsidP="00966865">
            <w:pPr>
              <w:pStyle w:val="NoSpacing"/>
              <w:rPr>
                <w:rFonts w:asciiTheme="minorHAnsi" w:hAnsiTheme="minorHAnsi" w:cs="Arial"/>
              </w:rPr>
            </w:pPr>
            <w:r w:rsidRPr="00DA6CF1">
              <w:rPr>
                <w:rFonts w:asciiTheme="minorHAnsi" w:hAnsiTheme="minorHAnsi" w:cs="Arial"/>
              </w:rPr>
              <w:t xml:space="preserve">Any person, corporation, firm, partnership, or other entity specifically designated by name as the </w:t>
            </w:r>
            <w:r w:rsidRPr="00DA6CF1">
              <w:rPr>
                <w:rFonts w:asciiTheme="minorHAnsi" w:hAnsiTheme="minorHAnsi"/>
              </w:rPr>
              <w:t>insured(s)</w:t>
            </w:r>
            <w:r w:rsidRPr="00DA6CF1">
              <w:rPr>
                <w:rFonts w:asciiTheme="minorHAnsi" w:hAnsiTheme="minorHAnsi" w:cs="Arial"/>
              </w:rPr>
              <w:t xml:space="preserve"> in an insurance </w:t>
            </w:r>
            <w:r w:rsidRPr="00DA6CF1">
              <w:rPr>
                <w:rFonts w:asciiTheme="minorHAnsi" w:hAnsiTheme="minorHAnsi"/>
              </w:rPr>
              <w:t>policy</w:t>
            </w:r>
          </w:p>
        </w:tc>
        <w:tc>
          <w:tcPr>
            <w:tcW w:w="911" w:type="dxa"/>
            <w:gridSpan w:val="2"/>
            <w:vAlign w:val="center"/>
            <w:tcPrChange w:id="107" w:author="Goldfine, Jill" w:date="2019-06-25T12:13:00Z">
              <w:tcPr>
                <w:tcW w:w="911" w:type="dxa"/>
                <w:gridSpan w:val="2"/>
                <w:vAlign w:val="center"/>
              </w:tcPr>
            </w:tcPrChange>
          </w:tcPr>
          <w:p w14:paraId="33F4705A" w14:textId="77777777" w:rsidR="00780109" w:rsidRDefault="00780109" w:rsidP="004578CC">
            <w:pPr>
              <w:jc w:val="center"/>
            </w:pPr>
            <w:r w:rsidRPr="00D84419">
              <w:rPr>
                <w:rFonts w:asciiTheme="minorHAnsi" w:hAnsiTheme="minorHAnsi" w:cs="Arial"/>
              </w:rPr>
              <w:t>N</w:t>
            </w:r>
          </w:p>
        </w:tc>
      </w:tr>
      <w:tr w:rsidR="000B5158" w:rsidRPr="00ED172A" w14:paraId="558843E9" w14:textId="77777777" w:rsidTr="00E42A89">
        <w:tc>
          <w:tcPr>
            <w:tcW w:w="1553" w:type="dxa"/>
            <w:tcPrChange w:id="108" w:author="Goldfine, Jill" w:date="2019-06-25T12:13:00Z">
              <w:tcPr>
                <w:tcW w:w="1553" w:type="dxa"/>
              </w:tcPr>
            </w:tcPrChange>
          </w:tcPr>
          <w:p w14:paraId="2CFBB3FD" w14:textId="77777777" w:rsidR="000B5158" w:rsidRDefault="000B5158" w:rsidP="00966865">
            <w:pPr>
              <w:rPr>
                <w:rFonts w:asciiTheme="minorHAnsi" w:hAnsiTheme="minorHAnsi" w:cs="Arial"/>
              </w:rPr>
            </w:pPr>
            <w:r>
              <w:rPr>
                <w:rFonts w:asciiTheme="minorHAnsi" w:hAnsiTheme="minorHAnsi" w:cs="Arial"/>
              </w:rPr>
              <w:t>Character</w:t>
            </w:r>
          </w:p>
        </w:tc>
        <w:tc>
          <w:tcPr>
            <w:tcW w:w="2538" w:type="dxa"/>
            <w:tcPrChange w:id="109" w:author="Goldfine, Jill" w:date="2019-06-25T12:13:00Z">
              <w:tcPr>
                <w:tcW w:w="2538" w:type="dxa"/>
              </w:tcPr>
            </w:tcPrChange>
          </w:tcPr>
          <w:p w14:paraId="4F34B40C" w14:textId="77777777" w:rsidR="000B5158" w:rsidRPr="00ED172A" w:rsidRDefault="000B5158" w:rsidP="00966865">
            <w:pPr>
              <w:pStyle w:val="NoSpacing"/>
              <w:rPr>
                <w:rFonts w:asciiTheme="minorHAnsi" w:hAnsiTheme="minorHAnsi" w:cs="Arial"/>
              </w:rPr>
            </w:pPr>
            <w:r>
              <w:rPr>
                <w:rFonts w:asciiTheme="minorHAnsi" w:hAnsiTheme="minorHAnsi" w:cs="Arial"/>
              </w:rPr>
              <w:t>Originating System</w:t>
            </w:r>
          </w:p>
        </w:tc>
        <w:tc>
          <w:tcPr>
            <w:tcW w:w="3836" w:type="dxa"/>
            <w:tcPrChange w:id="110" w:author="Goldfine, Jill" w:date="2019-06-25T12:13:00Z">
              <w:tcPr>
                <w:tcW w:w="3836" w:type="dxa"/>
              </w:tcPr>
            </w:tcPrChange>
          </w:tcPr>
          <w:p w14:paraId="33EC009C" w14:textId="3F9B5CBC" w:rsidR="000B5158" w:rsidRDefault="000B5158" w:rsidP="00555A99">
            <w:pPr>
              <w:pStyle w:val="NoSpacing"/>
              <w:rPr>
                <w:rFonts w:asciiTheme="minorHAnsi" w:hAnsiTheme="minorHAnsi" w:cs="Arial"/>
              </w:rPr>
            </w:pPr>
            <w:r>
              <w:rPr>
                <w:rFonts w:asciiTheme="minorHAnsi" w:hAnsiTheme="minorHAnsi" w:cs="Arial"/>
              </w:rPr>
              <w:t xml:space="preserve">The code designating </w:t>
            </w:r>
            <w:del w:id="111" w:author="Goldfine, Jill" w:date="2019-06-25T12:03:00Z">
              <w:r w:rsidDel="00555A99">
                <w:rPr>
                  <w:rFonts w:asciiTheme="minorHAnsi" w:hAnsiTheme="minorHAnsi" w:cs="Arial"/>
                </w:rPr>
                <w:delText>the system that is</w:delText>
              </w:r>
            </w:del>
            <w:r>
              <w:rPr>
                <w:rFonts w:asciiTheme="minorHAnsi" w:hAnsiTheme="minorHAnsi" w:cs="Arial"/>
              </w:rPr>
              <w:t xml:space="preserve"> the system of record for the policy and to which the associated legacy values are relevant. </w:t>
            </w:r>
          </w:p>
        </w:tc>
        <w:tc>
          <w:tcPr>
            <w:tcW w:w="911" w:type="dxa"/>
            <w:gridSpan w:val="2"/>
            <w:vAlign w:val="center"/>
            <w:tcPrChange w:id="112" w:author="Goldfine, Jill" w:date="2019-06-25T12:13:00Z">
              <w:tcPr>
                <w:tcW w:w="911" w:type="dxa"/>
                <w:gridSpan w:val="2"/>
                <w:vAlign w:val="center"/>
              </w:tcPr>
            </w:tcPrChange>
          </w:tcPr>
          <w:p w14:paraId="7FE028C0" w14:textId="7CBDE4AF" w:rsidR="000B5158" w:rsidRPr="00D84419" w:rsidRDefault="004578CC" w:rsidP="004578CC">
            <w:pPr>
              <w:jc w:val="center"/>
              <w:rPr>
                <w:rFonts w:asciiTheme="minorHAnsi" w:hAnsiTheme="minorHAnsi" w:cs="Arial"/>
              </w:rPr>
            </w:pPr>
            <w:r>
              <w:rPr>
                <w:rFonts w:asciiTheme="minorHAnsi" w:hAnsiTheme="minorHAnsi" w:cs="Arial"/>
              </w:rPr>
              <w:t>N</w:t>
            </w:r>
          </w:p>
        </w:tc>
      </w:tr>
      <w:tr w:rsidR="00780109" w:rsidRPr="00ED172A" w14:paraId="36BD21CD" w14:textId="77777777" w:rsidTr="00E42A89">
        <w:tc>
          <w:tcPr>
            <w:tcW w:w="1553" w:type="dxa"/>
            <w:tcPrChange w:id="113" w:author="Goldfine, Jill" w:date="2019-06-25T12:13:00Z">
              <w:tcPr>
                <w:tcW w:w="1553" w:type="dxa"/>
              </w:tcPr>
            </w:tcPrChange>
          </w:tcPr>
          <w:p w14:paraId="67A22CB7" w14:textId="77777777" w:rsidR="00780109" w:rsidRDefault="00780109" w:rsidP="00966865">
            <w:r>
              <w:rPr>
                <w:rFonts w:asciiTheme="minorHAnsi" w:hAnsiTheme="minorHAnsi" w:cs="Arial"/>
              </w:rPr>
              <w:t>Character</w:t>
            </w:r>
          </w:p>
        </w:tc>
        <w:tc>
          <w:tcPr>
            <w:tcW w:w="2538" w:type="dxa"/>
            <w:tcPrChange w:id="114" w:author="Goldfine, Jill" w:date="2019-06-25T12:13:00Z">
              <w:tcPr>
                <w:tcW w:w="2538" w:type="dxa"/>
              </w:tcPr>
            </w:tcPrChange>
          </w:tcPr>
          <w:p w14:paraId="539A57F9" w14:textId="05E0791F" w:rsidR="00780109" w:rsidRPr="00ED172A" w:rsidRDefault="00780109" w:rsidP="00966865">
            <w:pPr>
              <w:pStyle w:val="NoSpacing"/>
              <w:rPr>
                <w:rFonts w:asciiTheme="minorHAnsi" w:hAnsiTheme="minorHAnsi" w:cs="Arial"/>
              </w:rPr>
            </w:pPr>
            <w:r w:rsidRPr="00ED172A">
              <w:rPr>
                <w:rFonts w:asciiTheme="minorHAnsi" w:hAnsiTheme="minorHAnsi" w:cs="Arial"/>
              </w:rPr>
              <w:t>UW Team/</w:t>
            </w:r>
            <w:proofErr w:type="spellStart"/>
            <w:r w:rsidRPr="00ED172A">
              <w:rPr>
                <w:rFonts w:asciiTheme="minorHAnsi" w:hAnsiTheme="minorHAnsi" w:cs="Arial"/>
              </w:rPr>
              <w:t>Dept</w:t>
            </w:r>
            <w:proofErr w:type="spellEnd"/>
            <w:r w:rsidRPr="00ED172A">
              <w:rPr>
                <w:rFonts w:asciiTheme="minorHAnsi" w:hAnsiTheme="minorHAnsi" w:cs="Arial"/>
              </w:rPr>
              <w:t>/Branch</w:t>
            </w:r>
            <w:ins w:id="115" w:author="Goldfine, Jill" w:date="2019-06-12T09:30:00Z">
              <w:r w:rsidR="003F0605">
                <w:rPr>
                  <w:rFonts w:asciiTheme="minorHAnsi" w:hAnsiTheme="minorHAnsi" w:cs="Arial"/>
                </w:rPr>
                <w:t xml:space="preserve"> Code</w:t>
              </w:r>
            </w:ins>
          </w:p>
        </w:tc>
        <w:tc>
          <w:tcPr>
            <w:tcW w:w="3836" w:type="dxa"/>
            <w:tcPrChange w:id="116" w:author="Goldfine, Jill" w:date="2019-06-25T12:13:00Z">
              <w:tcPr>
                <w:tcW w:w="3836" w:type="dxa"/>
              </w:tcPr>
            </w:tcPrChange>
          </w:tcPr>
          <w:p w14:paraId="632DD015" w14:textId="2AE8C5AF" w:rsidR="00780109" w:rsidRPr="00DA6CF1" w:rsidRDefault="00780109" w:rsidP="00096121">
            <w:pPr>
              <w:pStyle w:val="NoSpacing"/>
              <w:rPr>
                <w:rFonts w:asciiTheme="minorHAnsi" w:hAnsiTheme="minorHAnsi" w:cs="Arial"/>
              </w:rPr>
            </w:pPr>
            <w:r>
              <w:rPr>
                <w:rFonts w:asciiTheme="minorHAnsi" w:hAnsiTheme="minorHAnsi" w:cs="Arial"/>
              </w:rPr>
              <w:t xml:space="preserve">The legacy system code </w:t>
            </w:r>
            <w:r w:rsidRPr="002B6F71">
              <w:rPr>
                <w:rFonts w:asciiTheme="minorHAnsi" w:hAnsiTheme="minorHAnsi" w:cs="Arial"/>
                <w:strike/>
              </w:rPr>
              <w:t>and description</w:t>
            </w:r>
            <w:r>
              <w:rPr>
                <w:rFonts w:asciiTheme="minorHAnsi" w:hAnsiTheme="minorHAnsi" w:cs="Arial"/>
              </w:rPr>
              <w:t xml:space="preserve"> that i</w:t>
            </w:r>
            <w:r w:rsidRPr="00DA6CF1">
              <w:rPr>
                <w:rFonts w:asciiTheme="minorHAnsi" w:hAnsiTheme="minorHAnsi" w:cs="Arial"/>
              </w:rPr>
              <w:t>dentifies the team or subset of people who underwrote the policy</w:t>
            </w:r>
            <w:r w:rsidRPr="002B6F71">
              <w:rPr>
                <w:rFonts w:asciiTheme="minorHAnsi" w:hAnsiTheme="minorHAnsi" w:cs="Arial"/>
                <w:color w:val="C00000"/>
              </w:rPr>
              <w:t>.</w:t>
            </w:r>
          </w:p>
        </w:tc>
        <w:tc>
          <w:tcPr>
            <w:tcW w:w="911" w:type="dxa"/>
            <w:gridSpan w:val="2"/>
            <w:vAlign w:val="center"/>
            <w:tcPrChange w:id="117" w:author="Goldfine, Jill" w:date="2019-06-25T12:13:00Z">
              <w:tcPr>
                <w:tcW w:w="911" w:type="dxa"/>
                <w:gridSpan w:val="2"/>
                <w:vAlign w:val="center"/>
              </w:tcPr>
            </w:tcPrChange>
          </w:tcPr>
          <w:p w14:paraId="6F94B3A8" w14:textId="77777777" w:rsidR="00780109" w:rsidRDefault="00780109" w:rsidP="004578CC">
            <w:pPr>
              <w:jc w:val="center"/>
            </w:pPr>
            <w:r w:rsidRPr="00D84419">
              <w:rPr>
                <w:rFonts w:asciiTheme="minorHAnsi" w:hAnsiTheme="minorHAnsi" w:cs="Arial"/>
              </w:rPr>
              <w:t>N</w:t>
            </w:r>
          </w:p>
        </w:tc>
      </w:tr>
      <w:tr w:rsidR="00780109" w:rsidRPr="00ED172A" w14:paraId="2557C390" w14:textId="77777777" w:rsidTr="00E42A89">
        <w:tc>
          <w:tcPr>
            <w:tcW w:w="1553" w:type="dxa"/>
            <w:tcPrChange w:id="118" w:author="Goldfine, Jill" w:date="2019-06-25T12:13:00Z">
              <w:tcPr>
                <w:tcW w:w="1553" w:type="dxa"/>
              </w:tcPr>
            </w:tcPrChange>
          </w:tcPr>
          <w:p w14:paraId="5C38210B" w14:textId="77777777" w:rsidR="00780109" w:rsidRDefault="00780109" w:rsidP="00966865">
            <w:r>
              <w:rPr>
                <w:rFonts w:asciiTheme="minorHAnsi" w:hAnsiTheme="minorHAnsi" w:cs="Arial"/>
              </w:rPr>
              <w:t>Character</w:t>
            </w:r>
          </w:p>
        </w:tc>
        <w:tc>
          <w:tcPr>
            <w:tcW w:w="2538" w:type="dxa"/>
            <w:tcPrChange w:id="119" w:author="Goldfine, Jill" w:date="2019-06-25T12:13:00Z">
              <w:tcPr>
                <w:tcW w:w="2538" w:type="dxa"/>
              </w:tcPr>
            </w:tcPrChange>
          </w:tcPr>
          <w:p w14:paraId="7058975B" w14:textId="0AC1B9AF" w:rsidR="00780109" w:rsidRPr="00ED172A" w:rsidRDefault="00780109" w:rsidP="00966865">
            <w:pPr>
              <w:pStyle w:val="NoSpacing"/>
              <w:rPr>
                <w:rFonts w:asciiTheme="minorHAnsi" w:hAnsiTheme="minorHAnsi" w:cs="Arial"/>
              </w:rPr>
            </w:pPr>
            <w:r w:rsidRPr="00ED172A">
              <w:rPr>
                <w:rFonts w:asciiTheme="minorHAnsi" w:hAnsiTheme="minorHAnsi" w:cs="Arial"/>
              </w:rPr>
              <w:t>Insured ID/Risk ID</w:t>
            </w:r>
            <w:r w:rsidR="002B6F71">
              <w:rPr>
                <w:rFonts w:asciiTheme="minorHAnsi" w:hAnsiTheme="minorHAnsi" w:cs="Arial"/>
              </w:rPr>
              <w:t>-Future State</w:t>
            </w:r>
          </w:p>
        </w:tc>
        <w:tc>
          <w:tcPr>
            <w:tcW w:w="3836" w:type="dxa"/>
            <w:tcPrChange w:id="120" w:author="Goldfine, Jill" w:date="2019-06-25T12:13:00Z">
              <w:tcPr>
                <w:tcW w:w="3836" w:type="dxa"/>
              </w:tcPr>
            </w:tcPrChange>
          </w:tcPr>
          <w:p w14:paraId="11B381A3" w14:textId="5911EB62" w:rsidR="00780109" w:rsidRPr="00F42BAB" w:rsidRDefault="00780109" w:rsidP="00555A99">
            <w:pPr>
              <w:pStyle w:val="NoSpacing"/>
              <w:rPr>
                <w:rFonts w:asciiTheme="minorHAnsi" w:hAnsiTheme="minorHAnsi" w:cs="Arial"/>
                <w:color w:val="0070C0"/>
              </w:rPr>
            </w:pPr>
            <w:r w:rsidRPr="00DA6CF1">
              <w:rPr>
                <w:rFonts w:asciiTheme="minorHAnsi" w:hAnsiTheme="minorHAnsi" w:cs="Arial"/>
              </w:rPr>
              <w:t>A common code to connect a named insured across products and systems.</w:t>
            </w:r>
            <w:r>
              <w:rPr>
                <w:rFonts w:asciiTheme="minorHAnsi" w:hAnsiTheme="minorHAnsi" w:cs="Arial"/>
              </w:rPr>
              <w:t xml:space="preserve"> </w:t>
            </w:r>
            <w:r>
              <w:rPr>
                <w:rFonts w:asciiTheme="minorHAnsi" w:hAnsiTheme="minorHAnsi" w:cs="Arial"/>
                <w:color w:val="0070C0"/>
              </w:rPr>
              <w:t xml:space="preserve">This is a future state item to be considered once we have a master data management solution in-place. </w:t>
            </w:r>
            <w:del w:id="121" w:author="Goldfine, Jill" w:date="2019-06-25T12:06:00Z">
              <w:r w:rsidDel="00555A99">
                <w:rPr>
                  <w:rFonts w:asciiTheme="minorHAnsi" w:hAnsiTheme="minorHAnsi" w:cs="Arial"/>
                  <w:color w:val="0070C0"/>
                </w:rPr>
                <w:delText xml:space="preserve">For current state, include the Legacy System Insured ID.   </w:delText>
              </w:r>
            </w:del>
            <w:del w:id="122" w:author="Goldfine, Jill" w:date="2019-06-25T12:05:00Z">
              <w:r w:rsidDel="00555A99">
                <w:rPr>
                  <w:rFonts w:asciiTheme="minorHAnsi" w:hAnsiTheme="minorHAnsi" w:cs="Arial"/>
                  <w:color w:val="0070C0"/>
                </w:rPr>
                <w:delText>Add another row to incorporate the current state</w:delText>
              </w:r>
            </w:del>
            <w:r>
              <w:rPr>
                <w:rFonts w:asciiTheme="minorHAnsi" w:hAnsiTheme="minorHAnsi" w:cs="Arial"/>
                <w:color w:val="0070C0"/>
              </w:rPr>
              <w:t>. TD: for now we want the Legacy Insured ID - identifier in the legacy system for the Named Insured.</w:t>
            </w:r>
          </w:p>
        </w:tc>
        <w:tc>
          <w:tcPr>
            <w:tcW w:w="911" w:type="dxa"/>
            <w:gridSpan w:val="2"/>
            <w:vAlign w:val="center"/>
            <w:tcPrChange w:id="123" w:author="Goldfine, Jill" w:date="2019-06-25T12:13:00Z">
              <w:tcPr>
                <w:tcW w:w="911" w:type="dxa"/>
                <w:gridSpan w:val="2"/>
                <w:vAlign w:val="center"/>
              </w:tcPr>
            </w:tcPrChange>
          </w:tcPr>
          <w:p w14:paraId="2E80FC32" w14:textId="77777777" w:rsidR="00780109" w:rsidRDefault="00780109" w:rsidP="004578CC">
            <w:pPr>
              <w:jc w:val="center"/>
            </w:pPr>
            <w:r w:rsidRPr="00D84419">
              <w:rPr>
                <w:rFonts w:asciiTheme="minorHAnsi" w:hAnsiTheme="minorHAnsi" w:cs="Arial"/>
              </w:rPr>
              <w:t>N</w:t>
            </w:r>
          </w:p>
        </w:tc>
      </w:tr>
      <w:tr w:rsidR="002B6F71" w:rsidRPr="00ED172A" w14:paraId="422CC971" w14:textId="77777777" w:rsidTr="00E42A89">
        <w:tc>
          <w:tcPr>
            <w:tcW w:w="1553" w:type="dxa"/>
            <w:tcPrChange w:id="124" w:author="Goldfine, Jill" w:date="2019-06-25T12:13:00Z">
              <w:tcPr>
                <w:tcW w:w="1553" w:type="dxa"/>
              </w:tcPr>
            </w:tcPrChange>
          </w:tcPr>
          <w:p w14:paraId="23DCCD8C" w14:textId="2995B95C" w:rsidR="002B6F71" w:rsidRDefault="002B6F71" w:rsidP="002B6F71">
            <w:pPr>
              <w:pStyle w:val="NoSpacing"/>
              <w:rPr>
                <w:rFonts w:asciiTheme="minorHAnsi" w:hAnsiTheme="minorHAnsi" w:cs="Arial"/>
              </w:rPr>
            </w:pPr>
            <w:r>
              <w:rPr>
                <w:rFonts w:asciiTheme="minorHAnsi" w:hAnsiTheme="minorHAnsi" w:cs="Arial"/>
              </w:rPr>
              <w:t>Character</w:t>
            </w:r>
          </w:p>
        </w:tc>
        <w:tc>
          <w:tcPr>
            <w:tcW w:w="2538" w:type="dxa"/>
            <w:shd w:val="clear" w:color="auto" w:fill="FFFFFF" w:themeFill="background1"/>
            <w:tcPrChange w:id="125" w:author="Goldfine, Jill" w:date="2019-06-25T12:13:00Z">
              <w:tcPr>
                <w:tcW w:w="2538" w:type="dxa"/>
                <w:shd w:val="clear" w:color="auto" w:fill="FFFFFF" w:themeFill="background1"/>
              </w:tcPr>
            </w:tcPrChange>
          </w:tcPr>
          <w:p w14:paraId="68C6368B" w14:textId="5134B932" w:rsidR="002B6F71" w:rsidRPr="00ED172A" w:rsidRDefault="002B6F71" w:rsidP="002B6F71">
            <w:pPr>
              <w:pStyle w:val="NoSpacing"/>
              <w:rPr>
                <w:rFonts w:asciiTheme="minorHAnsi" w:hAnsiTheme="minorHAnsi" w:cs="Arial"/>
              </w:rPr>
            </w:pPr>
            <w:r w:rsidRPr="00ED172A">
              <w:rPr>
                <w:rFonts w:asciiTheme="minorHAnsi" w:hAnsiTheme="minorHAnsi" w:cs="Arial"/>
              </w:rPr>
              <w:t>Insured ID/Risk ID</w:t>
            </w:r>
            <w:r>
              <w:rPr>
                <w:rFonts w:asciiTheme="minorHAnsi" w:hAnsiTheme="minorHAnsi" w:cs="Arial"/>
              </w:rPr>
              <w:t xml:space="preserve"> –current State</w:t>
            </w:r>
          </w:p>
        </w:tc>
        <w:tc>
          <w:tcPr>
            <w:tcW w:w="3836" w:type="dxa"/>
            <w:tcPrChange w:id="126" w:author="Goldfine, Jill" w:date="2019-06-25T12:13:00Z">
              <w:tcPr>
                <w:tcW w:w="3836" w:type="dxa"/>
              </w:tcPr>
            </w:tcPrChange>
          </w:tcPr>
          <w:p w14:paraId="172765AA" w14:textId="72225B12" w:rsidR="002B6F71" w:rsidRPr="00DA6CF1" w:rsidRDefault="002B6F71" w:rsidP="00EB64B0">
            <w:pPr>
              <w:pStyle w:val="NoSpacing"/>
              <w:rPr>
                <w:rFonts w:asciiTheme="minorHAnsi" w:hAnsiTheme="minorHAnsi" w:cs="Arial"/>
              </w:rPr>
            </w:pPr>
            <w:r w:rsidRPr="00DA6CF1">
              <w:rPr>
                <w:rFonts w:asciiTheme="minorHAnsi" w:hAnsiTheme="minorHAnsi" w:cs="Arial"/>
              </w:rPr>
              <w:t>A common code to connect a named insured across products and systems</w:t>
            </w:r>
            <w:r>
              <w:rPr>
                <w:rFonts w:asciiTheme="minorHAnsi" w:hAnsiTheme="minorHAnsi" w:cs="Arial"/>
              </w:rPr>
              <w:t xml:space="preserve">. </w:t>
            </w:r>
            <w:r>
              <w:rPr>
                <w:rFonts w:asciiTheme="minorHAnsi" w:hAnsiTheme="minorHAnsi" w:cs="Arial"/>
                <w:color w:val="0070C0"/>
              </w:rPr>
              <w:t xml:space="preserve">For current state, </w:t>
            </w:r>
            <w:r w:rsidR="00EB64B0">
              <w:rPr>
                <w:rFonts w:asciiTheme="minorHAnsi" w:hAnsiTheme="minorHAnsi" w:cs="Arial"/>
                <w:color w:val="0070C0"/>
              </w:rPr>
              <w:t>use</w:t>
            </w:r>
            <w:r>
              <w:rPr>
                <w:rFonts w:asciiTheme="minorHAnsi" w:hAnsiTheme="minorHAnsi" w:cs="Arial"/>
                <w:color w:val="0070C0"/>
              </w:rPr>
              <w:t xml:space="preserve"> the Legacy System Insured ID</w:t>
            </w:r>
            <w:r w:rsidR="00EB64B0">
              <w:rPr>
                <w:rFonts w:asciiTheme="minorHAnsi" w:hAnsiTheme="minorHAnsi" w:cs="Arial"/>
                <w:color w:val="0070C0"/>
              </w:rPr>
              <w:t xml:space="preserve"> for the Named Insured which will not be common across all products and systems</w:t>
            </w:r>
            <w:r>
              <w:rPr>
                <w:rFonts w:asciiTheme="minorHAnsi" w:hAnsiTheme="minorHAnsi" w:cs="Arial"/>
                <w:color w:val="0070C0"/>
              </w:rPr>
              <w:t xml:space="preserve">.   </w:t>
            </w:r>
          </w:p>
        </w:tc>
        <w:tc>
          <w:tcPr>
            <w:tcW w:w="911" w:type="dxa"/>
            <w:gridSpan w:val="2"/>
            <w:vAlign w:val="center"/>
            <w:tcPrChange w:id="127" w:author="Goldfine, Jill" w:date="2019-06-25T12:13:00Z">
              <w:tcPr>
                <w:tcW w:w="911" w:type="dxa"/>
                <w:gridSpan w:val="2"/>
                <w:vAlign w:val="center"/>
              </w:tcPr>
            </w:tcPrChange>
          </w:tcPr>
          <w:p w14:paraId="5D73E533" w14:textId="6EB84500" w:rsidR="002B6F71" w:rsidRPr="00D84419" w:rsidRDefault="002B6F71" w:rsidP="004578CC">
            <w:pPr>
              <w:jc w:val="center"/>
              <w:rPr>
                <w:rFonts w:asciiTheme="minorHAnsi" w:hAnsiTheme="minorHAnsi" w:cs="Arial"/>
              </w:rPr>
            </w:pPr>
            <w:r w:rsidRPr="00D84419">
              <w:rPr>
                <w:rFonts w:asciiTheme="minorHAnsi" w:hAnsiTheme="minorHAnsi" w:cs="Arial"/>
              </w:rPr>
              <w:t>N</w:t>
            </w:r>
          </w:p>
        </w:tc>
      </w:tr>
      <w:tr w:rsidR="002B6F71" w:rsidRPr="00ED172A" w14:paraId="3FE19B71" w14:textId="77777777" w:rsidTr="00E42A89">
        <w:tc>
          <w:tcPr>
            <w:tcW w:w="1553" w:type="dxa"/>
            <w:tcPrChange w:id="128" w:author="Goldfine, Jill" w:date="2019-06-25T12:13:00Z">
              <w:tcPr>
                <w:tcW w:w="1553" w:type="dxa"/>
              </w:tcPr>
            </w:tcPrChange>
          </w:tcPr>
          <w:p w14:paraId="32F62409" w14:textId="77777777" w:rsidR="002B6F71" w:rsidRPr="00ED172A" w:rsidRDefault="002B6F71" w:rsidP="002B6F71">
            <w:pPr>
              <w:pStyle w:val="NoSpacing"/>
              <w:rPr>
                <w:rFonts w:asciiTheme="minorHAnsi" w:hAnsiTheme="minorHAnsi" w:cs="Arial"/>
              </w:rPr>
            </w:pPr>
            <w:r>
              <w:rPr>
                <w:rFonts w:asciiTheme="minorHAnsi" w:hAnsiTheme="minorHAnsi" w:cs="Arial"/>
              </w:rPr>
              <w:t>Character</w:t>
            </w:r>
          </w:p>
        </w:tc>
        <w:tc>
          <w:tcPr>
            <w:tcW w:w="2538" w:type="dxa"/>
            <w:shd w:val="clear" w:color="auto" w:fill="C2D69B" w:themeFill="accent3" w:themeFillTint="99"/>
            <w:tcPrChange w:id="129" w:author="Goldfine, Jill" w:date="2019-06-25T12:13:00Z">
              <w:tcPr>
                <w:tcW w:w="2538" w:type="dxa"/>
                <w:shd w:val="clear" w:color="auto" w:fill="C2D69B" w:themeFill="accent3" w:themeFillTint="99"/>
              </w:tcPr>
            </w:tcPrChange>
          </w:tcPr>
          <w:p w14:paraId="27D13401" w14:textId="77777777" w:rsidR="002B6F71" w:rsidRPr="00ED172A" w:rsidRDefault="002B6F71" w:rsidP="002B6F71">
            <w:pPr>
              <w:pStyle w:val="NoSpacing"/>
              <w:rPr>
                <w:rFonts w:asciiTheme="minorHAnsi" w:hAnsiTheme="minorHAnsi" w:cs="Arial"/>
              </w:rPr>
            </w:pPr>
            <w:r w:rsidRPr="00ED172A">
              <w:rPr>
                <w:rFonts w:asciiTheme="minorHAnsi" w:hAnsiTheme="minorHAnsi" w:cs="Arial"/>
              </w:rPr>
              <w:t>Country of Domicile</w:t>
            </w:r>
          </w:p>
        </w:tc>
        <w:tc>
          <w:tcPr>
            <w:tcW w:w="3836" w:type="dxa"/>
            <w:tcPrChange w:id="130" w:author="Goldfine, Jill" w:date="2019-06-25T12:13:00Z">
              <w:tcPr>
                <w:tcW w:w="3836" w:type="dxa"/>
              </w:tcPr>
            </w:tcPrChange>
          </w:tcPr>
          <w:p w14:paraId="1FC4CFD3" w14:textId="1F7FFCAC" w:rsidR="002B6F71" w:rsidRPr="00F42BAB" w:rsidRDefault="002B6F71" w:rsidP="00555A99">
            <w:pPr>
              <w:pStyle w:val="NoSpacing"/>
              <w:rPr>
                <w:rFonts w:asciiTheme="minorHAnsi" w:hAnsiTheme="minorHAnsi" w:cs="Arial"/>
                <w:color w:val="0070C0"/>
              </w:rPr>
            </w:pPr>
            <w:r w:rsidRPr="00DA6CF1">
              <w:rPr>
                <w:rFonts w:asciiTheme="minorHAnsi" w:hAnsiTheme="minorHAnsi" w:cs="Arial"/>
              </w:rPr>
              <w:t xml:space="preserve">The Country where </w:t>
            </w:r>
            <w:r>
              <w:rPr>
                <w:rFonts w:asciiTheme="minorHAnsi" w:hAnsiTheme="minorHAnsi" w:cs="Arial"/>
              </w:rPr>
              <w:t>the insured headquarters is domiciled (registered)</w:t>
            </w:r>
            <w:del w:id="131" w:author="Goldfine, Jill" w:date="2019-06-25T12:11:00Z">
              <w:r w:rsidDel="00555A99">
                <w:rPr>
                  <w:rFonts w:asciiTheme="minorHAnsi" w:hAnsiTheme="minorHAnsi" w:cs="Arial"/>
                </w:rPr>
                <w:delText xml:space="preserve"> </w:delText>
              </w:r>
            </w:del>
            <w:r w:rsidRPr="00DA6CF1">
              <w:rPr>
                <w:rFonts w:asciiTheme="minorHAnsi" w:hAnsiTheme="minorHAnsi" w:cs="Arial"/>
              </w:rPr>
              <w:t xml:space="preserve">. </w:t>
            </w:r>
            <w:r>
              <w:rPr>
                <w:rFonts w:asciiTheme="minorHAnsi" w:hAnsiTheme="minorHAnsi" w:cs="Arial"/>
              </w:rPr>
              <w:t xml:space="preserve">See Appendix </w:t>
            </w:r>
            <w:r w:rsidR="00D6775D">
              <w:rPr>
                <w:rFonts w:asciiTheme="minorHAnsi" w:hAnsiTheme="minorHAnsi" w:cs="Arial"/>
              </w:rPr>
              <w:t>F</w:t>
            </w:r>
            <w:r>
              <w:rPr>
                <w:rFonts w:asciiTheme="minorHAnsi" w:hAnsiTheme="minorHAnsi" w:cs="Arial"/>
              </w:rPr>
              <w:t xml:space="preserve"> for a list of </w:t>
            </w:r>
            <w:r>
              <w:rPr>
                <w:rFonts w:asciiTheme="minorHAnsi" w:hAnsiTheme="minorHAnsi" w:cs="Arial"/>
                <w:color w:val="0070C0"/>
              </w:rPr>
              <w:t xml:space="preserve">Valid Values. </w:t>
            </w:r>
          </w:p>
        </w:tc>
        <w:tc>
          <w:tcPr>
            <w:tcW w:w="911" w:type="dxa"/>
            <w:gridSpan w:val="2"/>
            <w:vAlign w:val="center"/>
            <w:tcPrChange w:id="132" w:author="Goldfine, Jill" w:date="2019-06-25T12:13:00Z">
              <w:tcPr>
                <w:tcW w:w="911" w:type="dxa"/>
                <w:gridSpan w:val="2"/>
                <w:vAlign w:val="center"/>
              </w:tcPr>
            </w:tcPrChange>
          </w:tcPr>
          <w:p w14:paraId="5C6593BD" w14:textId="77777777" w:rsidR="002B6F71" w:rsidRDefault="002B6F71" w:rsidP="004578CC">
            <w:pPr>
              <w:jc w:val="center"/>
            </w:pPr>
            <w:r w:rsidRPr="00D84419">
              <w:rPr>
                <w:rFonts w:asciiTheme="minorHAnsi" w:hAnsiTheme="minorHAnsi" w:cs="Arial"/>
              </w:rPr>
              <w:t>N</w:t>
            </w:r>
          </w:p>
        </w:tc>
      </w:tr>
      <w:tr w:rsidR="002B6F71" w:rsidRPr="00ED172A" w14:paraId="64DB3696" w14:textId="77777777" w:rsidTr="00E42A89">
        <w:tc>
          <w:tcPr>
            <w:tcW w:w="1553" w:type="dxa"/>
            <w:tcPrChange w:id="133" w:author="Goldfine, Jill" w:date="2019-06-25T12:13:00Z">
              <w:tcPr>
                <w:tcW w:w="1553" w:type="dxa"/>
              </w:tcPr>
            </w:tcPrChange>
          </w:tcPr>
          <w:p w14:paraId="4D151976" w14:textId="77777777" w:rsidR="002B6F71" w:rsidRDefault="002B6F71" w:rsidP="002B6F71">
            <w:r>
              <w:rPr>
                <w:rFonts w:asciiTheme="minorHAnsi" w:hAnsiTheme="minorHAnsi" w:cs="Arial"/>
              </w:rPr>
              <w:lastRenderedPageBreak/>
              <w:t>Character</w:t>
            </w:r>
          </w:p>
        </w:tc>
        <w:tc>
          <w:tcPr>
            <w:tcW w:w="2538" w:type="dxa"/>
            <w:tcPrChange w:id="134" w:author="Goldfine, Jill" w:date="2019-06-25T12:13:00Z">
              <w:tcPr>
                <w:tcW w:w="2538" w:type="dxa"/>
              </w:tcPr>
            </w:tcPrChange>
          </w:tcPr>
          <w:p w14:paraId="3D7EB4C9" w14:textId="77777777" w:rsidR="002B6F71" w:rsidRPr="00ED172A" w:rsidRDefault="002B6F71" w:rsidP="002B6F71">
            <w:pPr>
              <w:pStyle w:val="NoSpacing"/>
              <w:rPr>
                <w:rFonts w:asciiTheme="minorHAnsi" w:hAnsiTheme="minorHAnsi" w:cs="Arial"/>
              </w:rPr>
            </w:pPr>
            <w:r w:rsidRPr="00ED172A">
              <w:rPr>
                <w:rFonts w:asciiTheme="minorHAnsi" w:hAnsiTheme="minorHAnsi" w:cs="Arial"/>
              </w:rPr>
              <w:t>Policy State</w:t>
            </w:r>
          </w:p>
        </w:tc>
        <w:tc>
          <w:tcPr>
            <w:tcW w:w="3836" w:type="dxa"/>
            <w:tcPrChange w:id="135" w:author="Goldfine, Jill" w:date="2019-06-25T12:13:00Z">
              <w:tcPr>
                <w:tcW w:w="3836" w:type="dxa"/>
              </w:tcPr>
            </w:tcPrChange>
          </w:tcPr>
          <w:p w14:paraId="40EA5298" w14:textId="1A29BE03" w:rsidR="002B6F71" w:rsidRPr="00F42BAB" w:rsidRDefault="002B6F71" w:rsidP="006C45A6">
            <w:pPr>
              <w:pStyle w:val="NoSpacing"/>
              <w:rPr>
                <w:rFonts w:asciiTheme="minorHAnsi" w:hAnsiTheme="minorHAnsi" w:cs="Arial"/>
                <w:color w:val="0070C0"/>
              </w:rPr>
            </w:pPr>
            <w:r w:rsidRPr="00DA6CF1">
              <w:rPr>
                <w:rFonts w:asciiTheme="minorHAnsi" w:hAnsiTheme="minorHAnsi" w:cs="Arial"/>
              </w:rPr>
              <w:t xml:space="preserve">Policy State is the two digit </w:t>
            </w:r>
            <w:r w:rsidRPr="00DA6CF1">
              <w:rPr>
                <w:rFonts w:asciiTheme="minorHAnsi" w:hAnsiTheme="minorHAnsi"/>
              </w:rPr>
              <w:t>USPS State Code</w:t>
            </w:r>
            <w:r w:rsidRPr="00DA6CF1">
              <w:rPr>
                <w:rFonts w:asciiTheme="minorHAnsi" w:hAnsiTheme="minorHAnsi" w:cs="Arial"/>
              </w:rPr>
              <w:t xml:space="preserve"> that represents the State</w:t>
            </w:r>
            <w:r>
              <w:rPr>
                <w:rFonts w:asciiTheme="minorHAnsi" w:hAnsiTheme="minorHAnsi" w:cs="Arial"/>
              </w:rPr>
              <w:t xml:space="preserve"> (Province if Canada)</w:t>
            </w:r>
            <w:r w:rsidRPr="00DA6CF1">
              <w:rPr>
                <w:rFonts w:asciiTheme="minorHAnsi" w:hAnsiTheme="minorHAnsi" w:cs="Arial"/>
              </w:rPr>
              <w:t xml:space="preserve"> with the predominant </w:t>
            </w:r>
            <w:r w:rsidRPr="00DA6CF1">
              <w:rPr>
                <w:rFonts w:asciiTheme="minorHAnsi" w:hAnsiTheme="minorHAnsi"/>
              </w:rPr>
              <w:t>Exposure</w:t>
            </w:r>
            <w:r w:rsidR="00555A99">
              <w:rPr>
                <w:rStyle w:val="Hyperlink"/>
                <w:rFonts w:asciiTheme="minorHAnsi" w:hAnsiTheme="minorHAnsi"/>
              </w:rPr>
              <w:fldChar w:fldCharType="begin"/>
            </w:r>
            <w:r w:rsidR="00555A99">
              <w:rPr>
                <w:rStyle w:val="Hyperlink"/>
                <w:rFonts w:asciiTheme="minorHAnsi" w:hAnsiTheme="minorHAnsi"/>
              </w:rPr>
              <w:instrText xml:space="preserve"> HYPERLINK "https://va1-pcorapp410:8086/analyst/Exposure" \t "_blank" </w:instrText>
            </w:r>
            <w:r w:rsidR="00555A99">
              <w:rPr>
                <w:rStyle w:val="Hyperlink"/>
                <w:rFonts w:asciiTheme="minorHAnsi" w:hAnsiTheme="minorHAnsi"/>
              </w:rPr>
              <w:fldChar w:fldCharType="separate"/>
            </w:r>
            <w:r w:rsidRPr="00DA6CF1">
              <w:rPr>
                <w:rStyle w:val="Hyperlink"/>
                <w:rFonts w:asciiTheme="minorHAnsi" w:hAnsiTheme="minorHAnsi"/>
              </w:rPr>
              <w:t>s</w:t>
            </w:r>
            <w:r w:rsidR="00555A99">
              <w:rPr>
                <w:rStyle w:val="Hyperlink"/>
                <w:rFonts w:asciiTheme="minorHAnsi" w:hAnsiTheme="minorHAnsi"/>
              </w:rPr>
              <w:fldChar w:fldCharType="end"/>
            </w:r>
            <w:r w:rsidRPr="00DA6CF1">
              <w:rPr>
                <w:rFonts w:asciiTheme="minorHAnsi" w:hAnsiTheme="minorHAnsi" w:cs="Arial"/>
              </w:rPr>
              <w:t xml:space="preserve"> on a policy</w:t>
            </w:r>
            <w:r>
              <w:rPr>
                <w:rFonts w:asciiTheme="minorHAnsi" w:hAnsiTheme="minorHAnsi" w:cs="Arial"/>
              </w:rPr>
              <w:t xml:space="preserve">. For all other Countries leave blank.  See Appendix </w:t>
            </w:r>
            <w:r w:rsidR="006C45A6">
              <w:rPr>
                <w:rFonts w:asciiTheme="minorHAnsi" w:hAnsiTheme="minorHAnsi" w:cs="Arial"/>
              </w:rPr>
              <w:t>E</w:t>
            </w:r>
            <w:r>
              <w:rPr>
                <w:rFonts w:asciiTheme="minorHAnsi" w:hAnsiTheme="minorHAnsi" w:cs="Arial"/>
              </w:rPr>
              <w:t xml:space="preserve"> for a list of </w:t>
            </w:r>
            <w:r>
              <w:rPr>
                <w:rFonts w:asciiTheme="minorHAnsi" w:hAnsiTheme="minorHAnsi" w:cs="Arial"/>
                <w:color w:val="0070C0"/>
              </w:rPr>
              <w:t xml:space="preserve">Valid Values. </w:t>
            </w:r>
          </w:p>
        </w:tc>
        <w:tc>
          <w:tcPr>
            <w:tcW w:w="911" w:type="dxa"/>
            <w:gridSpan w:val="2"/>
            <w:vAlign w:val="center"/>
            <w:tcPrChange w:id="136" w:author="Goldfine, Jill" w:date="2019-06-25T12:13:00Z">
              <w:tcPr>
                <w:tcW w:w="911" w:type="dxa"/>
                <w:gridSpan w:val="2"/>
                <w:vAlign w:val="center"/>
              </w:tcPr>
            </w:tcPrChange>
          </w:tcPr>
          <w:p w14:paraId="786F674F" w14:textId="77777777" w:rsidR="002B6F71" w:rsidRDefault="002B6F71" w:rsidP="004578CC">
            <w:pPr>
              <w:jc w:val="center"/>
            </w:pPr>
            <w:r w:rsidRPr="00D84419">
              <w:rPr>
                <w:rFonts w:asciiTheme="minorHAnsi" w:hAnsiTheme="minorHAnsi" w:cs="Arial"/>
              </w:rPr>
              <w:t>N</w:t>
            </w:r>
          </w:p>
        </w:tc>
      </w:tr>
      <w:tr w:rsidR="002B6F71" w:rsidRPr="00ED172A" w14:paraId="7E6E24FC" w14:textId="77777777" w:rsidTr="00E42A89">
        <w:tc>
          <w:tcPr>
            <w:tcW w:w="1553" w:type="dxa"/>
            <w:tcPrChange w:id="137" w:author="Goldfine, Jill" w:date="2019-06-25T12:13:00Z">
              <w:tcPr>
                <w:tcW w:w="1553" w:type="dxa"/>
              </w:tcPr>
            </w:tcPrChange>
          </w:tcPr>
          <w:p w14:paraId="48CA001E" w14:textId="3AE41858" w:rsidR="002B6F71" w:rsidRDefault="00EB64B0" w:rsidP="002B6F71">
            <w:r>
              <w:t>Character</w:t>
            </w:r>
          </w:p>
        </w:tc>
        <w:tc>
          <w:tcPr>
            <w:tcW w:w="2538" w:type="dxa"/>
            <w:shd w:val="clear" w:color="auto" w:fill="C2D69B" w:themeFill="accent3" w:themeFillTint="99"/>
            <w:tcPrChange w:id="138" w:author="Goldfine, Jill" w:date="2019-06-25T12:13:00Z">
              <w:tcPr>
                <w:tcW w:w="2538" w:type="dxa"/>
                <w:shd w:val="clear" w:color="auto" w:fill="C2D69B" w:themeFill="accent3" w:themeFillTint="99"/>
              </w:tcPr>
            </w:tcPrChange>
          </w:tcPr>
          <w:p w14:paraId="087360C2" w14:textId="77777777" w:rsidR="002B6F71" w:rsidRPr="00ED172A" w:rsidRDefault="002B6F71" w:rsidP="002B6F71">
            <w:pPr>
              <w:pStyle w:val="NoSpacing"/>
              <w:rPr>
                <w:rFonts w:asciiTheme="minorHAnsi" w:hAnsiTheme="minorHAnsi" w:cs="Arial"/>
              </w:rPr>
            </w:pPr>
            <w:r>
              <w:rPr>
                <w:rFonts w:asciiTheme="minorHAnsi" w:hAnsiTheme="minorHAnsi" w:cs="Arial"/>
              </w:rPr>
              <w:t xml:space="preserve"> </w:t>
            </w:r>
            <w:r w:rsidRPr="004D1B1C">
              <w:rPr>
                <w:rFonts w:asciiTheme="minorHAnsi" w:hAnsiTheme="minorHAnsi" w:cs="Arial"/>
                <w:shd w:val="clear" w:color="auto" w:fill="C2D69B" w:themeFill="accent3" w:themeFillTint="99"/>
              </w:rPr>
              <w:t>Currency of Policy</w:t>
            </w:r>
          </w:p>
        </w:tc>
        <w:tc>
          <w:tcPr>
            <w:tcW w:w="3836" w:type="dxa"/>
            <w:tcPrChange w:id="139" w:author="Goldfine, Jill" w:date="2019-06-25T12:13:00Z">
              <w:tcPr>
                <w:tcW w:w="3836" w:type="dxa"/>
              </w:tcPr>
            </w:tcPrChange>
          </w:tcPr>
          <w:p w14:paraId="4D53AE7E" w14:textId="4E6B2931" w:rsidR="002B6F71" w:rsidRPr="00F42BAB" w:rsidRDefault="002B6F71" w:rsidP="006C45A6">
            <w:pPr>
              <w:pStyle w:val="NoSpacing"/>
              <w:rPr>
                <w:rFonts w:asciiTheme="minorHAnsi" w:hAnsiTheme="minorHAnsi" w:cs="Arial"/>
                <w:color w:val="0070C0"/>
              </w:rPr>
            </w:pPr>
            <w:r w:rsidRPr="00DA6CF1">
              <w:rPr>
                <w:rFonts w:asciiTheme="minorHAnsi" w:hAnsiTheme="minorHAnsi" w:cs="Arial"/>
              </w:rPr>
              <w:t xml:space="preserve">The </w:t>
            </w:r>
            <w:r>
              <w:rPr>
                <w:rFonts w:asciiTheme="minorHAnsi" w:hAnsiTheme="minorHAnsi" w:cs="Arial"/>
              </w:rPr>
              <w:t>primary currency of the policy.  Even multi-</w:t>
            </w:r>
            <w:r w:rsidRPr="00DA6CF1">
              <w:rPr>
                <w:rFonts w:asciiTheme="minorHAnsi" w:hAnsiTheme="minorHAnsi" w:cs="Arial"/>
              </w:rPr>
              <w:t>currenc</w:t>
            </w:r>
            <w:r>
              <w:rPr>
                <w:rFonts w:asciiTheme="minorHAnsi" w:hAnsiTheme="minorHAnsi" w:cs="Arial"/>
              </w:rPr>
              <w:t xml:space="preserve">y policies have a primary currency.  See Appendix </w:t>
            </w:r>
            <w:r w:rsidR="006C45A6">
              <w:rPr>
                <w:rFonts w:asciiTheme="minorHAnsi" w:hAnsiTheme="minorHAnsi" w:cs="Arial"/>
              </w:rPr>
              <w:t>G</w:t>
            </w:r>
            <w:r>
              <w:rPr>
                <w:rFonts w:asciiTheme="minorHAnsi" w:hAnsiTheme="minorHAnsi" w:cs="Arial"/>
              </w:rPr>
              <w:t xml:space="preserve"> for a list of </w:t>
            </w:r>
            <w:r>
              <w:rPr>
                <w:rFonts w:asciiTheme="minorHAnsi" w:hAnsiTheme="minorHAnsi" w:cs="Arial"/>
                <w:color w:val="0070C0"/>
              </w:rPr>
              <w:t>Valid Values.</w:t>
            </w:r>
          </w:p>
        </w:tc>
        <w:tc>
          <w:tcPr>
            <w:tcW w:w="911" w:type="dxa"/>
            <w:gridSpan w:val="2"/>
            <w:vAlign w:val="center"/>
            <w:tcPrChange w:id="140" w:author="Goldfine, Jill" w:date="2019-06-25T12:13:00Z">
              <w:tcPr>
                <w:tcW w:w="911" w:type="dxa"/>
                <w:gridSpan w:val="2"/>
                <w:vAlign w:val="center"/>
              </w:tcPr>
            </w:tcPrChange>
          </w:tcPr>
          <w:p w14:paraId="1E5A0492" w14:textId="77777777" w:rsidR="002B6F71" w:rsidRDefault="002B6F71" w:rsidP="004578CC">
            <w:pPr>
              <w:jc w:val="center"/>
            </w:pPr>
            <w:r w:rsidRPr="00D84419">
              <w:rPr>
                <w:rFonts w:asciiTheme="minorHAnsi" w:hAnsiTheme="minorHAnsi" w:cs="Arial"/>
              </w:rPr>
              <w:t>N</w:t>
            </w:r>
          </w:p>
        </w:tc>
      </w:tr>
      <w:tr w:rsidR="002B6F71" w:rsidRPr="00ED172A" w14:paraId="2C203D97" w14:textId="77777777" w:rsidTr="00E42A89">
        <w:tc>
          <w:tcPr>
            <w:tcW w:w="1553" w:type="dxa"/>
            <w:tcPrChange w:id="141" w:author="Goldfine, Jill" w:date="2019-06-25T12:13:00Z">
              <w:tcPr>
                <w:tcW w:w="1553" w:type="dxa"/>
              </w:tcPr>
            </w:tcPrChange>
          </w:tcPr>
          <w:p w14:paraId="24ACDA5A" w14:textId="77777777" w:rsidR="002B6F71" w:rsidRDefault="002B6F71" w:rsidP="002B6F71">
            <w:r>
              <w:rPr>
                <w:rFonts w:asciiTheme="minorHAnsi" w:hAnsiTheme="minorHAnsi" w:cs="Arial"/>
              </w:rPr>
              <w:t>Character</w:t>
            </w:r>
          </w:p>
        </w:tc>
        <w:tc>
          <w:tcPr>
            <w:tcW w:w="2538" w:type="dxa"/>
            <w:shd w:val="clear" w:color="auto" w:fill="C2D69B" w:themeFill="accent3" w:themeFillTint="99"/>
            <w:tcPrChange w:id="142" w:author="Goldfine, Jill" w:date="2019-06-25T12:13:00Z">
              <w:tcPr>
                <w:tcW w:w="2538" w:type="dxa"/>
                <w:shd w:val="clear" w:color="auto" w:fill="C2D69B" w:themeFill="accent3" w:themeFillTint="99"/>
              </w:tcPr>
            </w:tcPrChange>
          </w:tcPr>
          <w:p w14:paraId="1641713C" w14:textId="77777777" w:rsidR="002B6F71" w:rsidRPr="00ED172A" w:rsidRDefault="002B6F71" w:rsidP="002B6F71">
            <w:pPr>
              <w:pStyle w:val="NoSpacing"/>
              <w:rPr>
                <w:rFonts w:asciiTheme="minorHAnsi" w:hAnsiTheme="minorHAnsi" w:cs="Arial"/>
              </w:rPr>
            </w:pPr>
            <w:r w:rsidRPr="00ED172A">
              <w:rPr>
                <w:rFonts w:asciiTheme="minorHAnsi" w:hAnsiTheme="minorHAnsi" w:cs="Arial"/>
              </w:rPr>
              <w:t>Primary  Excess</w:t>
            </w:r>
            <w:r>
              <w:rPr>
                <w:rFonts w:asciiTheme="minorHAnsi" w:hAnsiTheme="minorHAnsi" w:cs="Arial"/>
              </w:rPr>
              <w:t xml:space="preserve"> Type </w:t>
            </w:r>
          </w:p>
        </w:tc>
        <w:tc>
          <w:tcPr>
            <w:tcW w:w="3836" w:type="dxa"/>
            <w:tcPrChange w:id="143" w:author="Goldfine, Jill" w:date="2019-06-25T12:13:00Z">
              <w:tcPr>
                <w:tcW w:w="3836" w:type="dxa"/>
              </w:tcPr>
            </w:tcPrChange>
          </w:tcPr>
          <w:p w14:paraId="67A1C9A9" w14:textId="77777777" w:rsidR="002B6F71" w:rsidRDefault="002B6F71" w:rsidP="002B6F71">
            <w:pPr>
              <w:pStyle w:val="NoSpacing"/>
              <w:rPr>
                <w:rFonts w:asciiTheme="minorHAnsi" w:hAnsiTheme="minorHAnsi" w:cs="Arial"/>
              </w:rPr>
            </w:pPr>
            <w:r w:rsidRPr="00DA6CF1">
              <w:rPr>
                <w:rFonts w:asciiTheme="minorHAnsi" w:hAnsiTheme="minorHAnsi" w:cs="Arial"/>
              </w:rPr>
              <w:t>Indicates if the policy is written</w:t>
            </w:r>
            <w:r>
              <w:rPr>
                <w:rFonts w:asciiTheme="minorHAnsi" w:hAnsiTheme="minorHAnsi" w:cs="Arial"/>
              </w:rPr>
              <w:t xml:space="preserve"> by Markel</w:t>
            </w:r>
            <w:r w:rsidRPr="00DA6CF1">
              <w:rPr>
                <w:rFonts w:asciiTheme="minorHAnsi" w:hAnsiTheme="minorHAnsi" w:cs="Arial"/>
              </w:rPr>
              <w:t xml:space="preserve"> on a primary or excess basis.</w:t>
            </w:r>
            <w:r>
              <w:rPr>
                <w:rFonts w:asciiTheme="minorHAnsi" w:hAnsiTheme="minorHAnsi" w:cs="Arial"/>
              </w:rPr>
              <w:t xml:space="preserve"> Code values:</w:t>
            </w:r>
          </w:p>
          <w:p w14:paraId="44C24172" w14:textId="77777777" w:rsidR="002B6F71" w:rsidRDefault="002B6F71" w:rsidP="002B6F71">
            <w:pPr>
              <w:pStyle w:val="NoSpacing"/>
              <w:rPr>
                <w:rFonts w:asciiTheme="minorHAnsi" w:hAnsiTheme="minorHAnsi" w:cs="Arial"/>
              </w:rPr>
            </w:pPr>
            <w:r>
              <w:rPr>
                <w:rFonts w:asciiTheme="minorHAnsi" w:hAnsiTheme="minorHAnsi" w:cs="Arial"/>
              </w:rPr>
              <w:t>P – Primary</w:t>
            </w:r>
          </w:p>
          <w:p w14:paraId="6B557F37" w14:textId="51AF7EC5" w:rsidR="002B6F71" w:rsidRPr="002B6F71" w:rsidRDefault="002B6F71" w:rsidP="002B6F71">
            <w:pPr>
              <w:pStyle w:val="NoSpacing"/>
              <w:rPr>
                <w:rFonts w:asciiTheme="minorHAnsi" w:hAnsiTheme="minorHAnsi" w:cs="Arial"/>
                <w:color w:val="C00000"/>
              </w:rPr>
            </w:pPr>
            <w:r w:rsidRPr="002B6F71">
              <w:rPr>
                <w:rFonts w:asciiTheme="minorHAnsi" w:hAnsiTheme="minorHAnsi" w:cs="Arial"/>
              </w:rPr>
              <w:t>X– Excess</w:t>
            </w:r>
            <w:r>
              <w:rPr>
                <w:rFonts w:asciiTheme="minorHAnsi" w:hAnsiTheme="minorHAnsi" w:cs="Arial"/>
              </w:rPr>
              <w:t xml:space="preserve"> </w:t>
            </w:r>
          </w:p>
          <w:p w14:paraId="49FE41CA" w14:textId="77777777" w:rsidR="002B6F71" w:rsidRPr="00DA6CF1" w:rsidRDefault="002B6F71" w:rsidP="002B6F71">
            <w:pPr>
              <w:pStyle w:val="NoSpacing"/>
              <w:rPr>
                <w:rFonts w:asciiTheme="minorHAnsi" w:hAnsiTheme="minorHAnsi" w:cs="Arial"/>
              </w:rPr>
            </w:pPr>
            <w:r w:rsidRPr="004578CC">
              <w:rPr>
                <w:rFonts w:asciiTheme="minorHAnsi" w:hAnsiTheme="minorHAnsi" w:cs="Arial"/>
              </w:rPr>
              <w:t>U – Unknown</w:t>
            </w:r>
          </w:p>
        </w:tc>
        <w:tc>
          <w:tcPr>
            <w:tcW w:w="911" w:type="dxa"/>
            <w:gridSpan w:val="2"/>
            <w:vAlign w:val="center"/>
            <w:tcPrChange w:id="144" w:author="Goldfine, Jill" w:date="2019-06-25T12:13:00Z">
              <w:tcPr>
                <w:tcW w:w="911" w:type="dxa"/>
                <w:gridSpan w:val="2"/>
                <w:vAlign w:val="center"/>
              </w:tcPr>
            </w:tcPrChange>
          </w:tcPr>
          <w:p w14:paraId="3A2EAFEF" w14:textId="77777777" w:rsidR="002B6F71" w:rsidRDefault="002B6F71" w:rsidP="004578CC">
            <w:pPr>
              <w:jc w:val="center"/>
            </w:pPr>
            <w:r w:rsidRPr="00D84419">
              <w:rPr>
                <w:rFonts w:asciiTheme="minorHAnsi" w:hAnsiTheme="minorHAnsi" w:cs="Arial"/>
              </w:rPr>
              <w:t>N</w:t>
            </w:r>
          </w:p>
        </w:tc>
      </w:tr>
      <w:tr w:rsidR="002B6F71" w:rsidRPr="00ED172A" w14:paraId="2D6D8F23" w14:textId="77777777" w:rsidTr="00E42A89">
        <w:trPr>
          <w:trHeight w:val="1853"/>
          <w:trPrChange w:id="145" w:author="Goldfine, Jill" w:date="2019-06-25T12:13:00Z">
            <w:trPr>
              <w:trHeight w:val="1853"/>
            </w:trPr>
          </w:trPrChange>
        </w:trPr>
        <w:tc>
          <w:tcPr>
            <w:tcW w:w="1553" w:type="dxa"/>
            <w:tcPrChange w:id="146" w:author="Goldfine, Jill" w:date="2019-06-25T12:13:00Z">
              <w:tcPr>
                <w:tcW w:w="1553" w:type="dxa"/>
              </w:tcPr>
            </w:tcPrChange>
          </w:tcPr>
          <w:p w14:paraId="2F8D056E" w14:textId="77777777" w:rsidR="002B6F71" w:rsidRPr="00ED172A" w:rsidRDefault="002B6F71" w:rsidP="002B6F71">
            <w:pPr>
              <w:pStyle w:val="NoSpacing"/>
              <w:rPr>
                <w:rFonts w:asciiTheme="minorHAnsi" w:hAnsiTheme="minorHAnsi" w:cs="Arial"/>
              </w:rPr>
            </w:pPr>
            <w:r>
              <w:rPr>
                <w:rFonts w:asciiTheme="minorHAnsi" w:hAnsiTheme="minorHAnsi" w:cs="Arial"/>
              </w:rPr>
              <w:t xml:space="preserve">Character </w:t>
            </w:r>
          </w:p>
        </w:tc>
        <w:tc>
          <w:tcPr>
            <w:tcW w:w="2538" w:type="dxa"/>
            <w:tcPrChange w:id="147" w:author="Goldfine, Jill" w:date="2019-06-25T12:13:00Z">
              <w:tcPr>
                <w:tcW w:w="2538" w:type="dxa"/>
              </w:tcPr>
            </w:tcPrChange>
          </w:tcPr>
          <w:p w14:paraId="5016168A" w14:textId="4C064652" w:rsidR="002B6F71" w:rsidRPr="00ED172A" w:rsidRDefault="002B6F71" w:rsidP="002B6F71">
            <w:pPr>
              <w:pStyle w:val="NoSpacing"/>
              <w:rPr>
                <w:rFonts w:asciiTheme="minorHAnsi" w:hAnsiTheme="minorHAnsi" w:cs="Arial"/>
              </w:rPr>
            </w:pPr>
            <w:r>
              <w:rPr>
                <w:rFonts w:asciiTheme="minorHAnsi" w:hAnsiTheme="minorHAnsi" w:cs="Arial"/>
              </w:rPr>
              <w:t>Assumed Indicator</w:t>
            </w:r>
          </w:p>
        </w:tc>
        <w:tc>
          <w:tcPr>
            <w:tcW w:w="3836" w:type="dxa"/>
            <w:tcPrChange w:id="148" w:author="Goldfine, Jill" w:date="2019-06-25T12:13:00Z">
              <w:tcPr>
                <w:tcW w:w="3836" w:type="dxa"/>
              </w:tcPr>
            </w:tcPrChange>
          </w:tcPr>
          <w:p w14:paraId="7A6B9434" w14:textId="088B68B7" w:rsidR="002B6F71" w:rsidRPr="00BB6C70" w:rsidRDefault="002B6F71" w:rsidP="002B6F71">
            <w:pPr>
              <w:pStyle w:val="NoSpacing"/>
              <w:rPr>
                <w:rFonts w:asciiTheme="minorHAnsi" w:hAnsiTheme="minorHAnsi" w:cs="Arial"/>
              </w:rPr>
            </w:pPr>
            <w:r w:rsidRPr="00BB6C70">
              <w:rPr>
                <w:rFonts w:asciiTheme="minorHAnsi" w:hAnsiTheme="minorHAnsi" w:cs="Arial"/>
              </w:rPr>
              <w:t>Indicates if the policy is written direct with the insured on Markel legal entity paper, or if the policy is actually accounted for as inward reinsurance business. Val</w:t>
            </w:r>
            <w:del w:id="149" w:author="Goldfine, Jill" w:date="2019-06-12T09:11:00Z">
              <w:r w:rsidRPr="00BB6C70" w:rsidDel="00051A7C">
                <w:rPr>
                  <w:rFonts w:asciiTheme="minorHAnsi" w:hAnsiTheme="minorHAnsi" w:cs="Arial"/>
                </w:rPr>
                <w:delText>ue</w:delText>
              </w:r>
            </w:del>
            <w:ins w:id="150" w:author="Goldfine, Jill" w:date="2019-06-12T09:11:00Z">
              <w:r w:rsidR="00051A7C">
                <w:rPr>
                  <w:rFonts w:asciiTheme="minorHAnsi" w:hAnsiTheme="minorHAnsi" w:cs="Arial"/>
                </w:rPr>
                <w:t>id</w:t>
              </w:r>
            </w:ins>
            <w:r w:rsidRPr="00BB6C70">
              <w:rPr>
                <w:rFonts w:asciiTheme="minorHAnsi" w:hAnsiTheme="minorHAnsi" w:cs="Arial"/>
              </w:rPr>
              <w:t xml:space="preserve"> values are:</w:t>
            </w:r>
          </w:p>
          <w:p w14:paraId="0C219A8F" w14:textId="51297472" w:rsidR="002B6F71" w:rsidRPr="00BB6C70" w:rsidRDefault="002B6F71" w:rsidP="002B6F71">
            <w:pPr>
              <w:pStyle w:val="NoSpacing"/>
              <w:rPr>
                <w:rFonts w:asciiTheme="minorHAnsi" w:hAnsiTheme="minorHAnsi" w:cs="Arial"/>
              </w:rPr>
            </w:pPr>
            <w:r w:rsidRPr="002B6F71">
              <w:rPr>
                <w:rFonts w:asciiTheme="minorHAnsi" w:hAnsiTheme="minorHAnsi" w:cs="Arial"/>
              </w:rPr>
              <w:t>Y</w:t>
            </w:r>
            <w:r w:rsidRPr="00BB6C70">
              <w:rPr>
                <w:rFonts w:asciiTheme="minorHAnsi" w:hAnsiTheme="minorHAnsi" w:cs="Arial"/>
              </w:rPr>
              <w:t>-</w:t>
            </w:r>
            <w:r w:rsidRPr="002B6F71">
              <w:rPr>
                <w:rFonts w:asciiTheme="minorHAnsi" w:hAnsiTheme="minorHAnsi" w:cs="Arial"/>
              </w:rPr>
              <w:t>Assumed</w:t>
            </w:r>
          </w:p>
          <w:p w14:paraId="40741846" w14:textId="733B42A5" w:rsidR="002B6F71" w:rsidRPr="002B6F71" w:rsidRDefault="002B6F71" w:rsidP="002B6F71">
            <w:pPr>
              <w:pStyle w:val="NoSpacing"/>
              <w:rPr>
                <w:rFonts w:asciiTheme="minorHAnsi" w:hAnsiTheme="minorHAnsi" w:cs="Arial"/>
              </w:rPr>
            </w:pPr>
            <w:r w:rsidRPr="002B6F71">
              <w:rPr>
                <w:rFonts w:asciiTheme="minorHAnsi" w:hAnsiTheme="minorHAnsi" w:cs="Arial"/>
              </w:rPr>
              <w:t>N</w:t>
            </w:r>
            <w:r w:rsidRPr="00BB6C70">
              <w:rPr>
                <w:rFonts w:asciiTheme="minorHAnsi" w:hAnsiTheme="minorHAnsi" w:cs="Arial"/>
              </w:rPr>
              <w:t>-</w:t>
            </w:r>
            <w:r w:rsidRPr="002B6F71">
              <w:rPr>
                <w:rFonts w:asciiTheme="minorHAnsi" w:hAnsiTheme="minorHAnsi" w:cs="Arial"/>
              </w:rPr>
              <w:t>Direct</w:t>
            </w:r>
          </w:p>
          <w:p w14:paraId="45CFE7FD" w14:textId="44FD377B" w:rsidR="002B6F71" w:rsidRPr="002B6F71" w:rsidRDefault="002B6F71" w:rsidP="00EB64B0">
            <w:pPr>
              <w:pStyle w:val="NoSpacing"/>
              <w:rPr>
                <w:rFonts w:asciiTheme="minorHAnsi" w:hAnsiTheme="minorHAnsi" w:cs="Arial"/>
                <w:highlight w:val="yellow"/>
              </w:rPr>
            </w:pPr>
            <w:r w:rsidRPr="00BB6C70">
              <w:rPr>
                <w:rFonts w:asciiTheme="minorHAnsi" w:hAnsiTheme="minorHAnsi" w:cs="Arial"/>
              </w:rPr>
              <w:t>(note for purposes of Cyber reporting, only include Direct or Assumed)</w:t>
            </w:r>
          </w:p>
        </w:tc>
        <w:tc>
          <w:tcPr>
            <w:tcW w:w="911" w:type="dxa"/>
            <w:gridSpan w:val="2"/>
            <w:vAlign w:val="center"/>
            <w:tcPrChange w:id="151" w:author="Goldfine, Jill" w:date="2019-06-25T12:13:00Z">
              <w:tcPr>
                <w:tcW w:w="911" w:type="dxa"/>
                <w:gridSpan w:val="2"/>
                <w:vAlign w:val="center"/>
              </w:tcPr>
            </w:tcPrChange>
          </w:tcPr>
          <w:p w14:paraId="5403B618" w14:textId="77777777" w:rsidR="002B6F71" w:rsidRDefault="002B6F71" w:rsidP="004578CC">
            <w:pPr>
              <w:jc w:val="center"/>
            </w:pPr>
            <w:r w:rsidRPr="00D84419">
              <w:rPr>
                <w:rFonts w:asciiTheme="minorHAnsi" w:hAnsiTheme="minorHAnsi" w:cs="Arial"/>
              </w:rPr>
              <w:t>N</w:t>
            </w:r>
          </w:p>
        </w:tc>
      </w:tr>
      <w:tr w:rsidR="002B6F71" w:rsidRPr="00CD5642" w14:paraId="4B36DF27" w14:textId="77777777" w:rsidTr="00E42A89">
        <w:tc>
          <w:tcPr>
            <w:tcW w:w="1553" w:type="dxa"/>
            <w:tcPrChange w:id="152" w:author="Goldfine, Jill" w:date="2019-06-25T12:13:00Z">
              <w:tcPr>
                <w:tcW w:w="1553" w:type="dxa"/>
              </w:tcPr>
            </w:tcPrChange>
          </w:tcPr>
          <w:p w14:paraId="5F18F214" w14:textId="77777777" w:rsidR="002B6F71" w:rsidRDefault="002B6F71" w:rsidP="002B6F71">
            <w:pPr>
              <w:pStyle w:val="NoSpacing"/>
              <w:rPr>
                <w:rFonts w:asciiTheme="minorHAnsi" w:hAnsiTheme="minorHAnsi" w:cs="Arial"/>
              </w:rPr>
            </w:pPr>
            <w:r>
              <w:rPr>
                <w:rFonts w:asciiTheme="minorHAnsi" w:hAnsiTheme="minorHAnsi" w:cs="Arial"/>
              </w:rPr>
              <w:t>Character</w:t>
            </w:r>
          </w:p>
        </w:tc>
        <w:tc>
          <w:tcPr>
            <w:tcW w:w="2538" w:type="dxa"/>
            <w:shd w:val="clear" w:color="auto" w:fill="C2D69B" w:themeFill="accent3" w:themeFillTint="99"/>
            <w:tcPrChange w:id="153" w:author="Goldfine, Jill" w:date="2019-06-25T12:13:00Z">
              <w:tcPr>
                <w:tcW w:w="2538" w:type="dxa"/>
                <w:shd w:val="clear" w:color="auto" w:fill="C2D69B" w:themeFill="accent3" w:themeFillTint="99"/>
              </w:tcPr>
            </w:tcPrChange>
          </w:tcPr>
          <w:p w14:paraId="5B0BC43A" w14:textId="06EED4D9" w:rsidR="002B6F71" w:rsidRDefault="002B6F71" w:rsidP="002B6F71">
            <w:pPr>
              <w:pStyle w:val="NoSpacing"/>
              <w:rPr>
                <w:rFonts w:asciiTheme="minorHAnsi" w:hAnsiTheme="minorHAnsi" w:cs="Arial"/>
              </w:rPr>
            </w:pPr>
            <w:r>
              <w:rPr>
                <w:rFonts w:asciiTheme="minorHAnsi" w:hAnsiTheme="minorHAnsi" w:cs="Arial"/>
              </w:rPr>
              <w:t>Cyber Type:</w:t>
            </w:r>
          </w:p>
          <w:p w14:paraId="6D73D28A" w14:textId="77777777" w:rsidR="002B6F71" w:rsidRPr="00ED172A" w:rsidDel="00405F5A" w:rsidRDefault="002B6F71" w:rsidP="002B6F71">
            <w:pPr>
              <w:pStyle w:val="NoSpacing"/>
              <w:rPr>
                <w:rFonts w:asciiTheme="minorHAnsi" w:hAnsiTheme="minorHAnsi" w:cs="Arial"/>
              </w:rPr>
            </w:pPr>
          </w:p>
        </w:tc>
        <w:tc>
          <w:tcPr>
            <w:tcW w:w="3836" w:type="dxa"/>
            <w:tcPrChange w:id="154" w:author="Goldfine, Jill" w:date="2019-06-25T12:13:00Z">
              <w:tcPr>
                <w:tcW w:w="3836" w:type="dxa"/>
              </w:tcPr>
            </w:tcPrChange>
          </w:tcPr>
          <w:p w14:paraId="0F60E070" w14:textId="3E152ED0" w:rsidR="002B6F71" w:rsidRPr="00E42A89" w:rsidRDefault="002B6F71" w:rsidP="00EB64B0">
            <w:r w:rsidRPr="00E42A89">
              <w:rPr>
                <w:rFonts w:asciiTheme="minorHAnsi" w:hAnsiTheme="minorHAnsi" w:cs="Arial"/>
              </w:rPr>
              <w:t xml:space="preserve">Indicates the </w:t>
            </w:r>
            <w:r w:rsidRPr="00E42A89">
              <w:rPr>
                <w:rFonts w:cs="Arial"/>
              </w:rPr>
              <w:t>method used to manage</w:t>
            </w:r>
            <w:r w:rsidRPr="00E42A89">
              <w:rPr>
                <w:rFonts w:asciiTheme="minorHAnsi" w:hAnsiTheme="minorHAnsi" w:cs="Arial"/>
              </w:rPr>
              <w:t xml:space="preserve"> Cyber exposure</w:t>
            </w:r>
            <w:r w:rsidRPr="00E42A89">
              <w:rPr>
                <w:rFonts w:cs="Arial"/>
              </w:rPr>
              <w:t xml:space="preserve"> on a </w:t>
            </w:r>
            <w:proofErr w:type="spellStart"/>
            <w:r w:rsidRPr="00E42A89">
              <w:rPr>
                <w:rFonts w:cs="Arial"/>
              </w:rPr>
              <w:t>policy</w:t>
            </w:r>
            <w:r w:rsidRPr="00E42A89">
              <w:rPr>
                <w:rFonts w:asciiTheme="minorHAnsi" w:hAnsiTheme="minorHAnsi" w:cs="Arial"/>
              </w:rPr>
              <w:t>.</w:t>
            </w:r>
            <w:r w:rsidRPr="00E42A89">
              <w:t>Valid</w:t>
            </w:r>
            <w:proofErr w:type="spellEnd"/>
            <w:r w:rsidRPr="00E42A89">
              <w:t xml:space="preserve"> Values are:</w:t>
            </w:r>
          </w:p>
          <w:p w14:paraId="128ED62C" w14:textId="77777777" w:rsidR="002B6F71" w:rsidRPr="00E42A89" w:rsidRDefault="002B6F71" w:rsidP="002B6F71">
            <w:pPr>
              <w:pStyle w:val="NoSpacing"/>
              <w:rPr>
                <w:rFonts w:asciiTheme="minorHAnsi" w:hAnsiTheme="minorHAnsi" w:cs="Arial"/>
              </w:rPr>
            </w:pPr>
            <w:r w:rsidRPr="00E42A89">
              <w:rPr>
                <w:rFonts w:asciiTheme="minorHAnsi" w:hAnsiTheme="minorHAnsi" w:cs="Arial"/>
              </w:rPr>
              <w:t xml:space="preserve">A - Stand Alone </w:t>
            </w:r>
          </w:p>
          <w:p w14:paraId="0CBB1347" w14:textId="4E935F6F" w:rsidR="002B6F71" w:rsidRPr="00E42A89" w:rsidRDefault="002B6F71" w:rsidP="002B6F71">
            <w:pPr>
              <w:pStyle w:val="NoSpacing"/>
              <w:rPr>
                <w:rFonts w:asciiTheme="minorHAnsi" w:hAnsiTheme="minorHAnsi" w:cs="Arial"/>
              </w:rPr>
            </w:pPr>
            <w:r w:rsidRPr="00E42A89">
              <w:rPr>
                <w:rFonts w:asciiTheme="minorHAnsi" w:hAnsiTheme="minorHAnsi" w:cs="Arial"/>
              </w:rPr>
              <w:t>B - Blended</w:t>
            </w:r>
          </w:p>
          <w:p w14:paraId="7FDF5498" w14:textId="77777777" w:rsidR="002B6F71" w:rsidRPr="008258B9" w:rsidRDefault="002B6F71" w:rsidP="002B6F71">
            <w:pPr>
              <w:pStyle w:val="NoSpacing"/>
              <w:rPr>
                <w:rFonts w:asciiTheme="minorHAnsi" w:hAnsiTheme="minorHAnsi" w:cs="Arial"/>
              </w:rPr>
            </w:pPr>
            <w:r w:rsidRPr="008258B9">
              <w:rPr>
                <w:rFonts w:asciiTheme="minorHAnsi" w:hAnsiTheme="minorHAnsi" w:cs="Arial"/>
              </w:rPr>
              <w:t>E - Endorsement</w:t>
            </w:r>
          </w:p>
          <w:p w14:paraId="35BD4833" w14:textId="77777777" w:rsidR="002B6F71" w:rsidRPr="00E42A89" w:rsidRDefault="002B6F71" w:rsidP="002B6F71">
            <w:pPr>
              <w:pStyle w:val="NoSpacing"/>
              <w:rPr>
                <w:rFonts w:asciiTheme="minorHAnsi" w:hAnsiTheme="minorHAnsi" w:cs="Arial"/>
              </w:rPr>
            </w:pPr>
            <w:r w:rsidRPr="00E42A89">
              <w:rPr>
                <w:rFonts w:asciiTheme="minorHAnsi" w:hAnsiTheme="minorHAnsi" w:cs="Arial"/>
              </w:rPr>
              <w:t>X - Excluded</w:t>
            </w:r>
          </w:p>
          <w:p w14:paraId="3987A578" w14:textId="77777777" w:rsidR="002B6F71" w:rsidRPr="00E42A89" w:rsidRDefault="002B6F71" w:rsidP="002B6F71">
            <w:pPr>
              <w:pStyle w:val="NoSpacing"/>
              <w:rPr>
                <w:rFonts w:asciiTheme="minorHAnsi" w:hAnsiTheme="minorHAnsi" w:cs="Arial"/>
              </w:rPr>
            </w:pPr>
            <w:r w:rsidRPr="00E42A89">
              <w:rPr>
                <w:rFonts w:asciiTheme="minorHAnsi" w:hAnsiTheme="minorHAnsi" w:cs="Arial"/>
              </w:rPr>
              <w:t>S – Silent</w:t>
            </w:r>
          </w:p>
          <w:p w14:paraId="23E3B760" w14:textId="77777777" w:rsidR="002B6F71" w:rsidRPr="00E42A89" w:rsidRDefault="002B6F71" w:rsidP="002B6F71">
            <w:pPr>
              <w:pStyle w:val="NoSpacing"/>
              <w:rPr>
                <w:rFonts w:asciiTheme="minorHAnsi" w:hAnsiTheme="minorHAnsi" w:cs="Arial"/>
              </w:rPr>
            </w:pPr>
            <w:r w:rsidRPr="00E42A89">
              <w:rPr>
                <w:rFonts w:asciiTheme="minorHAnsi" w:hAnsiTheme="minorHAnsi" w:cs="Arial"/>
              </w:rPr>
              <w:t>U – Unknown</w:t>
            </w:r>
          </w:p>
          <w:p w14:paraId="71FE9BFD" w14:textId="77777777" w:rsidR="002B6F71" w:rsidRDefault="002B6F71" w:rsidP="002B6F71">
            <w:pPr>
              <w:pStyle w:val="NoSpacing"/>
              <w:rPr>
                <w:rFonts w:asciiTheme="minorHAnsi" w:hAnsiTheme="minorHAnsi" w:cs="Arial"/>
              </w:rPr>
            </w:pPr>
          </w:p>
          <w:p w14:paraId="4FB32901" w14:textId="3380F1D8" w:rsidR="002B6F71" w:rsidRPr="002B6F71" w:rsidRDefault="002B6F71" w:rsidP="002B6F71">
            <w:pPr>
              <w:pStyle w:val="NoSpacing"/>
              <w:rPr>
                <w:rFonts w:asciiTheme="minorHAnsi" w:hAnsiTheme="minorHAnsi" w:cs="Arial"/>
                <w:strike/>
              </w:rPr>
            </w:pPr>
          </w:p>
        </w:tc>
        <w:tc>
          <w:tcPr>
            <w:tcW w:w="911" w:type="dxa"/>
            <w:gridSpan w:val="2"/>
            <w:vAlign w:val="center"/>
            <w:tcPrChange w:id="155" w:author="Goldfine, Jill" w:date="2019-06-25T12:13:00Z">
              <w:tcPr>
                <w:tcW w:w="911" w:type="dxa"/>
                <w:gridSpan w:val="2"/>
                <w:vAlign w:val="center"/>
              </w:tcPr>
            </w:tcPrChange>
          </w:tcPr>
          <w:p w14:paraId="2738DB04" w14:textId="7F084EA4" w:rsidR="002B6F71" w:rsidRPr="00CD5642" w:rsidRDefault="004578CC" w:rsidP="004578CC">
            <w:pPr>
              <w:jc w:val="center"/>
              <w:rPr>
                <w:rFonts w:asciiTheme="minorHAnsi" w:hAnsiTheme="minorHAnsi" w:cs="Arial"/>
              </w:rPr>
            </w:pPr>
            <w:r>
              <w:rPr>
                <w:rFonts w:asciiTheme="minorHAnsi" w:hAnsiTheme="minorHAnsi" w:cs="Arial"/>
              </w:rPr>
              <w:t>Y</w:t>
            </w:r>
          </w:p>
        </w:tc>
      </w:tr>
      <w:tr w:rsidR="002B6F71" w:rsidRPr="00ED172A" w14:paraId="5B999551" w14:textId="77777777" w:rsidTr="00E42A89">
        <w:tc>
          <w:tcPr>
            <w:tcW w:w="1553" w:type="dxa"/>
            <w:tcPrChange w:id="156" w:author="Goldfine, Jill" w:date="2019-06-25T12:13:00Z">
              <w:tcPr>
                <w:tcW w:w="1553" w:type="dxa"/>
              </w:tcPr>
            </w:tcPrChange>
          </w:tcPr>
          <w:p w14:paraId="131BA593" w14:textId="77777777" w:rsidR="002B6F71" w:rsidRDefault="002B6F71" w:rsidP="002B6F71">
            <w:r w:rsidRPr="009A4AEF">
              <w:rPr>
                <w:rFonts w:asciiTheme="minorHAnsi" w:hAnsiTheme="minorHAnsi" w:cs="Arial"/>
              </w:rPr>
              <w:t>Character</w:t>
            </w:r>
          </w:p>
        </w:tc>
        <w:tc>
          <w:tcPr>
            <w:tcW w:w="2538" w:type="dxa"/>
            <w:tcPrChange w:id="157" w:author="Goldfine, Jill" w:date="2019-06-25T12:13:00Z">
              <w:tcPr>
                <w:tcW w:w="2538" w:type="dxa"/>
              </w:tcPr>
            </w:tcPrChange>
          </w:tcPr>
          <w:p w14:paraId="26ABBA0B" w14:textId="77777777" w:rsidR="002B6F71" w:rsidRPr="00ED172A" w:rsidRDefault="002B6F71" w:rsidP="002B6F71">
            <w:pPr>
              <w:pStyle w:val="NoSpacing"/>
              <w:rPr>
                <w:rFonts w:asciiTheme="minorHAnsi" w:hAnsiTheme="minorHAnsi" w:cs="Arial"/>
              </w:rPr>
            </w:pPr>
            <w:r w:rsidRPr="00ED172A">
              <w:rPr>
                <w:rFonts w:asciiTheme="minorHAnsi" w:hAnsiTheme="minorHAnsi" w:cs="Arial"/>
              </w:rPr>
              <w:t>Writing Company (Legal Entity)</w:t>
            </w:r>
          </w:p>
        </w:tc>
        <w:tc>
          <w:tcPr>
            <w:tcW w:w="3836" w:type="dxa"/>
            <w:tcPrChange w:id="158" w:author="Goldfine, Jill" w:date="2019-06-25T12:13:00Z">
              <w:tcPr>
                <w:tcW w:w="3836" w:type="dxa"/>
              </w:tcPr>
            </w:tcPrChange>
          </w:tcPr>
          <w:p w14:paraId="250CEFF8" w14:textId="00182E2C" w:rsidR="002B6F71" w:rsidRPr="00DA6CF1" w:rsidRDefault="002B6F71" w:rsidP="004578CC">
            <w:pPr>
              <w:shd w:val="clear" w:color="auto" w:fill="FFFFFF"/>
              <w:rPr>
                <w:rFonts w:asciiTheme="minorHAnsi" w:hAnsiTheme="minorHAnsi" w:cs="Arial"/>
              </w:rPr>
            </w:pPr>
            <w:r w:rsidRPr="00E42A89">
              <w:rPr>
                <w:rFonts w:asciiTheme="minorHAnsi" w:eastAsia="Times New Roman" w:hAnsiTheme="minorHAnsi" w:cs="Arial"/>
                <w:rPrChange w:id="159" w:author="Goldfine, Jill" w:date="2019-06-25T12:12:00Z">
                  <w:rPr>
                    <w:rFonts w:asciiTheme="minorHAnsi" w:eastAsia="Times New Roman" w:hAnsiTheme="minorHAnsi" w:cs="Arial"/>
                    <w:color w:val="333333"/>
                  </w:rPr>
                </w:rPrChange>
              </w:rPr>
              <w:t xml:space="preserve">The Markel owned insurance company on whose paper the policy is written as indicated by the company's name on the declarations page of the policy, facultative certificate or treaty. See Appendix </w:t>
            </w:r>
            <w:r w:rsidR="006C45A6" w:rsidRPr="00E42A89">
              <w:rPr>
                <w:rFonts w:asciiTheme="minorHAnsi" w:eastAsia="Times New Roman" w:hAnsiTheme="minorHAnsi" w:cs="Arial"/>
                <w:rPrChange w:id="160" w:author="Goldfine, Jill" w:date="2019-06-25T12:12:00Z">
                  <w:rPr>
                    <w:rFonts w:asciiTheme="minorHAnsi" w:eastAsia="Times New Roman" w:hAnsiTheme="minorHAnsi" w:cs="Arial"/>
                    <w:color w:val="333333"/>
                  </w:rPr>
                </w:rPrChange>
              </w:rPr>
              <w:t>I</w:t>
            </w:r>
            <w:r w:rsidRPr="00E42A89">
              <w:rPr>
                <w:rFonts w:asciiTheme="minorHAnsi" w:eastAsia="Times New Roman" w:hAnsiTheme="minorHAnsi" w:cs="Arial"/>
                <w:rPrChange w:id="161" w:author="Goldfine, Jill" w:date="2019-06-25T12:12:00Z">
                  <w:rPr>
                    <w:rFonts w:asciiTheme="minorHAnsi" w:eastAsia="Times New Roman" w:hAnsiTheme="minorHAnsi" w:cs="Arial"/>
                    <w:color w:val="333333"/>
                  </w:rPr>
                </w:rPrChange>
              </w:rPr>
              <w:t xml:space="preserve"> for </w:t>
            </w:r>
            <w:r>
              <w:rPr>
                <w:rFonts w:asciiTheme="minorHAnsi" w:hAnsiTheme="minorHAnsi" w:cs="Arial"/>
                <w:color w:val="0070C0"/>
              </w:rPr>
              <w:t xml:space="preserve">Valid Values </w:t>
            </w:r>
          </w:p>
        </w:tc>
        <w:tc>
          <w:tcPr>
            <w:tcW w:w="911" w:type="dxa"/>
            <w:gridSpan w:val="2"/>
            <w:vAlign w:val="center"/>
            <w:tcPrChange w:id="162" w:author="Goldfine, Jill" w:date="2019-06-25T12:13:00Z">
              <w:tcPr>
                <w:tcW w:w="911" w:type="dxa"/>
                <w:gridSpan w:val="2"/>
                <w:vAlign w:val="center"/>
              </w:tcPr>
            </w:tcPrChange>
          </w:tcPr>
          <w:p w14:paraId="7C5ECADE" w14:textId="77777777" w:rsidR="002B6F71" w:rsidRDefault="002B6F71" w:rsidP="004578CC">
            <w:pPr>
              <w:jc w:val="center"/>
            </w:pPr>
            <w:r w:rsidRPr="0076595E">
              <w:rPr>
                <w:rFonts w:asciiTheme="minorHAnsi" w:hAnsiTheme="minorHAnsi" w:cs="Arial"/>
              </w:rPr>
              <w:t>N</w:t>
            </w:r>
          </w:p>
        </w:tc>
      </w:tr>
      <w:tr w:rsidR="002B6F71" w:rsidRPr="00ED172A" w14:paraId="1C773417" w14:textId="77777777" w:rsidTr="00E42A89">
        <w:tc>
          <w:tcPr>
            <w:tcW w:w="1553" w:type="dxa"/>
            <w:tcPrChange w:id="163" w:author="Goldfine, Jill" w:date="2019-06-25T12:13:00Z">
              <w:tcPr>
                <w:tcW w:w="1553" w:type="dxa"/>
              </w:tcPr>
            </w:tcPrChange>
          </w:tcPr>
          <w:p w14:paraId="2E022935" w14:textId="77777777" w:rsidR="002B6F71" w:rsidRDefault="002B6F71" w:rsidP="002B6F71">
            <w:pPr>
              <w:rPr>
                <w:rFonts w:asciiTheme="minorHAnsi" w:hAnsiTheme="minorHAnsi" w:cs="Arial"/>
              </w:rPr>
            </w:pPr>
            <w:r>
              <w:rPr>
                <w:rFonts w:asciiTheme="minorHAnsi" w:hAnsiTheme="minorHAnsi" w:cs="Arial"/>
              </w:rPr>
              <w:t>Character</w:t>
            </w:r>
          </w:p>
        </w:tc>
        <w:tc>
          <w:tcPr>
            <w:tcW w:w="2538" w:type="dxa"/>
            <w:shd w:val="clear" w:color="auto" w:fill="C2D69B" w:themeFill="accent3" w:themeFillTint="99"/>
            <w:tcPrChange w:id="164" w:author="Goldfine, Jill" w:date="2019-06-25T12:13:00Z">
              <w:tcPr>
                <w:tcW w:w="2538" w:type="dxa"/>
                <w:shd w:val="clear" w:color="auto" w:fill="C2D69B" w:themeFill="accent3" w:themeFillTint="99"/>
              </w:tcPr>
            </w:tcPrChange>
          </w:tcPr>
          <w:p w14:paraId="23F3957F" w14:textId="77777777" w:rsidR="002B6F71" w:rsidRPr="00C02450" w:rsidRDefault="002B6F71" w:rsidP="002B6F71">
            <w:pPr>
              <w:pStyle w:val="NoSpacing"/>
              <w:rPr>
                <w:rFonts w:asciiTheme="minorHAnsi" w:hAnsiTheme="minorHAnsi" w:cs="Arial"/>
              </w:rPr>
            </w:pPr>
            <w:r w:rsidRPr="00C02450">
              <w:rPr>
                <w:rFonts w:asciiTheme="minorHAnsi" w:hAnsiTheme="minorHAnsi" w:cs="Arial"/>
              </w:rPr>
              <w:t>Industry Code</w:t>
            </w:r>
          </w:p>
        </w:tc>
        <w:tc>
          <w:tcPr>
            <w:tcW w:w="3836" w:type="dxa"/>
            <w:tcPrChange w:id="165" w:author="Goldfine, Jill" w:date="2019-06-25T12:13:00Z">
              <w:tcPr>
                <w:tcW w:w="3836" w:type="dxa"/>
              </w:tcPr>
            </w:tcPrChange>
          </w:tcPr>
          <w:p w14:paraId="52BAE84D" w14:textId="77777777" w:rsidR="002B6F71" w:rsidRPr="004D1B1C" w:rsidRDefault="002B6F71" w:rsidP="002B6F71">
            <w:pPr>
              <w:pStyle w:val="NoSpacing"/>
              <w:rPr>
                <w:rFonts w:asciiTheme="minorHAnsi" w:hAnsiTheme="minorHAnsi" w:cs="Arial"/>
                <w:strike/>
              </w:rPr>
            </w:pPr>
            <w:r w:rsidRPr="002A50EA">
              <w:rPr>
                <w:rFonts w:asciiTheme="minorHAnsi" w:hAnsiTheme="minorHAnsi" w:cs="Arial"/>
              </w:rPr>
              <w:t xml:space="preserve">A code and description that represents the primary industry of the policy.  It can be a conformed code such as NAICS, or a </w:t>
            </w:r>
            <w:commentRangeStart w:id="166"/>
            <w:r w:rsidRPr="002A50EA">
              <w:rPr>
                <w:rFonts w:asciiTheme="minorHAnsi" w:hAnsiTheme="minorHAnsi" w:cs="Arial"/>
              </w:rPr>
              <w:t xml:space="preserve">non-conformed code </w:t>
            </w:r>
            <w:commentRangeEnd w:id="166"/>
            <w:r w:rsidR="00714F0C">
              <w:rPr>
                <w:rStyle w:val="CommentReference"/>
              </w:rPr>
              <w:commentReference w:id="166"/>
            </w:r>
            <w:r w:rsidRPr="002A50EA">
              <w:rPr>
                <w:rFonts w:asciiTheme="minorHAnsi" w:hAnsiTheme="minorHAnsi" w:cs="Arial"/>
              </w:rPr>
              <w:t>such as SIC or proprietary codes reflected for this data element.</w:t>
            </w:r>
          </w:p>
        </w:tc>
        <w:tc>
          <w:tcPr>
            <w:tcW w:w="911" w:type="dxa"/>
            <w:gridSpan w:val="2"/>
            <w:vAlign w:val="center"/>
            <w:tcPrChange w:id="167" w:author="Goldfine, Jill" w:date="2019-06-25T12:13:00Z">
              <w:tcPr>
                <w:tcW w:w="911" w:type="dxa"/>
                <w:gridSpan w:val="2"/>
                <w:vAlign w:val="center"/>
              </w:tcPr>
            </w:tcPrChange>
          </w:tcPr>
          <w:p w14:paraId="676EB088" w14:textId="77777777" w:rsidR="002B6F71" w:rsidRPr="0076595E" w:rsidRDefault="002B6F71" w:rsidP="004578CC">
            <w:pPr>
              <w:jc w:val="center"/>
              <w:rPr>
                <w:rFonts w:asciiTheme="minorHAnsi" w:hAnsiTheme="minorHAnsi" w:cs="Arial"/>
              </w:rPr>
            </w:pPr>
            <w:r>
              <w:rPr>
                <w:rFonts w:asciiTheme="minorHAnsi" w:hAnsiTheme="minorHAnsi" w:cs="Arial"/>
              </w:rPr>
              <w:t>N</w:t>
            </w:r>
          </w:p>
        </w:tc>
      </w:tr>
      <w:tr w:rsidR="002B6F71" w:rsidRPr="00ED172A" w14:paraId="7E6BD907" w14:textId="77777777" w:rsidTr="00E42A89">
        <w:trPr>
          <w:trHeight w:val="305"/>
        </w:trPr>
        <w:tc>
          <w:tcPr>
            <w:tcW w:w="1553" w:type="dxa"/>
            <w:tcPrChange w:id="168" w:author="Goldfine, Jill" w:date="2019-06-25T12:13:00Z">
              <w:tcPr>
                <w:tcW w:w="1553" w:type="dxa"/>
              </w:tcPr>
            </w:tcPrChange>
          </w:tcPr>
          <w:p w14:paraId="2416124D" w14:textId="77777777" w:rsidR="002B6F71" w:rsidRDefault="002B6F71" w:rsidP="002B6F71">
            <w:pPr>
              <w:rPr>
                <w:rFonts w:asciiTheme="minorHAnsi" w:hAnsiTheme="minorHAnsi" w:cs="Arial"/>
              </w:rPr>
            </w:pPr>
            <w:r>
              <w:rPr>
                <w:rFonts w:asciiTheme="minorHAnsi" w:hAnsiTheme="minorHAnsi" w:cs="Arial"/>
              </w:rPr>
              <w:t>Character</w:t>
            </w:r>
          </w:p>
        </w:tc>
        <w:tc>
          <w:tcPr>
            <w:tcW w:w="2538" w:type="dxa"/>
            <w:shd w:val="clear" w:color="auto" w:fill="C2D69B" w:themeFill="accent3" w:themeFillTint="99"/>
            <w:tcPrChange w:id="169" w:author="Goldfine, Jill" w:date="2019-06-25T12:13:00Z">
              <w:tcPr>
                <w:tcW w:w="2538" w:type="dxa"/>
                <w:shd w:val="clear" w:color="auto" w:fill="C2D69B" w:themeFill="accent3" w:themeFillTint="99"/>
              </w:tcPr>
            </w:tcPrChange>
          </w:tcPr>
          <w:p w14:paraId="7DC8D36F" w14:textId="77777777" w:rsidR="002B6F71" w:rsidRPr="00ED172A" w:rsidRDefault="002B6F71" w:rsidP="002B6F71">
            <w:pPr>
              <w:pStyle w:val="NoSpacing"/>
              <w:rPr>
                <w:rFonts w:asciiTheme="minorHAnsi" w:hAnsiTheme="minorHAnsi" w:cs="Arial"/>
              </w:rPr>
            </w:pPr>
            <w:r>
              <w:rPr>
                <w:rFonts w:asciiTheme="minorHAnsi" w:hAnsiTheme="minorHAnsi" w:cs="Arial"/>
              </w:rPr>
              <w:t>Industry Description</w:t>
            </w:r>
          </w:p>
        </w:tc>
        <w:tc>
          <w:tcPr>
            <w:tcW w:w="3836" w:type="dxa"/>
            <w:tcPrChange w:id="170" w:author="Goldfine, Jill" w:date="2019-06-25T12:13:00Z">
              <w:tcPr>
                <w:tcW w:w="3836" w:type="dxa"/>
              </w:tcPr>
            </w:tcPrChange>
          </w:tcPr>
          <w:p w14:paraId="1C6443C2" w14:textId="77777777" w:rsidR="002B6F71" w:rsidRPr="00DA6CF1" w:rsidRDefault="002B6F71" w:rsidP="002B6F71">
            <w:pPr>
              <w:pStyle w:val="NoSpacing"/>
              <w:rPr>
                <w:rFonts w:asciiTheme="minorHAnsi" w:hAnsiTheme="minorHAnsi" w:cs="Arial"/>
              </w:rPr>
            </w:pPr>
            <w:r w:rsidRPr="002A50EA">
              <w:rPr>
                <w:rFonts w:asciiTheme="minorHAnsi" w:hAnsiTheme="minorHAnsi" w:cs="Arial"/>
              </w:rPr>
              <w:t>Descriptor for the Industry Code above</w:t>
            </w:r>
          </w:p>
        </w:tc>
        <w:tc>
          <w:tcPr>
            <w:tcW w:w="911" w:type="dxa"/>
            <w:gridSpan w:val="2"/>
            <w:vAlign w:val="center"/>
            <w:tcPrChange w:id="171" w:author="Goldfine, Jill" w:date="2019-06-25T12:13:00Z">
              <w:tcPr>
                <w:tcW w:w="911" w:type="dxa"/>
                <w:gridSpan w:val="2"/>
                <w:vAlign w:val="center"/>
              </w:tcPr>
            </w:tcPrChange>
          </w:tcPr>
          <w:p w14:paraId="4D883BD2" w14:textId="77777777" w:rsidR="002B6F71" w:rsidRPr="0076595E" w:rsidRDefault="002B6F71" w:rsidP="004578CC">
            <w:pPr>
              <w:jc w:val="center"/>
              <w:rPr>
                <w:rFonts w:asciiTheme="minorHAnsi" w:hAnsiTheme="minorHAnsi" w:cs="Arial"/>
              </w:rPr>
            </w:pPr>
            <w:r>
              <w:rPr>
                <w:rFonts w:asciiTheme="minorHAnsi" w:hAnsiTheme="minorHAnsi" w:cs="Arial"/>
              </w:rPr>
              <w:t>N</w:t>
            </w:r>
          </w:p>
        </w:tc>
      </w:tr>
      <w:tr w:rsidR="002B6F71" w:rsidRPr="00ED172A" w14:paraId="6919ABE9" w14:textId="77777777" w:rsidTr="00E42A89">
        <w:tc>
          <w:tcPr>
            <w:tcW w:w="1553" w:type="dxa"/>
            <w:tcPrChange w:id="172" w:author="Goldfine, Jill" w:date="2019-06-25T12:13:00Z">
              <w:tcPr>
                <w:tcW w:w="1553" w:type="dxa"/>
              </w:tcPr>
            </w:tcPrChange>
          </w:tcPr>
          <w:p w14:paraId="0A71D769" w14:textId="77777777" w:rsidR="002B6F71" w:rsidRPr="002A50EA" w:rsidRDefault="002B6F71" w:rsidP="002B6F71">
            <w:pPr>
              <w:rPr>
                <w:rFonts w:asciiTheme="minorHAnsi" w:hAnsiTheme="minorHAnsi" w:cs="Arial"/>
                <w:strike/>
              </w:rPr>
            </w:pPr>
            <w:r>
              <w:rPr>
                <w:rFonts w:asciiTheme="minorHAnsi" w:hAnsiTheme="minorHAnsi" w:cs="Arial"/>
              </w:rPr>
              <w:t>Character</w:t>
            </w:r>
          </w:p>
        </w:tc>
        <w:tc>
          <w:tcPr>
            <w:tcW w:w="2538" w:type="dxa"/>
            <w:shd w:val="clear" w:color="auto" w:fill="C2D69B" w:themeFill="accent3" w:themeFillTint="99"/>
            <w:tcPrChange w:id="173" w:author="Goldfine, Jill" w:date="2019-06-25T12:13:00Z">
              <w:tcPr>
                <w:tcW w:w="2538" w:type="dxa"/>
                <w:shd w:val="clear" w:color="auto" w:fill="C2D69B" w:themeFill="accent3" w:themeFillTint="99"/>
              </w:tcPr>
            </w:tcPrChange>
          </w:tcPr>
          <w:p w14:paraId="4C617FFB" w14:textId="7CCA9D2F" w:rsidR="002B6F71" w:rsidRPr="004D1B1C" w:rsidRDefault="002B6F71" w:rsidP="002B6F71">
            <w:pPr>
              <w:pStyle w:val="NoSpacing"/>
              <w:rPr>
                <w:rFonts w:asciiTheme="minorHAnsi" w:hAnsiTheme="minorHAnsi" w:cs="Arial"/>
              </w:rPr>
            </w:pPr>
            <w:r>
              <w:rPr>
                <w:rFonts w:asciiTheme="minorHAnsi" w:hAnsiTheme="minorHAnsi" w:cs="Arial"/>
              </w:rPr>
              <w:t xml:space="preserve">Industry </w:t>
            </w:r>
            <w:ins w:id="174" w:author="Goldfine, Jill" w:date="2019-06-12T09:11:00Z">
              <w:r w:rsidR="00051A7C">
                <w:rPr>
                  <w:rFonts w:asciiTheme="minorHAnsi" w:hAnsiTheme="minorHAnsi" w:cs="Arial"/>
                </w:rPr>
                <w:t xml:space="preserve">Code </w:t>
              </w:r>
            </w:ins>
            <w:r>
              <w:rPr>
                <w:rFonts w:asciiTheme="minorHAnsi" w:hAnsiTheme="minorHAnsi" w:cs="Arial"/>
              </w:rPr>
              <w:t>Type</w:t>
            </w:r>
          </w:p>
        </w:tc>
        <w:tc>
          <w:tcPr>
            <w:tcW w:w="3836" w:type="dxa"/>
            <w:tcPrChange w:id="175" w:author="Goldfine, Jill" w:date="2019-06-25T12:13:00Z">
              <w:tcPr>
                <w:tcW w:w="3836" w:type="dxa"/>
              </w:tcPr>
            </w:tcPrChange>
          </w:tcPr>
          <w:p w14:paraId="537799CC" w14:textId="77777777" w:rsidR="002B6F71" w:rsidRPr="004D1B1C" w:rsidRDefault="002B6F71" w:rsidP="002B6F71">
            <w:pPr>
              <w:pStyle w:val="NoSpacing"/>
              <w:rPr>
                <w:rFonts w:asciiTheme="minorHAnsi" w:hAnsiTheme="minorHAnsi" w:cs="Arial"/>
              </w:rPr>
            </w:pPr>
            <w:proofErr w:type="spellStart"/>
            <w:r w:rsidRPr="004D1B1C">
              <w:rPr>
                <w:rFonts w:asciiTheme="minorHAnsi" w:hAnsiTheme="minorHAnsi" w:cs="Arial"/>
              </w:rPr>
              <w:t>i.e</w:t>
            </w:r>
            <w:proofErr w:type="spellEnd"/>
            <w:r w:rsidRPr="004D1B1C">
              <w:rPr>
                <w:rFonts w:asciiTheme="minorHAnsi" w:hAnsiTheme="minorHAnsi" w:cs="Arial"/>
              </w:rPr>
              <w:t xml:space="preserve"> NAICS, SIC, NCCI, Proprietary</w:t>
            </w:r>
          </w:p>
        </w:tc>
        <w:tc>
          <w:tcPr>
            <w:tcW w:w="911" w:type="dxa"/>
            <w:gridSpan w:val="2"/>
            <w:vAlign w:val="center"/>
            <w:tcPrChange w:id="176" w:author="Goldfine, Jill" w:date="2019-06-25T12:13:00Z">
              <w:tcPr>
                <w:tcW w:w="911" w:type="dxa"/>
                <w:gridSpan w:val="2"/>
                <w:vAlign w:val="center"/>
              </w:tcPr>
            </w:tcPrChange>
          </w:tcPr>
          <w:p w14:paraId="2E540A3E" w14:textId="77777777" w:rsidR="002B6F71" w:rsidRPr="004D1B1C" w:rsidRDefault="002B6F71" w:rsidP="004578CC">
            <w:pPr>
              <w:jc w:val="center"/>
              <w:rPr>
                <w:rFonts w:asciiTheme="minorHAnsi" w:hAnsiTheme="minorHAnsi" w:cs="Arial"/>
              </w:rPr>
            </w:pPr>
            <w:r w:rsidRPr="004D1B1C">
              <w:rPr>
                <w:rFonts w:asciiTheme="minorHAnsi" w:hAnsiTheme="minorHAnsi" w:cs="Arial"/>
              </w:rPr>
              <w:t>N</w:t>
            </w:r>
          </w:p>
        </w:tc>
      </w:tr>
      <w:tr w:rsidR="002B6F71" w:rsidRPr="00ED172A" w14:paraId="67DB1E47" w14:textId="77777777" w:rsidTr="00E42A89">
        <w:trPr>
          <w:trHeight w:val="602"/>
          <w:trPrChange w:id="177" w:author="Goldfine, Jill" w:date="2019-06-25T12:13:00Z">
            <w:trPr>
              <w:trHeight w:val="602"/>
            </w:trPr>
          </w:trPrChange>
        </w:trPr>
        <w:tc>
          <w:tcPr>
            <w:tcW w:w="1553" w:type="dxa"/>
            <w:tcPrChange w:id="178" w:author="Goldfine, Jill" w:date="2019-06-25T12:13:00Z">
              <w:tcPr>
                <w:tcW w:w="1553" w:type="dxa"/>
              </w:tcPr>
            </w:tcPrChange>
          </w:tcPr>
          <w:p w14:paraId="18E4FD1D" w14:textId="77777777" w:rsidR="002B6F71" w:rsidRDefault="002B6F71" w:rsidP="002B6F71">
            <w:r>
              <w:rPr>
                <w:rFonts w:asciiTheme="minorHAnsi" w:hAnsiTheme="minorHAnsi" w:cs="Arial"/>
              </w:rPr>
              <w:t>Character</w:t>
            </w:r>
          </w:p>
        </w:tc>
        <w:tc>
          <w:tcPr>
            <w:tcW w:w="2538" w:type="dxa"/>
            <w:tcPrChange w:id="179" w:author="Goldfine, Jill" w:date="2019-06-25T12:13:00Z">
              <w:tcPr>
                <w:tcW w:w="2538" w:type="dxa"/>
              </w:tcPr>
            </w:tcPrChange>
          </w:tcPr>
          <w:p w14:paraId="23CEF17E" w14:textId="77777777" w:rsidR="002B6F71" w:rsidRPr="00ED172A" w:rsidRDefault="002B6F71" w:rsidP="002B6F71">
            <w:pPr>
              <w:pStyle w:val="NoSpacing"/>
              <w:rPr>
                <w:rFonts w:asciiTheme="minorHAnsi" w:hAnsiTheme="minorHAnsi" w:cs="Arial"/>
              </w:rPr>
            </w:pPr>
            <w:r w:rsidRPr="00ED172A">
              <w:rPr>
                <w:rFonts w:asciiTheme="minorHAnsi" w:hAnsiTheme="minorHAnsi" w:cs="Arial"/>
              </w:rPr>
              <w:t xml:space="preserve">Coverage </w:t>
            </w:r>
            <w:r>
              <w:rPr>
                <w:rFonts w:asciiTheme="minorHAnsi" w:hAnsiTheme="minorHAnsi" w:cs="Arial"/>
              </w:rPr>
              <w:t xml:space="preserve">Trigger Type </w:t>
            </w:r>
          </w:p>
        </w:tc>
        <w:tc>
          <w:tcPr>
            <w:tcW w:w="3836" w:type="dxa"/>
            <w:tcPrChange w:id="180" w:author="Goldfine, Jill" w:date="2019-06-25T12:13:00Z">
              <w:tcPr>
                <w:tcW w:w="3836" w:type="dxa"/>
              </w:tcPr>
            </w:tcPrChange>
          </w:tcPr>
          <w:p w14:paraId="55132BD7" w14:textId="77777777" w:rsidR="002B6F71" w:rsidRDefault="002B6F71" w:rsidP="002B6F71">
            <w:pPr>
              <w:pStyle w:val="NoSpacing"/>
              <w:rPr>
                <w:rFonts w:asciiTheme="minorHAnsi" w:hAnsiTheme="minorHAnsi" w:cs="Arial"/>
              </w:rPr>
            </w:pPr>
            <w:r w:rsidRPr="00DA6CF1">
              <w:rPr>
                <w:rFonts w:asciiTheme="minorHAnsi" w:hAnsiTheme="minorHAnsi" w:cs="Arial"/>
              </w:rPr>
              <w:t>Coverage Type Trigger which defines the general type of event that must occur in order for a claim to be considered for coverage under a policy.</w:t>
            </w:r>
            <w:r>
              <w:rPr>
                <w:rFonts w:asciiTheme="minorHAnsi" w:hAnsiTheme="minorHAnsi" w:cs="Arial"/>
              </w:rPr>
              <w:t xml:space="preserve">  Valid Values:</w:t>
            </w:r>
          </w:p>
          <w:p w14:paraId="5B85B25E" w14:textId="77777777" w:rsidR="002B6F71" w:rsidRPr="00FE5876" w:rsidRDefault="002B6F71" w:rsidP="002B6F71">
            <w:pPr>
              <w:pStyle w:val="NoSpacing"/>
              <w:rPr>
                <w:rFonts w:asciiTheme="minorHAnsi" w:hAnsiTheme="minorHAnsi" w:cs="Arial"/>
                <w:color w:val="0070C0"/>
              </w:rPr>
            </w:pPr>
            <w:r w:rsidRPr="002B6F71">
              <w:rPr>
                <w:rFonts w:asciiTheme="minorHAnsi" w:hAnsiTheme="minorHAnsi" w:cs="Arial"/>
                <w:color w:val="0070C0"/>
              </w:rPr>
              <w:lastRenderedPageBreak/>
              <w:t xml:space="preserve">O - </w:t>
            </w:r>
            <w:r w:rsidRPr="00FE5876">
              <w:rPr>
                <w:rFonts w:asciiTheme="minorHAnsi" w:hAnsiTheme="minorHAnsi" w:cs="Arial"/>
                <w:color w:val="0070C0"/>
              </w:rPr>
              <w:t>Occurrence</w:t>
            </w:r>
          </w:p>
          <w:p w14:paraId="3318A321" w14:textId="77777777" w:rsidR="002B6F71" w:rsidRPr="00FE5876" w:rsidRDefault="002B6F71" w:rsidP="002B6F71">
            <w:pPr>
              <w:pStyle w:val="NoSpacing"/>
              <w:rPr>
                <w:rFonts w:asciiTheme="minorHAnsi" w:hAnsiTheme="minorHAnsi" w:cs="Arial"/>
                <w:color w:val="0070C0"/>
              </w:rPr>
            </w:pPr>
            <w:r w:rsidRPr="00FE5876">
              <w:rPr>
                <w:rFonts w:asciiTheme="minorHAnsi" w:hAnsiTheme="minorHAnsi" w:cs="Arial"/>
                <w:color w:val="0070C0"/>
              </w:rPr>
              <w:t>C - Claim Made</w:t>
            </w:r>
          </w:p>
          <w:p w14:paraId="25DDCFF7" w14:textId="77777777" w:rsidR="002B6F71" w:rsidRDefault="002B6F71" w:rsidP="002B6F71">
            <w:pPr>
              <w:pStyle w:val="NoSpacing"/>
              <w:rPr>
                <w:ins w:id="181" w:author="Goldfine, Jill" w:date="2019-06-19T13:43:00Z"/>
                <w:rFonts w:asciiTheme="minorHAnsi" w:hAnsiTheme="minorHAnsi" w:cs="Arial"/>
                <w:color w:val="0070C0"/>
              </w:rPr>
            </w:pPr>
            <w:r w:rsidRPr="00FE5876">
              <w:rPr>
                <w:rFonts w:asciiTheme="minorHAnsi" w:hAnsiTheme="minorHAnsi" w:cs="Arial"/>
                <w:color w:val="0070C0"/>
              </w:rPr>
              <w:t>R - Claim Made &amp; Reported</w:t>
            </w:r>
          </w:p>
          <w:p w14:paraId="533700CE" w14:textId="4EE09B8A" w:rsidR="002F617F" w:rsidRPr="00DA6CF1" w:rsidRDefault="002F617F" w:rsidP="002B6F71">
            <w:pPr>
              <w:pStyle w:val="NoSpacing"/>
              <w:rPr>
                <w:rFonts w:asciiTheme="minorHAnsi" w:hAnsiTheme="minorHAnsi" w:cs="Arial"/>
              </w:rPr>
            </w:pPr>
            <w:ins w:id="182" w:author="Goldfine, Jill" w:date="2019-06-19T13:43:00Z">
              <w:r>
                <w:rPr>
                  <w:rFonts w:asciiTheme="minorHAnsi" w:hAnsiTheme="minorHAnsi" w:cs="Arial"/>
                  <w:color w:val="0070C0"/>
                </w:rPr>
                <w:t xml:space="preserve">X-   Reported </w:t>
              </w:r>
              <w:commentRangeStart w:id="183"/>
              <w:r>
                <w:rPr>
                  <w:rFonts w:asciiTheme="minorHAnsi" w:hAnsiTheme="minorHAnsi" w:cs="Arial"/>
                  <w:color w:val="0070C0"/>
                </w:rPr>
                <w:t>Only</w:t>
              </w:r>
              <w:commentRangeEnd w:id="183"/>
              <w:r>
                <w:rPr>
                  <w:rStyle w:val="CommentReference"/>
                </w:rPr>
                <w:commentReference w:id="183"/>
              </w:r>
            </w:ins>
          </w:p>
        </w:tc>
        <w:tc>
          <w:tcPr>
            <w:tcW w:w="911" w:type="dxa"/>
            <w:gridSpan w:val="2"/>
            <w:vAlign w:val="center"/>
            <w:tcPrChange w:id="184" w:author="Goldfine, Jill" w:date="2019-06-25T12:13:00Z">
              <w:tcPr>
                <w:tcW w:w="911" w:type="dxa"/>
                <w:gridSpan w:val="2"/>
                <w:vAlign w:val="center"/>
              </w:tcPr>
            </w:tcPrChange>
          </w:tcPr>
          <w:p w14:paraId="0026B42F" w14:textId="77777777" w:rsidR="002B6F71" w:rsidRDefault="002B6F71" w:rsidP="004578CC">
            <w:pPr>
              <w:jc w:val="center"/>
            </w:pPr>
            <w:r w:rsidRPr="0076595E">
              <w:rPr>
                <w:rFonts w:asciiTheme="minorHAnsi" w:hAnsiTheme="minorHAnsi" w:cs="Arial"/>
              </w:rPr>
              <w:lastRenderedPageBreak/>
              <w:t>N</w:t>
            </w:r>
          </w:p>
        </w:tc>
      </w:tr>
      <w:tr w:rsidR="002B6F71" w:rsidRPr="00ED172A" w14:paraId="13E7BEF5" w14:textId="77777777" w:rsidTr="00E42A89">
        <w:trPr>
          <w:trHeight w:val="3122"/>
          <w:trPrChange w:id="185" w:author="Goldfine, Jill" w:date="2019-06-25T12:13:00Z">
            <w:trPr>
              <w:trHeight w:val="3122"/>
            </w:trPr>
          </w:trPrChange>
        </w:trPr>
        <w:tc>
          <w:tcPr>
            <w:tcW w:w="1553" w:type="dxa"/>
            <w:tcPrChange w:id="186" w:author="Goldfine, Jill" w:date="2019-06-25T12:13:00Z">
              <w:tcPr>
                <w:tcW w:w="1553" w:type="dxa"/>
              </w:tcPr>
            </w:tcPrChange>
          </w:tcPr>
          <w:p w14:paraId="5C257444" w14:textId="77777777" w:rsidR="002B6F71" w:rsidRPr="00ED172A" w:rsidRDefault="002B6F71" w:rsidP="002B6F71">
            <w:pPr>
              <w:pStyle w:val="NoSpacing"/>
              <w:rPr>
                <w:rFonts w:asciiTheme="minorHAnsi" w:hAnsiTheme="minorHAnsi" w:cs="Arial"/>
              </w:rPr>
            </w:pPr>
            <w:r>
              <w:rPr>
                <w:rFonts w:asciiTheme="minorHAnsi" w:hAnsiTheme="minorHAnsi" w:cs="Arial"/>
              </w:rPr>
              <w:t>Date</w:t>
            </w:r>
          </w:p>
        </w:tc>
        <w:tc>
          <w:tcPr>
            <w:tcW w:w="2538" w:type="dxa"/>
            <w:shd w:val="clear" w:color="auto" w:fill="auto"/>
            <w:tcPrChange w:id="187" w:author="Goldfine, Jill" w:date="2019-06-25T12:13:00Z">
              <w:tcPr>
                <w:tcW w:w="2538" w:type="dxa"/>
                <w:shd w:val="clear" w:color="auto" w:fill="auto"/>
              </w:tcPr>
            </w:tcPrChange>
          </w:tcPr>
          <w:p w14:paraId="23EA4134" w14:textId="6D28310D" w:rsidR="002B6F71" w:rsidRPr="00E44D95" w:rsidRDefault="002B6F71" w:rsidP="002B6F71">
            <w:r w:rsidRPr="00E44D95">
              <w:t xml:space="preserve">Retro Date </w:t>
            </w:r>
            <w:r w:rsidRPr="002B6F71">
              <w:rPr>
                <w:rFonts w:asciiTheme="minorHAnsi" w:hAnsiTheme="minorHAnsi" w:cs="Arial"/>
              </w:rPr>
              <w:t>if Claims Made Policy</w:t>
            </w:r>
            <w:ins w:id="188" w:author="Goldfine, Jill" w:date="2019-06-12T09:10:00Z">
              <w:r w:rsidR="00051A7C">
                <w:rPr>
                  <w:rFonts w:asciiTheme="minorHAnsi" w:hAnsiTheme="minorHAnsi" w:cs="Arial"/>
                </w:rPr>
                <w:t xml:space="preserve"> or Claims Made &amp; Reported Policy</w:t>
              </w:r>
            </w:ins>
          </w:p>
        </w:tc>
        <w:tc>
          <w:tcPr>
            <w:tcW w:w="3836" w:type="dxa"/>
            <w:tcPrChange w:id="189" w:author="Goldfine, Jill" w:date="2019-06-25T12:13:00Z">
              <w:tcPr>
                <w:tcW w:w="3836" w:type="dxa"/>
              </w:tcPr>
            </w:tcPrChange>
          </w:tcPr>
          <w:p w14:paraId="6CD41BF7" w14:textId="71E1B602" w:rsidR="002B6F71" w:rsidRPr="00DA6CF1" w:rsidRDefault="002B6F71" w:rsidP="00BA4CF5">
            <w:pPr>
              <w:pStyle w:val="NoSpacing"/>
              <w:rPr>
                <w:rFonts w:asciiTheme="minorHAnsi" w:hAnsiTheme="minorHAnsi" w:cs="Arial"/>
              </w:rPr>
            </w:pPr>
            <w:r w:rsidRPr="00DA6CF1">
              <w:rPr>
                <w:rFonts w:asciiTheme="minorHAnsi" w:hAnsiTheme="minorHAnsi" w:cs="Arial"/>
              </w:rPr>
              <w:t xml:space="preserve">A date, equal or prior to the coverage effective date that indicates the earliest </w:t>
            </w:r>
            <w:commentRangeStart w:id="190"/>
            <w:r w:rsidRPr="00BA4CF5">
              <w:rPr>
                <w:rFonts w:asciiTheme="minorHAnsi" w:hAnsiTheme="minorHAnsi" w:cs="Arial"/>
              </w:rPr>
              <w:t xml:space="preserve">date of loss </w:t>
            </w:r>
            <w:commentRangeEnd w:id="190"/>
            <w:r w:rsidR="002F617F">
              <w:rPr>
                <w:rStyle w:val="CommentReference"/>
              </w:rPr>
              <w:commentReference w:id="190"/>
            </w:r>
            <w:r w:rsidRPr="00BA4CF5">
              <w:rPr>
                <w:rFonts w:asciiTheme="minorHAnsi" w:hAnsiTheme="minorHAnsi" w:cs="Arial"/>
              </w:rPr>
              <w:t xml:space="preserve">for which coverage is provided. </w:t>
            </w:r>
            <w:ins w:id="191" w:author="Goldfine, Jill" w:date="2019-06-12T09:10:00Z">
              <w:r w:rsidR="00051A7C" w:rsidRPr="00BA4CF5">
                <w:rPr>
                  <w:rFonts w:asciiTheme="minorHAnsi" w:hAnsiTheme="minorHAnsi" w:cs="Arial"/>
                </w:rPr>
                <w:t xml:space="preserve">Retro Date </w:t>
              </w:r>
              <w:r w:rsidR="00051A7C">
                <w:rPr>
                  <w:rFonts w:asciiTheme="minorHAnsi" w:hAnsiTheme="minorHAnsi" w:cs="Arial"/>
                </w:rPr>
                <w:t xml:space="preserve">may be </w:t>
              </w:r>
              <w:r w:rsidR="00051A7C" w:rsidRPr="00BA4CF5">
                <w:rPr>
                  <w:rFonts w:asciiTheme="minorHAnsi" w:hAnsiTheme="minorHAnsi" w:cs="Arial"/>
                </w:rPr>
                <w:t>the same as the Policy Effective Date</w:t>
              </w:r>
              <w:r w:rsidR="00051A7C" w:rsidRPr="00BA4CF5">
                <w:rPr>
                  <w:rFonts w:asciiTheme="minorHAnsi" w:hAnsiTheme="minorHAnsi" w:cs="Arial"/>
                  <w:color w:val="7030A0"/>
                </w:rPr>
                <w:t>.</w:t>
              </w:r>
              <w:r w:rsidR="00051A7C" w:rsidRPr="00BA4CF5">
                <w:rPr>
                  <w:rFonts w:asciiTheme="minorHAnsi" w:hAnsiTheme="minorHAnsi" w:cs="Arial"/>
                </w:rPr>
                <w:t xml:space="preserve"> </w:t>
              </w:r>
              <w:r w:rsidR="00051A7C" w:rsidRPr="00BA4CF5">
                <w:rPr>
                  <w:rFonts w:asciiTheme="minorHAnsi" w:hAnsiTheme="minorHAnsi" w:cs="Arial"/>
                  <w:color w:val="0070C0"/>
                </w:rPr>
                <w:t>Date format</w:t>
              </w:r>
              <w:r w:rsidR="00051A7C" w:rsidRPr="00FA495A">
                <w:rPr>
                  <w:rFonts w:asciiTheme="minorHAnsi" w:hAnsiTheme="minorHAnsi" w:cs="Arial"/>
                  <w:color w:val="0070C0"/>
                </w:rPr>
                <w:t xml:space="preserve"> of </w:t>
              </w:r>
              <w:proofErr w:type="spellStart"/>
              <w:r w:rsidR="00051A7C" w:rsidRPr="00FA495A">
                <w:rPr>
                  <w:rFonts w:asciiTheme="minorHAnsi" w:hAnsiTheme="minorHAnsi" w:cs="Arial"/>
                  <w:color w:val="0070C0"/>
                </w:rPr>
                <w:t>yyyy</w:t>
              </w:r>
              <w:proofErr w:type="spellEnd"/>
              <w:r w:rsidR="00051A7C" w:rsidRPr="00FA495A">
                <w:rPr>
                  <w:rFonts w:asciiTheme="minorHAnsi" w:hAnsiTheme="minorHAnsi" w:cs="Arial"/>
                  <w:color w:val="0070C0"/>
                </w:rPr>
                <w:t>-mm-</w:t>
              </w:r>
              <w:proofErr w:type="spellStart"/>
              <w:r w:rsidR="00051A7C" w:rsidRPr="00FA495A">
                <w:rPr>
                  <w:rFonts w:asciiTheme="minorHAnsi" w:hAnsiTheme="minorHAnsi" w:cs="Arial"/>
                  <w:color w:val="0070C0"/>
                </w:rPr>
                <w:t>dd</w:t>
              </w:r>
              <w:proofErr w:type="spellEnd"/>
              <w:r w:rsidR="00051A7C">
                <w:rPr>
                  <w:rFonts w:asciiTheme="minorHAnsi" w:hAnsiTheme="minorHAnsi" w:cs="Arial"/>
                  <w:color w:val="0070C0"/>
                </w:rPr>
                <w:t xml:space="preserve"> </w:t>
              </w:r>
            </w:ins>
            <w:del w:id="192" w:author="Goldfine, Jill" w:date="2019-06-12T09:10:00Z">
              <w:r w:rsidRPr="00BA4CF5" w:rsidDel="00051A7C">
                <w:rPr>
                  <w:rFonts w:asciiTheme="minorHAnsi" w:hAnsiTheme="minorHAnsi" w:cs="Arial"/>
                </w:rPr>
                <w:delText>If the Retro Date is the same as the Policy Effective Date, this would be the Policy Effective Date</w:delText>
              </w:r>
              <w:r w:rsidRPr="00BA4CF5" w:rsidDel="00051A7C">
                <w:rPr>
                  <w:rFonts w:asciiTheme="minorHAnsi" w:hAnsiTheme="minorHAnsi" w:cs="Arial"/>
                  <w:color w:val="7030A0"/>
                </w:rPr>
                <w:delText>.</w:delText>
              </w:r>
              <w:r w:rsidRPr="00BA4CF5" w:rsidDel="00051A7C">
                <w:rPr>
                  <w:rFonts w:asciiTheme="minorHAnsi" w:hAnsiTheme="minorHAnsi" w:cs="Arial"/>
                </w:rPr>
                <w:delText xml:space="preserve"> </w:delText>
              </w:r>
              <w:r w:rsidRPr="00BA4CF5" w:rsidDel="00051A7C">
                <w:rPr>
                  <w:rFonts w:asciiTheme="minorHAnsi" w:hAnsiTheme="minorHAnsi" w:cs="Arial"/>
                  <w:color w:val="0070C0"/>
                </w:rPr>
                <w:delText>Date format</w:delText>
              </w:r>
              <w:r w:rsidRPr="00FA495A" w:rsidDel="00051A7C">
                <w:rPr>
                  <w:rFonts w:asciiTheme="minorHAnsi" w:hAnsiTheme="minorHAnsi" w:cs="Arial"/>
                  <w:color w:val="0070C0"/>
                </w:rPr>
                <w:delText xml:space="preserve"> of yyyy-mm-dd</w:delText>
              </w:r>
              <w:r w:rsidRPr="002B6F71" w:rsidDel="00051A7C">
                <w:rPr>
                  <w:rFonts w:asciiTheme="minorHAnsi" w:hAnsiTheme="minorHAnsi" w:cs="Arial"/>
                  <w:color w:val="C00000"/>
                </w:rPr>
                <w:delText xml:space="preserve">.  </w:delText>
              </w:r>
            </w:del>
          </w:p>
        </w:tc>
        <w:tc>
          <w:tcPr>
            <w:tcW w:w="911" w:type="dxa"/>
            <w:gridSpan w:val="2"/>
            <w:vAlign w:val="center"/>
            <w:tcPrChange w:id="193" w:author="Goldfine, Jill" w:date="2019-06-25T12:13:00Z">
              <w:tcPr>
                <w:tcW w:w="911" w:type="dxa"/>
                <w:gridSpan w:val="2"/>
                <w:vAlign w:val="center"/>
              </w:tcPr>
            </w:tcPrChange>
          </w:tcPr>
          <w:p w14:paraId="2041B5CA" w14:textId="77777777" w:rsidR="002B6F71" w:rsidRDefault="002B6F71" w:rsidP="004578CC">
            <w:pPr>
              <w:jc w:val="center"/>
            </w:pPr>
            <w:r w:rsidRPr="0076595E">
              <w:rPr>
                <w:rFonts w:asciiTheme="minorHAnsi" w:hAnsiTheme="minorHAnsi" w:cs="Arial"/>
              </w:rPr>
              <w:t>N</w:t>
            </w:r>
          </w:p>
        </w:tc>
      </w:tr>
      <w:tr w:rsidR="002B6F71" w:rsidRPr="00ED172A" w14:paraId="62125B50" w14:textId="77777777" w:rsidTr="00E42A89">
        <w:tc>
          <w:tcPr>
            <w:tcW w:w="1553" w:type="dxa"/>
            <w:tcPrChange w:id="194" w:author="Goldfine, Jill" w:date="2019-06-25T12:16:00Z">
              <w:tcPr>
                <w:tcW w:w="1553" w:type="dxa"/>
              </w:tcPr>
            </w:tcPrChange>
          </w:tcPr>
          <w:p w14:paraId="3C9575CD" w14:textId="77777777" w:rsidR="002B6F71" w:rsidRDefault="002B6F71" w:rsidP="002B6F71">
            <w:r>
              <w:rPr>
                <w:rFonts w:asciiTheme="minorHAnsi" w:hAnsiTheme="minorHAnsi" w:cs="Arial"/>
              </w:rPr>
              <w:t>Character</w:t>
            </w:r>
          </w:p>
        </w:tc>
        <w:tc>
          <w:tcPr>
            <w:tcW w:w="2538" w:type="dxa"/>
            <w:tcPrChange w:id="195" w:author="Goldfine, Jill" w:date="2019-06-25T12:16:00Z">
              <w:tcPr>
                <w:tcW w:w="2538" w:type="dxa"/>
              </w:tcPr>
            </w:tcPrChange>
          </w:tcPr>
          <w:p w14:paraId="73847DCF" w14:textId="460FF7E0" w:rsidR="002B6F71" w:rsidDel="00E42A89" w:rsidRDefault="00E42A89" w:rsidP="00E42A89">
            <w:pPr>
              <w:rPr>
                <w:del w:id="196" w:author="Goldfine, Jill" w:date="2019-06-25T12:15:00Z"/>
              </w:rPr>
            </w:pPr>
            <w:ins w:id="197" w:author="Goldfine, Jill" w:date="2019-06-25T12:17:00Z">
              <w:r>
                <w:rPr>
                  <w:rFonts w:asciiTheme="minorHAnsi" w:hAnsiTheme="minorHAnsi" w:cs="Arial"/>
                </w:rPr>
                <w:t>Cyber Coverage Beneficiary</w:t>
              </w:r>
            </w:ins>
          </w:p>
          <w:p w14:paraId="481EC310" w14:textId="2DB03DF6" w:rsidR="002B6F71" w:rsidRDefault="002B6F71" w:rsidP="00E42A89">
            <w:del w:id="198" w:author="Goldfine, Jill" w:date="2019-06-25T12:17:00Z">
              <w:r w:rsidDel="00E42A89">
                <w:delText>Cyber Coverage Beneficiary</w:delText>
              </w:r>
            </w:del>
          </w:p>
          <w:p w14:paraId="4CD5072C" w14:textId="2A6AC4FF" w:rsidR="002B6F71" w:rsidRPr="002B6F71" w:rsidRDefault="002B6F71" w:rsidP="008258B9"/>
        </w:tc>
        <w:tc>
          <w:tcPr>
            <w:tcW w:w="3836" w:type="dxa"/>
            <w:tcPrChange w:id="199" w:author="Goldfine, Jill" w:date="2019-06-25T12:16:00Z">
              <w:tcPr>
                <w:tcW w:w="3836" w:type="dxa"/>
              </w:tcPr>
            </w:tcPrChange>
          </w:tcPr>
          <w:p w14:paraId="23810AB0" w14:textId="372E14C7" w:rsidR="002B6F71" w:rsidRPr="002B6F71" w:rsidRDefault="002B6F71" w:rsidP="002B6F71">
            <w:r w:rsidRPr="002B6F71">
              <w:t>Indicates whether the specific cyber coverage is a first party</w:t>
            </w:r>
            <w:r>
              <w:t>, or</w:t>
            </w:r>
            <w:r w:rsidR="00BA4CF5">
              <w:t xml:space="preserve"> </w:t>
            </w:r>
            <w:r w:rsidRPr="002B6F71">
              <w:t xml:space="preserve">third party coverage.  First party directly benefits and is paid to the named insured, and third party is a coverage paid on behalf of the named insured. </w:t>
            </w:r>
            <w:r>
              <w:t xml:space="preserve">This can be derived from the conformed coverage code. </w:t>
            </w:r>
          </w:p>
        </w:tc>
        <w:tc>
          <w:tcPr>
            <w:tcW w:w="911" w:type="dxa"/>
            <w:gridSpan w:val="2"/>
            <w:vAlign w:val="center"/>
            <w:tcPrChange w:id="200" w:author="Goldfine, Jill" w:date="2019-06-25T12:16:00Z">
              <w:tcPr>
                <w:tcW w:w="911" w:type="dxa"/>
                <w:gridSpan w:val="2"/>
                <w:vAlign w:val="center"/>
              </w:tcPr>
            </w:tcPrChange>
          </w:tcPr>
          <w:p w14:paraId="2883C467" w14:textId="77777777" w:rsidR="002B6F71" w:rsidRPr="00ED172A" w:rsidRDefault="002B6F71" w:rsidP="004578CC">
            <w:pPr>
              <w:pStyle w:val="NoSpacing"/>
              <w:jc w:val="center"/>
              <w:rPr>
                <w:rFonts w:asciiTheme="minorHAnsi" w:hAnsiTheme="minorHAnsi" w:cs="Arial"/>
              </w:rPr>
            </w:pPr>
            <w:r>
              <w:rPr>
                <w:rFonts w:asciiTheme="minorHAnsi" w:hAnsiTheme="minorHAnsi" w:cs="Arial"/>
              </w:rPr>
              <w:t>Y</w:t>
            </w:r>
          </w:p>
        </w:tc>
      </w:tr>
      <w:tr w:rsidR="002B6F71" w:rsidRPr="00ED172A" w14:paraId="045DFE7E" w14:textId="77777777" w:rsidTr="00E42A89">
        <w:tc>
          <w:tcPr>
            <w:tcW w:w="1553" w:type="dxa"/>
            <w:tcPrChange w:id="201" w:author="Goldfine, Jill" w:date="2019-06-25T12:13:00Z">
              <w:tcPr>
                <w:tcW w:w="1553" w:type="dxa"/>
              </w:tcPr>
            </w:tcPrChange>
          </w:tcPr>
          <w:p w14:paraId="7545F93B" w14:textId="5F2E18AC" w:rsidR="002B6F71" w:rsidRDefault="002B6F71" w:rsidP="002B6F71">
            <w:r w:rsidRPr="006030E6">
              <w:rPr>
                <w:rFonts w:asciiTheme="minorHAnsi" w:hAnsiTheme="minorHAnsi" w:cs="Arial"/>
              </w:rPr>
              <w:t>Character</w:t>
            </w:r>
          </w:p>
        </w:tc>
        <w:tc>
          <w:tcPr>
            <w:tcW w:w="2538" w:type="dxa"/>
            <w:shd w:val="clear" w:color="auto" w:fill="C2D69B" w:themeFill="accent3" w:themeFillTint="99"/>
            <w:tcPrChange w:id="202" w:author="Goldfine, Jill" w:date="2019-06-25T12:13:00Z">
              <w:tcPr>
                <w:tcW w:w="2538" w:type="dxa"/>
                <w:shd w:val="clear" w:color="auto" w:fill="C2D69B" w:themeFill="accent3" w:themeFillTint="99"/>
              </w:tcPr>
            </w:tcPrChange>
          </w:tcPr>
          <w:p w14:paraId="07854E91" w14:textId="4D2E4461" w:rsidR="002B6F71" w:rsidRPr="00BA4CF5" w:rsidRDefault="002B6F71" w:rsidP="00BA4CF5">
            <w:pPr>
              <w:pStyle w:val="NoSpacing"/>
              <w:shd w:val="clear" w:color="auto" w:fill="C2D69B" w:themeFill="accent3" w:themeFillTint="99"/>
              <w:rPr>
                <w:rFonts w:asciiTheme="minorHAnsi" w:hAnsiTheme="minorHAnsi" w:cs="Arial"/>
              </w:rPr>
            </w:pPr>
            <w:r w:rsidRPr="00BA4CF5">
              <w:rPr>
                <w:rFonts w:asciiTheme="minorHAnsi" w:hAnsiTheme="minorHAnsi" w:cs="Arial"/>
              </w:rPr>
              <w:t>Cyber Coverage Code</w:t>
            </w:r>
          </w:p>
          <w:p w14:paraId="18773F3A" w14:textId="250CD6AA" w:rsidR="002B6F71" w:rsidRPr="00ED172A" w:rsidRDefault="002B6F71" w:rsidP="00BA4CF5">
            <w:pPr>
              <w:pStyle w:val="NoSpacing"/>
              <w:shd w:val="clear" w:color="auto" w:fill="C2D69B" w:themeFill="accent3" w:themeFillTint="99"/>
              <w:rPr>
                <w:rFonts w:asciiTheme="minorHAnsi" w:hAnsiTheme="minorHAnsi" w:cs="Arial"/>
              </w:rPr>
            </w:pPr>
          </w:p>
        </w:tc>
        <w:tc>
          <w:tcPr>
            <w:tcW w:w="3836" w:type="dxa"/>
            <w:tcPrChange w:id="203" w:author="Goldfine, Jill" w:date="2019-06-25T12:13:00Z">
              <w:tcPr>
                <w:tcW w:w="3836" w:type="dxa"/>
              </w:tcPr>
            </w:tcPrChange>
          </w:tcPr>
          <w:p w14:paraId="31C1520A" w14:textId="7E8DD76D" w:rsidR="002B6F71" w:rsidRPr="00DA6CF1" w:rsidRDefault="002B6F71" w:rsidP="00E42A89">
            <w:pPr>
              <w:pStyle w:val="NoSpacing"/>
              <w:rPr>
                <w:rFonts w:asciiTheme="minorHAnsi" w:hAnsiTheme="minorHAnsi" w:cs="Arial"/>
              </w:rPr>
            </w:pPr>
            <w:r>
              <w:rPr>
                <w:rFonts w:asciiTheme="minorHAnsi" w:hAnsiTheme="minorHAnsi" w:cs="Arial"/>
              </w:rPr>
              <w:t>Code that relates to what Markel</w:t>
            </w:r>
            <w:r w:rsidRPr="00DA6CF1">
              <w:rPr>
                <w:rFonts w:asciiTheme="minorHAnsi" w:hAnsiTheme="minorHAnsi" w:cs="Arial"/>
              </w:rPr>
              <w:t xml:space="preserve"> classif</w:t>
            </w:r>
            <w:r>
              <w:rPr>
                <w:rFonts w:asciiTheme="minorHAnsi" w:hAnsiTheme="minorHAnsi" w:cs="Arial"/>
              </w:rPr>
              <w:t>ies</w:t>
            </w:r>
            <w:r w:rsidRPr="00DA6CF1">
              <w:rPr>
                <w:rFonts w:asciiTheme="minorHAnsi" w:hAnsiTheme="minorHAnsi" w:cs="Arial"/>
              </w:rPr>
              <w:t xml:space="preserve"> </w:t>
            </w:r>
            <w:r>
              <w:rPr>
                <w:rFonts w:asciiTheme="minorHAnsi" w:hAnsiTheme="minorHAnsi" w:cs="Arial"/>
              </w:rPr>
              <w:t xml:space="preserve">as </w:t>
            </w:r>
            <w:r w:rsidRPr="00DA6CF1">
              <w:rPr>
                <w:rFonts w:asciiTheme="minorHAnsi" w:hAnsiTheme="minorHAnsi" w:cs="Arial"/>
              </w:rPr>
              <w:t>coverage</w:t>
            </w:r>
            <w:r>
              <w:rPr>
                <w:rFonts w:asciiTheme="minorHAnsi" w:hAnsiTheme="minorHAnsi" w:cs="Arial"/>
              </w:rPr>
              <w:t xml:space="preserve"> (high correlation to the ISO Insuring Agreement Code)</w:t>
            </w:r>
            <w:ins w:id="204" w:author="Goldfine, Jill" w:date="2019-06-25T12:18:00Z">
              <w:r w:rsidR="00E42A89">
                <w:rPr>
                  <w:rFonts w:asciiTheme="minorHAnsi" w:hAnsiTheme="minorHAnsi" w:cs="Arial"/>
                </w:rPr>
                <w:t xml:space="preserve">.  Each requestor has their own sets of coverage or insuring agreement codes where we will need to build out conversion maps taking our own internal code and mapping it to the </w:t>
              </w:r>
              <w:proofErr w:type="gramStart"/>
              <w:r w:rsidR="00E42A89">
                <w:rPr>
                  <w:rFonts w:asciiTheme="minorHAnsi" w:hAnsiTheme="minorHAnsi" w:cs="Arial"/>
                </w:rPr>
                <w:t>requestors</w:t>
              </w:r>
              <w:proofErr w:type="gramEnd"/>
              <w:r w:rsidR="00E42A89">
                <w:rPr>
                  <w:rFonts w:asciiTheme="minorHAnsi" w:hAnsiTheme="minorHAnsi" w:cs="Arial"/>
                </w:rPr>
                <w:t xml:space="preserve"> code.  </w:t>
              </w:r>
            </w:ins>
            <w:del w:id="205" w:author="Goldfine, Jill" w:date="2019-06-25T12:18:00Z">
              <w:r w:rsidRPr="00DA6CF1" w:rsidDel="00E42A89">
                <w:rPr>
                  <w:rFonts w:asciiTheme="minorHAnsi" w:hAnsiTheme="minorHAnsi" w:cs="Arial"/>
                </w:rPr>
                <w:delText xml:space="preserve">, </w:delText>
              </w:r>
              <w:r w:rsidDel="00E42A89">
                <w:rPr>
                  <w:rFonts w:asciiTheme="minorHAnsi" w:hAnsiTheme="minorHAnsi" w:cs="Arial"/>
                </w:rPr>
                <w:delText>but</w:delText>
              </w:r>
              <w:r w:rsidRPr="00DA6CF1" w:rsidDel="00E42A89">
                <w:rPr>
                  <w:rFonts w:asciiTheme="minorHAnsi" w:hAnsiTheme="minorHAnsi" w:cs="Arial"/>
                </w:rPr>
                <w:delText xml:space="preserve"> </w:delText>
              </w:r>
              <w:r w:rsidDel="00E42A89">
                <w:rPr>
                  <w:rFonts w:asciiTheme="minorHAnsi" w:hAnsiTheme="minorHAnsi" w:cs="Arial"/>
                </w:rPr>
                <w:delText xml:space="preserve">mapped to the code </w:delText>
              </w:r>
              <w:r w:rsidRPr="00DA6CF1" w:rsidDel="00E42A89">
                <w:rPr>
                  <w:rFonts w:asciiTheme="minorHAnsi" w:hAnsiTheme="minorHAnsi" w:cs="Arial"/>
                </w:rPr>
                <w:delText xml:space="preserve">designated by the organization who is requesting information. </w:delText>
              </w:r>
            </w:del>
            <w:r>
              <w:rPr>
                <w:rFonts w:asciiTheme="minorHAnsi" w:hAnsiTheme="minorHAnsi" w:cs="Arial"/>
              </w:rPr>
              <w:t>See Appendi</w:t>
            </w:r>
            <w:r w:rsidR="00BA4CF5">
              <w:rPr>
                <w:rFonts w:asciiTheme="minorHAnsi" w:hAnsiTheme="minorHAnsi" w:cs="Arial"/>
              </w:rPr>
              <w:t>x</w:t>
            </w:r>
            <w:r>
              <w:rPr>
                <w:rFonts w:asciiTheme="minorHAnsi" w:hAnsiTheme="minorHAnsi" w:cs="Arial"/>
              </w:rPr>
              <w:t xml:space="preserve"> A for </w:t>
            </w:r>
            <w:r>
              <w:rPr>
                <w:rFonts w:asciiTheme="minorHAnsi" w:hAnsiTheme="minorHAnsi" w:cs="Arial"/>
                <w:color w:val="0070C0"/>
              </w:rPr>
              <w:t>Valid Values</w:t>
            </w:r>
          </w:p>
        </w:tc>
        <w:tc>
          <w:tcPr>
            <w:tcW w:w="911" w:type="dxa"/>
            <w:gridSpan w:val="2"/>
            <w:vAlign w:val="center"/>
            <w:tcPrChange w:id="206" w:author="Goldfine, Jill" w:date="2019-06-25T12:13:00Z">
              <w:tcPr>
                <w:tcW w:w="911" w:type="dxa"/>
                <w:gridSpan w:val="2"/>
                <w:vAlign w:val="center"/>
              </w:tcPr>
            </w:tcPrChange>
          </w:tcPr>
          <w:p w14:paraId="6075056D" w14:textId="77777777" w:rsidR="002B6F71" w:rsidRPr="00ED172A" w:rsidRDefault="002B6F71" w:rsidP="004578CC">
            <w:pPr>
              <w:pStyle w:val="NoSpacing"/>
              <w:jc w:val="center"/>
              <w:rPr>
                <w:rFonts w:asciiTheme="minorHAnsi" w:hAnsiTheme="minorHAnsi" w:cs="Arial"/>
              </w:rPr>
            </w:pPr>
            <w:r>
              <w:rPr>
                <w:rFonts w:asciiTheme="minorHAnsi" w:hAnsiTheme="minorHAnsi" w:cs="Arial"/>
              </w:rPr>
              <w:t>Y</w:t>
            </w:r>
          </w:p>
        </w:tc>
      </w:tr>
      <w:tr w:rsidR="002B6F71" w:rsidRPr="00ED172A" w14:paraId="527790DD" w14:textId="77777777" w:rsidTr="00E42A89">
        <w:tc>
          <w:tcPr>
            <w:tcW w:w="1553" w:type="dxa"/>
            <w:tcPrChange w:id="207" w:author="Goldfine, Jill" w:date="2019-06-25T12:13:00Z">
              <w:tcPr>
                <w:tcW w:w="1553" w:type="dxa"/>
              </w:tcPr>
            </w:tcPrChange>
          </w:tcPr>
          <w:p w14:paraId="24F8DDB9" w14:textId="77777777" w:rsidR="002B6F71" w:rsidRPr="00ED172A" w:rsidRDefault="002B6F71" w:rsidP="002B6F71">
            <w:pPr>
              <w:pStyle w:val="NoSpacing"/>
              <w:rPr>
                <w:rFonts w:asciiTheme="minorHAnsi" w:hAnsiTheme="minorHAnsi" w:cs="Arial"/>
              </w:rPr>
            </w:pPr>
            <w:r>
              <w:rPr>
                <w:rFonts w:asciiTheme="minorHAnsi" w:hAnsiTheme="minorHAnsi" w:cs="Arial"/>
              </w:rPr>
              <w:t>Number</w:t>
            </w:r>
          </w:p>
        </w:tc>
        <w:tc>
          <w:tcPr>
            <w:tcW w:w="2538" w:type="dxa"/>
            <w:shd w:val="clear" w:color="auto" w:fill="auto"/>
            <w:tcPrChange w:id="208" w:author="Goldfine, Jill" w:date="2019-06-25T12:13:00Z">
              <w:tcPr>
                <w:tcW w:w="2538" w:type="dxa"/>
                <w:shd w:val="clear" w:color="auto" w:fill="auto"/>
              </w:tcPr>
            </w:tcPrChange>
          </w:tcPr>
          <w:p w14:paraId="7A5ED3A7" w14:textId="0F933E4E" w:rsidR="002B6F71" w:rsidRPr="00ED172A" w:rsidRDefault="002B6F71" w:rsidP="002B6F71">
            <w:pPr>
              <w:pStyle w:val="NoSpacing"/>
              <w:rPr>
                <w:rFonts w:asciiTheme="minorHAnsi" w:hAnsiTheme="minorHAnsi" w:cs="Arial"/>
              </w:rPr>
            </w:pPr>
            <w:r>
              <w:rPr>
                <w:rFonts w:asciiTheme="minorHAnsi" w:hAnsiTheme="minorHAnsi" w:cs="Arial"/>
              </w:rPr>
              <w:t>Policy</w:t>
            </w:r>
            <w:del w:id="209" w:author="Goldfine, Jill" w:date="2019-06-25T12:17:00Z">
              <w:r w:rsidDel="00E42A89">
                <w:rPr>
                  <w:rFonts w:asciiTheme="minorHAnsi" w:hAnsiTheme="minorHAnsi" w:cs="Arial"/>
                </w:rPr>
                <w:delText xml:space="preserve"> </w:delText>
              </w:r>
            </w:del>
            <w:r w:rsidRPr="00ED172A">
              <w:rPr>
                <w:rFonts w:asciiTheme="minorHAnsi" w:hAnsiTheme="minorHAnsi" w:cs="Arial"/>
              </w:rPr>
              <w:t xml:space="preserve"> </w:t>
            </w:r>
            <w:commentRangeStart w:id="210"/>
            <w:r w:rsidRPr="00ED172A">
              <w:rPr>
                <w:rFonts w:asciiTheme="minorHAnsi" w:hAnsiTheme="minorHAnsi" w:cs="Arial"/>
              </w:rPr>
              <w:t>Aggregate</w:t>
            </w:r>
            <w:commentRangeEnd w:id="210"/>
            <w:r w:rsidR="002F617F">
              <w:rPr>
                <w:rStyle w:val="CommentReference"/>
              </w:rPr>
              <w:commentReference w:id="210"/>
            </w:r>
            <w:r w:rsidRPr="00ED172A">
              <w:rPr>
                <w:rFonts w:asciiTheme="minorHAnsi" w:hAnsiTheme="minorHAnsi" w:cs="Arial"/>
              </w:rPr>
              <w:t xml:space="preserve"> Limit</w:t>
            </w:r>
            <w:ins w:id="211" w:author="Goldfine, Jill" w:date="2019-06-12T09:33:00Z">
              <w:r w:rsidR="003F0605">
                <w:rPr>
                  <w:rFonts w:asciiTheme="minorHAnsi" w:hAnsiTheme="minorHAnsi" w:cs="Arial"/>
                </w:rPr>
                <w:t xml:space="preserve"> Amount</w:t>
              </w:r>
            </w:ins>
          </w:p>
        </w:tc>
        <w:tc>
          <w:tcPr>
            <w:tcW w:w="3836" w:type="dxa"/>
            <w:tcPrChange w:id="212" w:author="Goldfine, Jill" w:date="2019-06-25T12:13:00Z">
              <w:tcPr>
                <w:tcW w:w="3836" w:type="dxa"/>
              </w:tcPr>
            </w:tcPrChange>
          </w:tcPr>
          <w:p w14:paraId="22EA9885" w14:textId="68F437BC" w:rsidR="002B6F71" w:rsidRPr="00DA6CF1" w:rsidRDefault="002B6F71" w:rsidP="002B6F71">
            <w:pPr>
              <w:pStyle w:val="NoSpacing"/>
              <w:rPr>
                <w:rFonts w:asciiTheme="minorHAnsi" w:hAnsiTheme="minorHAnsi" w:cs="Arial"/>
              </w:rPr>
            </w:pPr>
            <w:r w:rsidRPr="00DA6CF1">
              <w:rPr>
                <w:rFonts w:asciiTheme="minorHAnsi" w:hAnsiTheme="minorHAnsi" w:cs="Arial"/>
              </w:rPr>
              <w:t xml:space="preserve">Maximum </w:t>
            </w:r>
            <w:r>
              <w:rPr>
                <w:rFonts w:asciiTheme="minorHAnsi" w:hAnsiTheme="minorHAnsi" w:cs="Arial"/>
              </w:rPr>
              <w:t>amount</w:t>
            </w:r>
            <w:r w:rsidRPr="00DA6CF1">
              <w:rPr>
                <w:rFonts w:asciiTheme="minorHAnsi" w:hAnsiTheme="minorHAnsi" w:cs="Arial"/>
              </w:rPr>
              <w:t xml:space="preserve"> that will be paid out </w:t>
            </w:r>
            <w:r>
              <w:rPr>
                <w:rFonts w:asciiTheme="minorHAnsi" w:hAnsiTheme="minorHAnsi" w:cs="Arial"/>
              </w:rPr>
              <w:t>on all claims</w:t>
            </w:r>
            <w:r w:rsidR="00BA4CF5">
              <w:rPr>
                <w:rFonts w:asciiTheme="minorHAnsi" w:hAnsiTheme="minorHAnsi" w:cs="Arial"/>
              </w:rPr>
              <w:t xml:space="preserve"> and products</w:t>
            </w:r>
            <w:r>
              <w:rPr>
                <w:rFonts w:asciiTheme="minorHAnsi" w:hAnsiTheme="minorHAnsi" w:cs="Arial"/>
              </w:rPr>
              <w:t xml:space="preserve"> </w:t>
            </w:r>
            <w:r w:rsidRPr="00DA6CF1">
              <w:rPr>
                <w:rFonts w:asciiTheme="minorHAnsi" w:hAnsiTheme="minorHAnsi" w:cs="Arial"/>
              </w:rPr>
              <w:t xml:space="preserve">over the course of the </w:t>
            </w:r>
            <w:r>
              <w:rPr>
                <w:rFonts w:asciiTheme="minorHAnsi" w:hAnsiTheme="minorHAnsi" w:cs="Arial"/>
              </w:rPr>
              <w:t xml:space="preserve">given </w:t>
            </w:r>
            <w:r w:rsidRPr="00DA6CF1">
              <w:rPr>
                <w:rFonts w:asciiTheme="minorHAnsi" w:hAnsiTheme="minorHAnsi" w:cs="Arial"/>
              </w:rPr>
              <w:t xml:space="preserve">policy period </w:t>
            </w:r>
            <w:r>
              <w:rPr>
                <w:rFonts w:asciiTheme="minorHAnsi" w:hAnsiTheme="minorHAnsi" w:cs="Arial"/>
              </w:rPr>
              <w:t>(Policy Effective Date to Policy Expiration Date)</w:t>
            </w:r>
            <w:r w:rsidRPr="00DA6CF1">
              <w:rPr>
                <w:rFonts w:asciiTheme="minorHAnsi" w:hAnsiTheme="minorHAnsi" w:cs="Arial"/>
              </w:rPr>
              <w:t xml:space="preserve">. </w:t>
            </w:r>
            <w:r w:rsidR="00BA4CF5">
              <w:rPr>
                <w:rFonts w:asciiTheme="minorHAnsi" w:hAnsiTheme="minorHAnsi" w:cs="Arial"/>
              </w:rPr>
              <w:t>If there is no Policy Aggregate Limit, leave blank.</w:t>
            </w:r>
          </w:p>
        </w:tc>
        <w:tc>
          <w:tcPr>
            <w:tcW w:w="911" w:type="dxa"/>
            <w:gridSpan w:val="2"/>
            <w:vAlign w:val="center"/>
            <w:tcPrChange w:id="213" w:author="Goldfine, Jill" w:date="2019-06-25T12:13:00Z">
              <w:tcPr>
                <w:tcW w:w="911" w:type="dxa"/>
                <w:gridSpan w:val="2"/>
                <w:vAlign w:val="center"/>
              </w:tcPr>
            </w:tcPrChange>
          </w:tcPr>
          <w:p w14:paraId="1CE9DAB2" w14:textId="77777777" w:rsidR="002B6F71" w:rsidRDefault="002B6F71" w:rsidP="004578CC">
            <w:pPr>
              <w:jc w:val="center"/>
            </w:pPr>
            <w:r w:rsidRPr="00E35717">
              <w:rPr>
                <w:rFonts w:asciiTheme="minorHAnsi" w:hAnsiTheme="minorHAnsi" w:cs="Arial"/>
              </w:rPr>
              <w:t>N</w:t>
            </w:r>
          </w:p>
        </w:tc>
      </w:tr>
      <w:tr w:rsidR="002B6F71" w:rsidRPr="00ED172A" w14:paraId="2F0E3EED" w14:textId="77777777" w:rsidTr="00E42A89">
        <w:tc>
          <w:tcPr>
            <w:tcW w:w="1553" w:type="dxa"/>
            <w:tcPrChange w:id="214" w:author="Goldfine, Jill" w:date="2019-06-25T12:13:00Z">
              <w:tcPr>
                <w:tcW w:w="1553" w:type="dxa"/>
              </w:tcPr>
            </w:tcPrChange>
          </w:tcPr>
          <w:p w14:paraId="4FFD62F3" w14:textId="77777777" w:rsidR="002B6F71" w:rsidRDefault="002B6F71" w:rsidP="002B6F71">
            <w:r w:rsidRPr="00304A6A">
              <w:rPr>
                <w:rFonts w:asciiTheme="minorHAnsi" w:hAnsiTheme="minorHAnsi" w:cs="Arial"/>
              </w:rPr>
              <w:t>Number</w:t>
            </w:r>
          </w:p>
        </w:tc>
        <w:tc>
          <w:tcPr>
            <w:tcW w:w="2538" w:type="dxa"/>
            <w:shd w:val="clear" w:color="auto" w:fill="auto"/>
            <w:tcPrChange w:id="215" w:author="Goldfine, Jill" w:date="2019-06-25T12:13:00Z">
              <w:tcPr>
                <w:tcW w:w="2538" w:type="dxa"/>
                <w:shd w:val="clear" w:color="auto" w:fill="auto"/>
              </w:tcPr>
            </w:tcPrChange>
          </w:tcPr>
          <w:p w14:paraId="46C9D700" w14:textId="44FF1D09" w:rsidR="002B6F71" w:rsidRPr="00ED172A" w:rsidRDefault="002B6F71" w:rsidP="002F617F">
            <w:pPr>
              <w:pStyle w:val="NoSpacing"/>
              <w:rPr>
                <w:rFonts w:asciiTheme="minorHAnsi" w:hAnsiTheme="minorHAnsi" w:cs="Arial"/>
              </w:rPr>
            </w:pPr>
            <w:r>
              <w:rPr>
                <w:rFonts w:asciiTheme="minorHAnsi" w:hAnsiTheme="minorHAnsi" w:cs="Arial"/>
              </w:rPr>
              <w:t xml:space="preserve">Policy </w:t>
            </w:r>
            <w:del w:id="216" w:author="Goldfine, Jill" w:date="2019-06-19T13:49:00Z">
              <w:r w:rsidRPr="00ED172A" w:rsidDel="002F617F">
                <w:rPr>
                  <w:rFonts w:asciiTheme="minorHAnsi" w:hAnsiTheme="minorHAnsi" w:cs="Arial"/>
                </w:rPr>
                <w:delText xml:space="preserve">Occurrence </w:delText>
              </w:r>
            </w:del>
            <w:ins w:id="217" w:author="Goldfine, Jill" w:date="2019-06-19T13:49:00Z">
              <w:r w:rsidR="002F617F" w:rsidRPr="00ED172A">
                <w:rPr>
                  <w:rFonts w:asciiTheme="minorHAnsi" w:hAnsiTheme="minorHAnsi" w:cs="Arial"/>
                </w:rPr>
                <w:t>Occurrence</w:t>
              </w:r>
              <w:r w:rsidR="002F617F">
                <w:rPr>
                  <w:rFonts w:asciiTheme="minorHAnsi" w:hAnsiTheme="minorHAnsi" w:cs="Arial"/>
                </w:rPr>
                <w:t xml:space="preserve"> or claims made </w:t>
              </w:r>
            </w:ins>
            <w:r w:rsidRPr="00ED172A">
              <w:rPr>
                <w:rFonts w:asciiTheme="minorHAnsi" w:hAnsiTheme="minorHAnsi" w:cs="Arial"/>
              </w:rPr>
              <w:t>Limit</w:t>
            </w:r>
            <w:ins w:id="218" w:author="Goldfine, Jill" w:date="2019-06-12T09:33:00Z">
              <w:r w:rsidR="003F0605">
                <w:rPr>
                  <w:rFonts w:asciiTheme="minorHAnsi" w:hAnsiTheme="minorHAnsi" w:cs="Arial"/>
                </w:rPr>
                <w:t xml:space="preserve"> Amount</w:t>
              </w:r>
            </w:ins>
          </w:p>
        </w:tc>
        <w:tc>
          <w:tcPr>
            <w:tcW w:w="3836" w:type="dxa"/>
            <w:tcPrChange w:id="219" w:author="Goldfine, Jill" w:date="2019-06-25T12:13:00Z">
              <w:tcPr>
                <w:tcW w:w="3836" w:type="dxa"/>
              </w:tcPr>
            </w:tcPrChange>
          </w:tcPr>
          <w:p w14:paraId="4849E2DB" w14:textId="6DFEC76E" w:rsidR="002B6F71" w:rsidRPr="00DA6CF1" w:rsidRDefault="002B6F71" w:rsidP="00BA4CF5">
            <w:pPr>
              <w:pStyle w:val="NoSpacing"/>
              <w:rPr>
                <w:rFonts w:asciiTheme="minorHAnsi" w:hAnsiTheme="minorHAnsi" w:cs="Arial"/>
              </w:rPr>
            </w:pPr>
            <w:r w:rsidRPr="00DA6CF1">
              <w:rPr>
                <w:rFonts w:asciiTheme="minorHAnsi" w:hAnsiTheme="minorHAnsi" w:cs="Arial"/>
              </w:rPr>
              <w:t xml:space="preserve">Maximum </w:t>
            </w:r>
            <w:r>
              <w:rPr>
                <w:rFonts w:asciiTheme="minorHAnsi" w:hAnsiTheme="minorHAnsi" w:cs="Arial"/>
              </w:rPr>
              <w:t>amount</w:t>
            </w:r>
            <w:r w:rsidRPr="00DA6CF1">
              <w:rPr>
                <w:rFonts w:asciiTheme="minorHAnsi" w:hAnsiTheme="minorHAnsi" w:cs="Arial"/>
              </w:rPr>
              <w:t xml:space="preserve"> that will be paid out for one claim occurrence on the policy.</w:t>
            </w:r>
            <w:r>
              <w:rPr>
                <w:rFonts w:asciiTheme="minorHAnsi" w:hAnsiTheme="minorHAnsi" w:cs="Arial"/>
              </w:rPr>
              <w:t xml:space="preserve"> If there is no Policy Occurrence Limit, leave blank.</w:t>
            </w:r>
            <w:r w:rsidRPr="00DA6CF1">
              <w:rPr>
                <w:rFonts w:asciiTheme="minorHAnsi" w:hAnsiTheme="minorHAnsi" w:cs="Arial"/>
              </w:rPr>
              <w:t xml:space="preserve"> </w:t>
            </w:r>
          </w:p>
        </w:tc>
        <w:tc>
          <w:tcPr>
            <w:tcW w:w="911" w:type="dxa"/>
            <w:gridSpan w:val="2"/>
            <w:vAlign w:val="center"/>
            <w:tcPrChange w:id="220" w:author="Goldfine, Jill" w:date="2019-06-25T12:13:00Z">
              <w:tcPr>
                <w:tcW w:w="911" w:type="dxa"/>
                <w:gridSpan w:val="2"/>
                <w:vAlign w:val="center"/>
              </w:tcPr>
            </w:tcPrChange>
          </w:tcPr>
          <w:p w14:paraId="5590CCD1" w14:textId="77777777" w:rsidR="002B6F71" w:rsidRDefault="002B6F71" w:rsidP="004578CC">
            <w:pPr>
              <w:jc w:val="center"/>
            </w:pPr>
            <w:r w:rsidRPr="00E35717">
              <w:rPr>
                <w:rFonts w:asciiTheme="minorHAnsi" w:hAnsiTheme="minorHAnsi" w:cs="Arial"/>
              </w:rPr>
              <w:t>N</w:t>
            </w:r>
          </w:p>
        </w:tc>
      </w:tr>
      <w:tr w:rsidR="002B6F71" w:rsidRPr="00ED172A" w14:paraId="165D7E80" w14:textId="77777777" w:rsidTr="00E42A89">
        <w:tc>
          <w:tcPr>
            <w:tcW w:w="1553" w:type="dxa"/>
            <w:tcPrChange w:id="221" w:author="Goldfine, Jill" w:date="2019-06-25T12:13:00Z">
              <w:tcPr>
                <w:tcW w:w="1553" w:type="dxa"/>
              </w:tcPr>
            </w:tcPrChange>
          </w:tcPr>
          <w:p w14:paraId="5090CB22" w14:textId="77777777" w:rsidR="002B6F71" w:rsidRPr="00ED172A" w:rsidRDefault="002B6F71" w:rsidP="002B6F71">
            <w:pPr>
              <w:pStyle w:val="NoSpacing"/>
              <w:rPr>
                <w:rFonts w:asciiTheme="minorHAnsi" w:hAnsiTheme="minorHAnsi" w:cs="Arial"/>
              </w:rPr>
            </w:pPr>
            <w:r>
              <w:rPr>
                <w:rFonts w:asciiTheme="minorHAnsi" w:hAnsiTheme="minorHAnsi" w:cs="Arial"/>
              </w:rPr>
              <w:t>Date</w:t>
            </w:r>
          </w:p>
        </w:tc>
        <w:tc>
          <w:tcPr>
            <w:tcW w:w="2538" w:type="dxa"/>
            <w:tcPrChange w:id="222" w:author="Goldfine, Jill" w:date="2019-06-25T12:13:00Z">
              <w:tcPr>
                <w:tcW w:w="2538" w:type="dxa"/>
              </w:tcPr>
            </w:tcPrChange>
          </w:tcPr>
          <w:p w14:paraId="5DCDCAAA" w14:textId="7AF1B891" w:rsidR="002B6F71" w:rsidRPr="00ED172A" w:rsidRDefault="002B6F71" w:rsidP="002B6F71">
            <w:pPr>
              <w:pStyle w:val="NoSpacing"/>
              <w:rPr>
                <w:rFonts w:asciiTheme="minorHAnsi" w:hAnsiTheme="minorHAnsi" w:cs="Arial"/>
              </w:rPr>
            </w:pPr>
            <w:r w:rsidRPr="00882F42">
              <w:rPr>
                <w:rFonts w:asciiTheme="minorHAnsi" w:hAnsiTheme="minorHAnsi" w:cs="Arial"/>
              </w:rPr>
              <w:t xml:space="preserve">Transaction Effective </w:t>
            </w:r>
            <w:r w:rsidRPr="00ED172A">
              <w:rPr>
                <w:rFonts w:asciiTheme="minorHAnsi" w:hAnsiTheme="minorHAnsi" w:cs="Arial"/>
              </w:rPr>
              <w:t>Date</w:t>
            </w:r>
          </w:p>
        </w:tc>
        <w:tc>
          <w:tcPr>
            <w:tcW w:w="3836" w:type="dxa"/>
            <w:tcPrChange w:id="223" w:author="Goldfine, Jill" w:date="2019-06-25T12:13:00Z">
              <w:tcPr>
                <w:tcW w:w="3836" w:type="dxa"/>
              </w:tcPr>
            </w:tcPrChange>
          </w:tcPr>
          <w:p w14:paraId="3AE4CA81" w14:textId="77777777" w:rsidR="002B6F71" w:rsidRPr="00DA6CF1" w:rsidRDefault="002B6F71" w:rsidP="002B6F71">
            <w:pPr>
              <w:pStyle w:val="NoSpacing"/>
              <w:rPr>
                <w:rFonts w:asciiTheme="minorHAnsi" w:hAnsiTheme="minorHAnsi" w:cs="Arial"/>
              </w:rPr>
            </w:pPr>
            <w:r w:rsidRPr="00DA6CF1">
              <w:rPr>
                <w:rFonts w:asciiTheme="minorHAnsi" w:hAnsiTheme="minorHAnsi" w:cs="Arial"/>
              </w:rPr>
              <w:t xml:space="preserve">The calendar </w:t>
            </w:r>
            <w:r>
              <w:rPr>
                <w:rFonts w:asciiTheme="minorHAnsi" w:hAnsiTheme="minorHAnsi" w:cs="Arial"/>
              </w:rPr>
              <w:t>date</w:t>
            </w:r>
            <w:r w:rsidRPr="00DA6CF1">
              <w:rPr>
                <w:rFonts w:asciiTheme="minorHAnsi" w:hAnsiTheme="minorHAnsi" w:cs="Arial"/>
              </w:rPr>
              <w:t xml:space="preserve"> on which a recorded </w:t>
            </w:r>
            <w:r>
              <w:rPr>
                <w:rFonts w:asciiTheme="minorHAnsi" w:hAnsiTheme="minorHAnsi" w:cs="Arial"/>
              </w:rPr>
              <w:t xml:space="preserve">policy </w:t>
            </w:r>
            <w:r w:rsidRPr="00DA6CF1">
              <w:rPr>
                <w:rFonts w:asciiTheme="minorHAnsi" w:hAnsiTheme="minorHAnsi" w:cs="Arial"/>
              </w:rPr>
              <w:t xml:space="preserve">transaction goes into effect </w:t>
            </w:r>
            <w:r>
              <w:rPr>
                <w:rFonts w:asciiTheme="minorHAnsi" w:hAnsiTheme="minorHAnsi" w:cs="Arial"/>
              </w:rPr>
              <w:t xml:space="preserve">(e.g. </w:t>
            </w:r>
            <w:r w:rsidRPr="00DA6CF1">
              <w:rPr>
                <w:rFonts w:asciiTheme="minorHAnsi" w:hAnsiTheme="minorHAnsi" w:cs="Arial"/>
              </w:rPr>
              <w:t xml:space="preserve"> </w:t>
            </w:r>
            <w:proofErr w:type="gramStart"/>
            <w:r w:rsidRPr="00DA6CF1">
              <w:rPr>
                <w:rFonts w:asciiTheme="minorHAnsi" w:hAnsiTheme="minorHAnsi" w:cs="Arial"/>
              </w:rPr>
              <w:t>recorded</w:t>
            </w:r>
            <w:proofErr w:type="gramEnd"/>
            <w:r w:rsidRPr="00DA6CF1">
              <w:rPr>
                <w:rFonts w:asciiTheme="minorHAnsi" w:hAnsiTheme="minorHAnsi" w:cs="Arial"/>
              </w:rPr>
              <w:t xml:space="preserve"> into the system records</w:t>
            </w:r>
            <w:r>
              <w:rPr>
                <w:rFonts w:asciiTheme="minorHAnsi" w:hAnsiTheme="minorHAnsi" w:cs="Arial"/>
              </w:rPr>
              <w:t>)</w:t>
            </w:r>
            <w:r w:rsidRPr="00DA6CF1">
              <w:rPr>
                <w:rFonts w:asciiTheme="minorHAnsi" w:hAnsiTheme="minorHAnsi" w:cs="Arial"/>
              </w:rPr>
              <w:t>.</w:t>
            </w:r>
            <w:r>
              <w:rPr>
                <w:rFonts w:asciiTheme="minorHAnsi" w:hAnsiTheme="minorHAnsi" w:cs="Arial"/>
              </w:rPr>
              <w:t xml:space="preserve"> </w:t>
            </w:r>
            <w:r w:rsidRPr="00FA495A">
              <w:rPr>
                <w:rFonts w:asciiTheme="minorHAnsi" w:hAnsiTheme="minorHAnsi" w:cs="Arial"/>
                <w:color w:val="0070C0"/>
              </w:rPr>
              <w:t xml:space="preserve">Date format of </w:t>
            </w:r>
            <w:proofErr w:type="spellStart"/>
            <w:r w:rsidRPr="00FA495A">
              <w:rPr>
                <w:rFonts w:asciiTheme="minorHAnsi" w:hAnsiTheme="minorHAnsi" w:cs="Arial"/>
                <w:color w:val="0070C0"/>
              </w:rPr>
              <w:t>yyyy</w:t>
            </w:r>
            <w:proofErr w:type="spellEnd"/>
            <w:r w:rsidRPr="00FA495A">
              <w:rPr>
                <w:rFonts w:asciiTheme="minorHAnsi" w:hAnsiTheme="minorHAnsi" w:cs="Arial"/>
                <w:color w:val="0070C0"/>
              </w:rPr>
              <w:t>-mm-dd.</w:t>
            </w:r>
          </w:p>
        </w:tc>
        <w:tc>
          <w:tcPr>
            <w:tcW w:w="911" w:type="dxa"/>
            <w:gridSpan w:val="2"/>
            <w:vAlign w:val="center"/>
            <w:tcPrChange w:id="224" w:author="Goldfine, Jill" w:date="2019-06-25T12:13:00Z">
              <w:tcPr>
                <w:tcW w:w="911" w:type="dxa"/>
                <w:gridSpan w:val="2"/>
                <w:vAlign w:val="center"/>
              </w:tcPr>
            </w:tcPrChange>
          </w:tcPr>
          <w:p w14:paraId="76397C2B" w14:textId="77777777" w:rsidR="002B6F71" w:rsidRDefault="002B6F71" w:rsidP="004578CC">
            <w:pPr>
              <w:jc w:val="center"/>
            </w:pPr>
            <w:r w:rsidRPr="00CD5642">
              <w:rPr>
                <w:rFonts w:asciiTheme="minorHAnsi" w:hAnsiTheme="minorHAnsi" w:cs="Arial"/>
              </w:rPr>
              <w:t>N</w:t>
            </w:r>
          </w:p>
        </w:tc>
      </w:tr>
      <w:tr w:rsidR="002B6F71" w:rsidRPr="00ED172A" w14:paraId="35189A29" w14:textId="77777777" w:rsidTr="00E42A89">
        <w:tc>
          <w:tcPr>
            <w:tcW w:w="1553" w:type="dxa"/>
            <w:tcPrChange w:id="225" w:author="Goldfine, Jill" w:date="2019-06-25T12:13:00Z">
              <w:tcPr>
                <w:tcW w:w="1553" w:type="dxa"/>
              </w:tcPr>
            </w:tcPrChange>
          </w:tcPr>
          <w:p w14:paraId="28D4EB35" w14:textId="77777777" w:rsidR="002B6F71" w:rsidRDefault="002B6F71" w:rsidP="002B6F71">
            <w:r>
              <w:rPr>
                <w:rFonts w:asciiTheme="minorHAnsi" w:hAnsiTheme="minorHAnsi" w:cs="Arial"/>
              </w:rPr>
              <w:t>Character</w:t>
            </w:r>
          </w:p>
        </w:tc>
        <w:tc>
          <w:tcPr>
            <w:tcW w:w="2538" w:type="dxa"/>
            <w:shd w:val="clear" w:color="auto" w:fill="C2D69B" w:themeFill="accent3" w:themeFillTint="99"/>
            <w:tcPrChange w:id="226" w:author="Goldfine, Jill" w:date="2019-06-25T12:13:00Z">
              <w:tcPr>
                <w:tcW w:w="2538" w:type="dxa"/>
                <w:shd w:val="clear" w:color="auto" w:fill="C2D69B" w:themeFill="accent3" w:themeFillTint="99"/>
              </w:tcPr>
            </w:tcPrChange>
          </w:tcPr>
          <w:p w14:paraId="0B5016EA" w14:textId="453AE9CB" w:rsidR="002B6F71" w:rsidRPr="00ED172A" w:rsidRDefault="002B6F71" w:rsidP="002B6F71">
            <w:pPr>
              <w:pStyle w:val="NoSpacing"/>
              <w:rPr>
                <w:rFonts w:asciiTheme="minorHAnsi" w:hAnsiTheme="minorHAnsi" w:cs="Arial"/>
              </w:rPr>
            </w:pPr>
            <w:r w:rsidRPr="004D1B1C">
              <w:rPr>
                <w:rFonts w:asciiTheme="minorHAnsi" w:hAnsiTheme="minorHAnsi" w:cs="Arial"/>
                <w:shd w:val="clear" w:color="auto" w:fill="C2D69B" w:themeFill="accent3" w:themeFillTint="99"/>
              </w:rPr>
              <w:t>Layer Product Line</w:t>
            </w:r>
            <w:ins w:id="227" w:author="Goldfine, Jill" w:date="2019-06-12T09:33:00Z">
              <w:r w:rsidR="003F0605">
                <w:rPr>
                  <w:rFonts w:asciiTheme="minorHAnsi" w:hAnsiTheme="minorHAnsi" w:cs="Arial"/>
                  <w:shd w:val="clear" w:color="auto" w:fill="C2D69B" w:themeFill="accent3" w:themeFillTint="99"/>
                </w:rPr>
                <w:t xml:space="preserve"> Code</w:t>
              </w:r>
            </w:ins>
          </w:p>
        </w:tc>
        <w:tc>
          <w:tcPr>
            <w:tcW w:w="3836" w:type="dxa"/>
            <w:tcPrChange w:id="228" w:author="Goldfine, Jill" w:date="2019-06-25T12:13:00Z">
              <w:tcPr>
                <w:tcW w:w="3836" w:type="dxa"/>
              </w:tcPr>
            </w:tcPrChange>
          </w:tcPr>
          <w:p w14:paraId="1A8BCD80" w14:textId="228E6BB5" w:rsidR="002B6F71" w:rsidRPr="00F42BAB" w:rsidRDefault="002B6F71" w:rsidP="002C01B3">
            <w:pPr>
              <w:pStyle w:val="NoSpacing"/>
              <w:rPr>
                <w:rFonts w:asciiTheme="minorHAnsi" w:hAnsiTheme="minorHAnsi" w:cs="Arial"/>
                <w:color w:val="0070C0"/>
              </w:rPr>
            </w:pPr>
            <w:r w:rsidRPr="00DA6CF1">
              <w:rPr>
                <w:rFonts w:asciiTheme="minorHAnsi" w:hAnsiTheme="minorHAnsi" w:cs="Arial"/>
              </w:rPr>
              <w:t xml:space="preserve">An internal </w:t>
            </w:r>
            <w:r>
              <w:rPr>
                <w:rFonts w:asciiTheme="minorHAnsi" w:hAnsiTheme="minorHAnsi" w:cs="Arial"/>
              </w:rPr>
              <w:t xml:space="preserve">Markel PL2 (Product Line Detail) </w:t>
            </w:r>
            <w:r w:rsidRPr="00DA6CF1">
              <w:rPr>
                <w:rFonts w:asciiTheme="minorHAnsi" w:hAnsiTheme="minorHAnsi" w:cs="Arial"/>
              </w:rPr>
              <w:t>code to identify the product where cyber exposure exists</w:t>
            </w:r>
            <w:r>
              <w:rPr>
                <w:rFonts w:asciiTheme="minorHAnsi" w:hAnsiTheme="minorHAnsi" w:cs="Arial"/>
              </w:rPr>
              <w:t xml:space="preserve"> for a specific Layer of a </w:t>
            </w:r>
            <w:proofErr w:type="gramStart"/>
            <w:r>
              <w:rPr>
                <w:rFonts w:asciiTheme="minorHAnsi" w:hAnsiTheme="minorHAnsi" w:cs="Arial"/>
              </w:rPr>
              <w:t>policy</w:t>
            </w:r>
            <w:ins w:id="229" w:author="Goldfine, Jill" w:date="2019-06-25T12:19:00Z">
              <w:r w:rsidR="00E42A89">
                <w:rPr>
                  <w:rFonts w:asciiTheme="minorHAnsi" w:hAnsiTheme="minorHAnsi" w:cs="Arial"/>
                </w:rPr>
                <w:t xml:space="preserve">  </w:t>
              </w:r>
            </w:ins>
            <w:r>
              <w:rPr>
                <w:rFonts w:asciiTheme="minorHAnsi" w:hAnsiTheme="minorHAnsi" w:cs="Arial"/>
                <w:color w:val="0070C0"/>
              </w:rPr>
              <w:t>Contact</w:t>
            </w:r>
            <w:proofErr w:type="gramEnd"/>
            <w:r>
              <w:rPr>
                <w:rFonts w:asciiTheme="minorHAnsi" w:hAnsiTheme="minorHAnsi" w:cs="Arial"/>
                <w:color w:val="0070C0"/>
              </w:rPr>
              <w:t xml:space="preserve"> </w:t>
            </w:r>
            <w:r w:rsidR="00555A99">
              <w:rPr>
                <w:rStyle w:val="Hyperlink"/>
                <w:rFonts w:asciiTheme="minorHAnsi" w:hAnsiTheme="minorHAnsi" w:cs="Arial"/>
              </w:rPr>
              <w:fldChar w:fldCharType="begin"/>
            </w:r>
            <w:r w:rsidR="00555A99">
              <w:rPr>
                <w:rStyle w:val="Hyperlink"/>
                <w:rFonts w:asciiTheme="minorHAnsi" w:hAnsiTheme="minorHAnsi" w:cs="Arial"/>
              </w:rPr>
              <w:instrText xml:space="preserve"> HYPERLINK "mailto:DGC@MarkelCorp.com" </w:instrText>
            </w:r>
            <w:r w:rsidR="00555A99">
              <w:rPr>
                <w:rStyle w:val="Hyperlink"/>
                <w:rFonts w:asciiTheme="minorHAnsi" w:hAnsiTheme="minorHAnsi" w:cs="Arial"/>
              </w:rPr>
              <w:fldChar w:fldCharType="separate"/>
            </w:r>
            <w:r w:rsidRPr="00030306">
              <w:rPr>
                <w:rStyle w:val="Hyperlink"/>
                <w:rFonts w:asciiTheme="minorHAnsi" w:hAnsiTheme="minorHAnsi" w:cs="Arial"/>
              </w:rPr>
              <w:t>DGC@MarkelCorp.com</w:t>
            </w:r>
            <w:r w:rsidR="00555A99">
              <w:rPr>
                <w:rStyle w:val="Hyperlink"/>
                <w:rFonts w:asciiTheme="minorHAnsi" w:hAnsiTheme="minorHAnsi" w:cs="Arial"/>
              </w:rPr>
              <w:fldChar w:fldCharType="end"/>
            </w:r>
            <w:r>
              <w:rPr>
                <w:rFonts w:asciiTheme="minorHAnsi" w:hAnsiTheme="minorHAnsi" w:cs="Arial"/>
                <w:color w:val="0070C0"/>
              </w:rPr>
              <w:t xml:space="preserve"> for a current list of Valid Values. </w:t>
            </w:r>
          </w:p>
        </w:tc>
        <w:tc>
          <w:tcPr>
            <w:tcW w:w="911" w:type="dxa"/>
            <w:gridSpan w:val="2"/>
            <w:vAlign w:val="center"/>
            <w:tcPrChange w:id="230" w:author="Goldfine, Jill" w:date="2019-06-25T12:13:00Z">
              <w:tcPr>
                <w:tcW w:w="911" w:type="dxa"/>
                <w:gridSpan w:val="2"/>
                <w:vAlign w:val="center"/>
              </w:tcPr>
            </w:tcPrChange>
          </w:tcPr>
          <w:p w14:paraId="00576DB6" w14:textId="77777777" w:rsidR="002B6F71" w:rsidRDefault="002B6F71" w:rsidP="004578CC">
            <w:pPr>
              <w:jc w:val="center"/>
            </w:pPr>
            <w:r w:rsidRPr="00D84419">
              <w:rPr>
                <w:rFonts w:asciiTheme="minorHAnsi" w:hAnsiTheme="minorHAnsi" w:cs="Arial"/>
              </w:rPr>
              <w:t>N</w:t>
            </w:r>
          </w:p>
        </w:tc>
      </w:tr>
      <w:tr w:rsidR="002B6F71" w14:paraId="25F797B4" w14:textId="77777777" w:rsidTr="00E42A89">
        <w:trPr>
          <w:trHeight w:val="1313"/>
        </w:trPr>
        <w:tc>
          <w:tcPr>
            <w:tcW w:w="1553" w:type="dxa"/>
            <w:tcPrChange w:id="231" w:author="Goldfine, Jill" w:date="2019-06-25T12:13:00Z">
              <w:tcPr>
                <w:tcW w:w="1553" w:type="dxa"/>
              </w:tcPr>
            </w:tcPrChange>
          </w:tcPr>
          <w:p w14:paraId="2789833E" w14:textId="77777777" w:rsidR="002B6F71" w:rsidRDefault="002B6F71" w:rsidP="002B6F71">
            <w:pPr>
              <w:pStyle w:val="NoSpacing"/>
              <w:rPr>
                <w:rFonts w:asciiTheme="minorHAnsi" w:hAnsiTheme="minorHAnsi" w:cs="Arial"/>
              </w:rPr>
            </w:pPr>
            <w:r>
              <w:rPr>
                <w:rFonts w:asciiTheme="minorHAnsi" w:hAnsiTheme="minorHAnsi" w:cs="Arial"/>
              </w:rPr>
              <w:lastRenderedPageBreak/>
              <w:t>Number</w:t>
            </w:r>
          </w:p>
          <w:p w14:paraId="617CB105" w14:textId="77777777" w:rsidR="002B6F71" w:rsidRPr="00ED172A" w:rsidRDefault="002B6F71" w:rsidP="002B6F71">
            <w:pPr>
              <w:pStyle w:val="NoSpacing"/>
              <w:rPr>
                <w:rFonts w:asciiTheme="minorHAnsi" w:hAnsiTheme="minorHAnsi" w:cs="Arial"/>
              </w:rPr>
            </w:pPr>
          </w:p>
        </w:tc>
        <w:tc>
          <w:tcPr>
            <w:tcW w:w="2538" w:type="dxa"/>
            <w:shd w:val="clear" w:color="auto" w:fill="C2D69B" w:themeFill="accent3" w:themeFillTint="99"/>
            <w:tcPrChange w:id="232" w:author="Goldfine, Jill" w:date="2019-06-25T12:13:00Z">
              <w:tcPr>
                <w:tcW w:w="2538" w:type="dxa"/>
                <w:shd w:val="clear" w:color="auto" w:fill="C2D69B" w:themeFill="accent3" w:themeFillTint="99"/>
              </w:tcPr>
            </w:tcPrChange>
          </w:tcPr>
          <w:p w14:paraId="07A0024F" w14:textId="0027DE87" w:rsidR="002B6F71" w:rsidRPr="00ED172A" w:rsidRDefault="002B6F71" w:rsidP="002B6F71">
            <w:pPr>
              <w:pStyle w:val="NoSpacing"/>
              <w:rPr>
                <w:rFonts w:asciiTheme="minorHAnsi" w:hAnsiTheme="minorHAnsi" w:cs="Arial"/>
              </w:rPr>
            </w:pPr>
            <w:r w:rsidRPr="00ED172A">
              <w:rPr>
                <w:rFonts w:asciiTheme="minorHAnsi" w:hAnsiTheme="minorHAnsi" w:cs="Arial"/>
              </w:rPr>
              <w:t>Layer Participation</w:t>
            </w:r>
            <w:ins w:id="233" w:author="Goldfine, Jill" w:date="2019-06-12T09:33:00Z">
              <w:r w:rsidR="003F0605">
                <w:rPr>
                  <w:rFonts w:asciiTheme="minorHAnsi" w:hAnsiTheme="minorHAnsi" w:cs="Arial"/>
                </w:rPr>
                <w:t xml:space="preserve"> Ratio</w:t>
              </w:r>
            </w:ins>
          </w:p>
        </w:tc>
        <w:tc>
          <w:tcPr>
            <w:tcW w:w="3836" w:type="dxa"/>
            <w:tcPrChange w:id="234" w:author="Goldfine, Jill" w:date="2019-06-25T12:13:00Z">
              <w:tcPr>
                <w:tcW w:w="3836" w:type="dxa"/>
              </w:tcPr>
            </w:tcPrChange>
          </w:tcPr>
          <w:p w14:paraId="20853CFC" w14:textId="77777777" w:rsidR="002B6F71" w:rsidRPr="00DA6CF1" w:rsidRDefault="002B6F71" w:rsidP="002B6F71">
            <w:pPr>
              <w:pStyle w:val="NoSpacing"/>
              <w:rPr>
                <w:rFonts w:asciiTheme="minorHAnsi" w:hAnsiTheme="minorHAnsi" w:cs="Arial"/>
              </w:rPr>
            </w:pPr>
            <w:r w:rsidRPr="00DA6CF1">
              <w:rPr>
                <w:rFonts w:asciiTheme="minorHAnsi" w:hAnsiTheme="minorHAnsi" w:cs="Arial"/>
              </w:rPr>
              <w:t xml:space="preserve">Identifies the proportional basis for which an Insurer is sharing in premium and losses within a </w:t>
            </w:r>
            <w:r w:rsidRPr="00833D01">
              <w:rPr>
                <w:rStyle w:val="Hyperlink"/>
                <w:rFonts w:asciiTheme="minorHAnsi" w:hAnsiTheme="minorHAnsi"/>
                <w:color w:val="auto"/>
                <w:u w:val="none"/>
              </w:rPr>
              <w:t>Layer</w:t>
            </w:r>
            <w:r w:rsidRPr="00833D01">
              <w:rPr>
                <w:rFonts w:asciiTheme="minorHAnsi" w:hAnsiTheme="minorHAnsi" w:cs="Arial"/>
              </w:rPr>
              <w:t>.</w:t>
            </w:r>
            <w:r>
              <w:rPr>
                <w:rFonts w:asciiTheme="minorHAnsi" w:hAnsiTheme="minorHAnsi" w:cs="Arial"/>
              </w:rPr>
              <w:t xml:space="preserve"> This value is the ratio, so 50% would be “.5”, 75% = “.75”. </w:t>
            </w:r>
            <w:r>
              <w:rPr>
                <w:rFonts w:asciiTheme="minorHAnsi" w:hAnsiTheme="minorHAnsi" w:cs="Arial"/>
                <w:color w:val="0070C0"/>
              </w:rPr>
              <w:t xml:space="preserve">Typically, a Layer would default to 1.0 or 100%  </w:t>
            </w:r>
          </w:p>
        </w:tc>
        <w:tc>
          <w:tcPr>
            <w:tcW w:w="911" w:type="dxa"/>
            <w:gridSpan w:val="2"/>
            <w:vAlign w:val="center"/>
            <w:tcPrChange w:id="235" w:author="Goldfine, Jill" w:date="2019-06-25T12:13:00Z">
              <w:tcPr>
                <w:tcW w:w="911" w:type="dxa"/>
                <w:gridSpan w:val="2"/>
                <w:vAlign w:val="center"/>
              </w:tcPr>
            </w:tcPrChange>
          </w:tcPr>
          <w:p w14:paraId="32815070" w14:textId="77777777" w:rsidR="002B6F71" w:rsidRDefault="002B6F71" w:rsidP="004578CC">
            <w:pPr>
              <w:jc w:val="center"/>
            </w:pPr>
            <w:r w:rsidRPr="00CD5642">
              <w:rPr>
                <w:rFonts w:asciiTheme="minorHAnsi" w:hAnsiTheme="minorHAnsi" w:cs="Arial"/>
              </w:rPr>
              <w:t>N</w:t>
            </w:r>
          </w:p>
        </w:tc>
      </w:tr>
      <w:tr w:rsidR="002B6F71" w:rsidRPr="00ED172A" w14:paraId="202F6084" w14:textId="77777777" w:rsidTr="00E42A89">
        <w:trPr>
          <w:trHeight w:val="1277"/>
          <w:trPrChange w:id="236" w:author="Goldfine, Jill" w:date="2019-06-25T12:13:00Z">
            <w:trPr>
              <w:trHeight w:val="1277"/>
            </w:trPr>
          </w:trPrChange>
        </w:trPr>
        <w:tc>
          <w:tcPr>
            <w:tcW w:w="1553" w:type="dxa"/>
            <w:tcPrChange w:id="237" w:author="Goldfine, Jill" w:date="2019-06-25T12:13:00Z">
              <w:tcPr>
                <w:tcW w:w="1553" w:type="dxa"/>
              </w:tcPr>
            </w:tcPrChange>
          </w:tcPr>
          <w:p w14:paraId="4FC631AB" w14:textId="77777777" w:rsidR="002B6F71" w:rsidRDefault="002B6F71" w:rsidP="002B6F71">
            <w:pPr>
              <w:pStyle w:val="NoSpacing"/>
              <w:rPr>
                <w:rFonts w:asciiTheme="minorHAnsi" w:hAnsiTheme="minorHAnsi" w:cs="Arial"/>
              </w:rPr>
            </w:pPr>
            <w:r>
              <w:rPr>
                <w:rFonts w:asciiTheme="minorHAnsi" w:hAnsiTheme="minorHAnsi" w:cs="Arial"/>
              </w:rPr>
              <w:t>Character</w:t>
            </w:r>
          </w:p>
          <w:p w14:paraId="016C5C3E" w14:textId="77777777" w:rsidR="002B6F71" w:rsidRPr="00ED172A" w:rsidRDefault="002B6F71" w:rsidP="002B6F71">
            <w:pPr>
              <w:pStyle w:val="NoSpacing"/>
              <w:rPr>
                <w:rFonts w:asciiTheme="minorHAnsi" w:hAnsiTheme="minorHAnsi" w:cs="Arial"/>
              </w:rPr>
            </w:pPr>
          </w:p>
        </w:tc>
        <w:tc>
          <w:tcPr>
            <w:tcW w:w="2538" w:type="dxa"/>
            <w:shd w:val="clear" w:color="auto" w:fill="C2D69B" w:themeFill="accent3" w:themeFillTint="99"/>
            <w:tcPrChange w:id="238" w:author="Goldfine, Jill" w:date="2019-06-25T12:13:00Z">
              <w:tcPr>
                <w:tcW w:w="2538" w:type="dxa"/>
                <w:shd w:val="clear" w:color="auto" w:fill="C2D69B" w:themeFill="accent3" w:themeFillTint="99"/>
              </w:tcPr>
            </w:tcPrChange>
          </w:tcPr>
          <w:p w14:paraId="351B7850" w14:textId="6B78067C" w:rsidR="002B6F71" w:rsidRPr="00ED172A" w:rsidRDefault="002B6F71" w:rsidP="002B6F71">
            <w:pPr>
              <w:pStyle w:val="NoSpacing"/>
              <w:rPr>
                <w:rFonts w:asciiTheme="minorHAnsi" w:hAnsiTheme="minorHAnsi" w:cs="Arial"/>
              </w:rPr>
            </w:pPr>
            <w:r w:rsidRPr="00ED172A">
              <w:rPr>
                <w:rFonts w:asciiTheme="minorHAnsi" w:hAnsiTheme="minorHAnsi" w:cs="Arial"/>
              </w:rPr>
              <w:t>Layer Original Currency</w:t>
            </w:r>
            <w:ins w:id="239" w:author="Goldfine, Jill" w:date="2019-06-12T09:33:00Z">
              <w:r w:rsidR="003F0605">
                <w:rPr>
                  <w:rFonts w:asciiTheme="minorHAnsi" w:hAnsiTheme="minorHAnsi" w:cs="Arial"/>
                </w:rPr>
                <w:t xml:space="preserve"> Type</w:t>
              </w:r>
            </w:ins>
          </w:p>
        </w:tc>
        <w:tc>
          <w:tcPr>
            <w:tcW w:w="3836" w:type="dxa"/>
            <w:tcPrChange w:id="240" w:author="Goldfine, Jill" w:date="2019-06-25T12:13:00Z">
              <w:tcPr>
                <w:tcW w:w="3836" w:type="dxa"/>
              </w:tcPr>
            </w:tcPrChange>
          </w:tcPr>
          <w:p w14:paraId="79E35AF8" w14:textId="769DC2DF" w:rsidR="002B6F71" w:rsidRPr="003853B4" w:rsidRDefault="002B6F71" w:rsidP="002C01B3">
            <w:pPr>
              <w:pStyle w:val="NoSpacing"/>
              <w:rPr>
                <w:rFonts w:asciiTheme="minorHAnsi" w:hAnsiTheme="minorHAnsi" w:cs="Arial"/>
                <w:color w:val="0070C0"/>
              </w:rPr>
            </w:pPr>
            <w:r w:rsidRPr="00DA6CF1">
              <w:rPr>
                <w:rFonts w:asciiTheme="minorHAnsi" w:hAnsiTheme="minorHAnsi" w:cs="Arial"/>
              </w:rPr>
              <w:t>The currenc</w:t>
            </w:r>
            <w:r>
              <w:rPr>
                <w:rFonts w:asciiTheme="minorHAnsi" w:hAnsiTheme="minorHAnsi" w:cs="Arial"/>
              </w:rPr>
              <w:t>y</w:t>
            </w:r>
            <w:r w:rsidRPr="00DA6CF1">
              <w:rPr>
                <w:rFonts w:asciiTheme="minorHAnsi" w:hAnsiTheme="minorHAnsi" w:cs="Arial"/>
              </w:rPr>
              <w:t xml:space="preserve"> in which the monetary policy terms are measured </w:t>
            </w:r>
            <w:r w:rsidRPr="00801B02">
              <w:rPr>
                <w:rFonts w:asciiTheme="minorHAnsi" w:hAnsiTheme="minorHAnsi" w:cs="Arial"/>
                <w:color w:val="0070C0"/>
              </w:rPr>
              <w:t>Typically if a multi</w:t>
            </w:r>
            <w:r>
              <w:rPr>
                <w:rFonts w:asciiTheme="minorHAnsi" w:hAnsiTheme="minorHAnsi" w:cs="Arial"/>
                <w:color w:val="0070C0"/>
              </w:rPr>
              <w:t>-</w:t>
            </w:r>
            <w:r w:rsidRPr="00801B02">
              <w:rPr>
                <w:rFonts w:asciiTheme="minorHAnsi" w:hAnsiTheme="minorHAnsi" w:cs="Arial"/>
                <w:color w:val="0070C0"/>
              </w:rPr>
              <w:t>layer policy</w:t>
            </w:r>
            <w:r>
              <w:rPr>
                <w:rFonts w:asciiTheme="minorHAnsi" w:hAnsiTheme="minorHAnsi" w:cs="Arial"/>
                <w:color w:val="0070C0"/>
              </w:rPr>
              <w:t>,</w:t>
            </w:r>
            <w:r w:rsidRPr="00801B02">
              <w:rPr>
                <w:rFonts w:asciiTheme="minorHAnsi" w:hAnsiTheme="minorHAnsi" w:cs="Arial"/>
                <w:color w:val="0070C0"/>
              </w:rPr>
              <w:t xml:space="preserve"> it</w:t>
            </w:r>
            <w:r>
              <w:rPr>
                <w:rFonts w:asciiTheme="minorHAnsi" w:hAnsiTheme="minorHAnsi" w:cs="Arial"/>
                <w:color w:val="0070C0"/>
              </w:rPr>
              <w:t xml:space="preserve"> </w:t>
            </w:r>
            <w:r w:rsidRPr="00801B02">
              <w:rPr>
                <w:rFonts w:asciiTheme="minorHAnsi" w:hAnsiTheme="minorHAnsi" w:cs="Arial"/>
                <w:color w:val="0070C0"/>
              </w:rPr>
              <w:t>will be the same as the Currency of Policy. Note, Layers on a Policy can have different Original Currencies.</w:t>
            </w:r>
            <w:r>
              <w:rPr>
                <w:rFonts w:asciiTheme="minorHAnsi" w:hAnsiTheme="minorHAnsi" w:cs="Arial"/>
                <w:color w:val="0070C0"/>
              </w:rPr>
              <w:t xml:space="preserve"> </w:t>
            </w:r>
            <w:ins w:id="241" w:author="Goldfine, Jill" w:date="2019-06-12T09:34:00Z">
              <w:r w:rsidR="003F0605">
                <w:rPr>
                  <w:rFonts w:asciiTheme="minorHAnsi" w:hAnsiTheme="minorHAnsi" w:cs="Arial"/>
                  <w:color w:val="0070C0"/>
                </w:rPr>
                <w:t>See Appendix G for Valid Values</w:t>
              </w:r>
            </w:ins>
          </w:p>
        </w:tc>
        <w:tc>
          <w:tcPr>
            <w:tcW w:w="911" w:type="dxa"/>
            <w:gridSpan w:val="2"/>
            <w:vAlign w:val="center"/>
            <w:tcPrChange w:id="242" w:author="Goldfine, Jill" w:date="2019-06-25T12:13:00Z">
              <w:tcPr>
                <w:tcW w:w="911" w:type="dxa"/>
                <w:gridSpan w:val="2"/>
                <w:vAlign w:val="center"/>
              </w:tcPr>
            </w:tcPrChange>
          </w:tcPr>
          <w:p w14:paraId="2225D37E" w14:textId="77777777" w:rsidR="002B6F71" w:rsidRDefault="002B6F71" w:rsidP="004578CC">
            <w:pPr>
              <w:jc w:val="center"/>
            </w:pPr>
            <w:r w:rsidRPr="00CD5642">
              <w:rPr>
                <w:rFonts w:asciiTheme="minorHAnsi" w:hAnsiTheme="minorHAnsi" w:cs="Arial"/>
              </w:rPr>
              <w:t>N</w:t>
            </w:r>
          </w:p>
        </w:tc>
      </w:tr>
      <w:tr w:rsidR="002B6F71" w:rsidRPr="00ED172A" w14:paraId="6E2C3AF8" w14:textId="77777777" w:rsidTr="00E42A89">
        <w:tc>
          <w:tcPr>
            <w:tcW w:w="1553" w:type="dxa"/>
            <w:tcPrChange w:id="243" w:author="Goldfine, Jill" w:date="2019-06-25T12:13:00Z">
              <w:tcPr>
                <w:tcW w:w="1553" w:type="dxa"/>
              </w:tcPr>
            </w:tcPrChange>
          </w:tcPr>
          <w:p w14:paraId="54967654" w14:textId="77777777" w:rsidR="002B6F71" w:rsidRPr="00ED172A" w:rsidRDefault="002B6F71" w:rsidP="002B6F71">
            <w:pPr>
              <w:pStyle w:val="NoSpacing"/>
              <w:rPr>
                <w:rFonts w:asciiTheme="minorHAnsi" w:hAnsiTheme="minorHAnsi" w:cs="Arial"/>
              </w:rPr>
            </w:pPr>
            <w:r>
              <w:rPr>
                <w:rFonts w:asciiTheme="minorHAnsi" w:hAnsiTheme="minorHAnsi" w:cs="Arial"/>
              </w:rPr>
              <w:t>Number</w:t>
            </w:r>
          </w:p>
        </w:tc>
        <w:tc>
          <w:tcPr>
            <w:tcW w:w="2538" w:type="dxa"/>
            <w:shd w:val="clear" w:color="auto" w:fill="C2D69B" w:themeFill="accent3" w:themeFillTint="99"/>
            <w:tcPrChange w:id="244" w:author="Goldfine, Jill" w:date="2019-06-25T12:13:00Z">
              <w:tcPr>
                <w:tcW w:w="2538" w:type="dxa"/>
                <w:shd w:val="clear" w:color="auto" w:fill="C2D69B" w:themeFill="accent3" w:themeFillTint="99"/>
              </w:tcPr>
            </w:tcPrChange>
          </w:tcPr>
          <w:p w14:paraId="2B464E35" w14:textId="421E2A53" w:rsidR="002B6F71" w:rsidRPr="00ED172A" w:rsidRDefault="002B6F71" w:rsidP="002B6F71">
            <w:pPr>
              <w:pStyle w:val="NoSpacing"/>
              <w:rPr>
                <w:rFonts w:asciiTheme="minorHAnsi" w:hAnsiTheme="minorHAnsi" w:cs="Arial"/>
              </w:rPr>
            </w:pPr>
            <w:r w:rsidRPr="00ED172A">
              <w:rPr>
                <w:rFonts w:asciiTheme="minorHAnsi" w:hAnsiTheme="minorHAnsi" w:cs="Arial"/>
              </w:rPr>
              <w:t>Layer</w:t>
            </w:r>
            <w:r>
              <w:rPr>
                <w:rFonts w:asciiTheme="minorHAnsi" w:hAnsiTheme="minorHAnsi" w:cs="Arial"/>
              </w:rPr>
              <w:t xml:space="preserve"> Bind Exchange Rate</w:t>
            </w:r>
          </w:p>
        </w:tc>
        <w:tc>
          <w:tcPr>
            <w:tcW w:w="3836" w:type="dxa"/>
            <w:tcPrChange w:id="245" w:author="Goldfine, Jill" w:date="2019-06-25T12:13:00Z">
              <w:tcPr>
                <w:tcW w:w="3836" w:type="dxa"/>
              </w:tcPr>
            </w:tcPrChange>
          </w:tcPr>
          <w:p w14:paraId="43330AFD" w14:textId="534F82B9" w:rsidR="002B6F71" w:rsidRPr="003853B4" w:rsidRDefault="00714F0C" w:rsidP="002B6F71">
            <w:pPr>
              <w:pStyle w:val="NoSpacing"/>
              <w:rPr>
                <w:rFonts w:asciiTheme="minorHAnsi" w:hAnsiTheme="minorHAnsi" w:cs="Arial"/>
                <w:color w:val="0070C0"/>
              </w:rPr>
            </w:pPr>
            <w:ins w:id="246" w:author="Goldfine, Jill" w:date="2019-06-12T09:00:00Z">
              <w:r w:rsidRPr="00DA6CF1">
                <w:rPr>
                  <w:rFonts w:asciiTheme="minorHAnsi" w:hAnsiTheme="minorHAnsi" w:cs="Arial"/>
                </w:rPr>
                <w:t xml:space="preserve">The </w:t>
              </w:r>
              <w:r w:rsidRPr="00DA6CF1">
                <w:rPr>
                  <w:rFonts w:asciiTheme="minorHAnsi" w:hAnsiTheme="minorHAnsi"/>
                </w:rPr>
                <w:t>Rate of Exchange</w:t>
              </w:r>
              <w:r w:rsidRPr="00DA6CF1">
                <w:rPr>
                  <w:rFonts w:asciiTheme="minorHAnsi" w:hAnsiTheme="minorHAnsi" w:cs="Arial"/>
                </w:rPr>
                <w:t xml:space="preserve"> set at the date of binding coverage (entered and bound) to </w:t>
              </w:r>
              <w:commentRangeStart w:id="247"/>
              <w:r w:rsidRPr="00DA6CF1">
                <w:rPr>
                  <w:rFonts w:asciiTheme="minorHAnsi" w:hAnsiTheme="minorHAnsi" w:cs="Arial"/>
                </w:rPr>
                <w:t>convert</w:t>
              </w:r>
              <w:commentRangeEnd w:id="247"/>
              <w:r>
                <w:rPr>
                  <w:rStyle w:val="CommentReference"/>
                </w:rPr>
                <w:commentReference w:id="247"/>
              </w:r>
              <w:r w:rsidRPr="00DA6CF1">
                <w:rPr>
                  <w:rFonts w:asciiTheme="minorHAnsi" w:hAnsiTheme="minorHAnsi" w:cs="Arial"/>
                </w:rPr>
                <w:t xml:space="preserve"> </w:t>
              </w:r>
              <w:r w:rsidRPr="00DA6CF1">
                <w:rPr>
                  <w:rFonts w:asciiTheme="minorHAnsi" w:hAnsiTheme="minorHAnsi"/>
                </w:rPr>
                <w:t>Original Currency</w:t>
              </w:r>
              <w:r w:rsidRPr="00DA6CF1">
                <w:rPr>
                  <w:rFonts w:asciiTheme="minorHAnsi" w:hAnsiTheme="minorHAnsi" w:cs="Arial"/>
                </w:rPr>
                <w:t xml:space="preserve"> amount</w:t>
              </w:r>
              <w:r>
                <w:rPr>
                  <w:rFonts w:asciiTheme="minorHAnsi" w:hAnsiTheme="minorHAnsi" w:cs="Arial"/>
                </w:rPr>
                <w:t xml:space="preserve"> </w:t>
              </w:r>
              <w:r w:rsidRPr="00DA6CF1">
                <w:rPr>
                  <w:rFonts w:asciiTheme="minorHAnsi" w:hAnsiTheme="minorHAnsi" w:cs="Arial"/>
                </w:rPr>
                <w:t xml:space="preserve">into </w:t>
              </w:r>
              <w:r>
                <w:rPr>
                  <w:rFonts w:asciiTheme="minorHAnsi" w:hAnsiTheme="minorHAnsi"/>
                </w:rPr>
                <w:t>USD</w:t>
              </w:r>
              <w:r w:rsidRPr="00DA6CF1">
                <w:rPr>
                  <w:rFonts w:asciiTheme="minorHAnsi" w:hAnsiTheme="minorHAnsi"/>
                </w:rPr>
                <w:t xml:space="preserve"> currency</w:t>
              </w:r>
              <w:r w:rsidRPr="00DA6CF1">
                <w:rPr>
                  <w:rFonts w:asciiTheme="minorHAnsi" w:hAnsiTheme="minorHAnsi" w:cs="Arial"/>
                </w:rPr>
                <w:t xml:space="preserve"> amount</w:t>
              </w:r>
              <w:r>
                <w:rPr>
                  <w:rFonts w:asciiTheme="minorHAnsi" w:hAnsiTheme="minorHAnsi" w:cs="Arial"/>
                </w:rPr>
                <w:t xml:space="preserve">. </w:t>
              </w:r>
              <w:r>
                <w:rPr>
                  <w:rFonts w:asciiTheme="minorHAnsi" w:hAnsiTheme="minorHAnsi" w:cs="Arial"/>
                  <w:color w:val="0070C0"/>
                </w:rPr>
                <w:t xml:space="preserve">USD currency will always be 1.00. </w:t>
              </w:r>
              <w:r w:rsidRPr="004D1B1C">
                <w:rPr>
                  <w:rFonts w:asciiTheme="minorHAnsi" w:hAnsiTheme="minorHAnsi" w:cs="Arial"/>
                  <w:color w:val="00B050"/>
                </w:rPr>
                <w:t>Formula</w:t>
              </w:r>
              <w:r w:rsidRPr="00AC434B">
                <w:rPr>
                  <w:rFonts w:asciiTheme="minorHAnsi" w:hAnsiTheme="minorHAnsi" w:cs="Arial"/>
                  <w:color w:val="00B050"/>
                </w:rPr>
                <w:t xml:space="preserve">: </w:t>
              </w:r>
              <w:r w:rsidRPr="004D1B1C">
                <w:rPr>
                  <w:rFonts w:asciiTheme="minorHAnsi" w:hAnsiTheme="minorHAnsi" w:cs="Arial"/>
                  <w:color w:val="00B050"/>
                </w:rPr>
                <w:t xml:space="preserve">Original Currency Amount </w:t>
              </w:r>
              <w:r w:rsidRPr="00E6134C">
                <w:rPr>
                  <w:rFonts w:asciiTheme="minorHAnsi" w:hAnsiTheme="minorHAnsi" w:cs="Arial"/>
                  <w:color w:val="00B050"/>
                </w:rPr>
                <w:t>divide</w:t>
              </w:r>
              <w:r>
                <w:rPr>
                  <w:rFonts w:asciiTheme="minorHAnsi" w:hAnsiTheme="minorHAnsi" w:cs="Arial"/>
                  <w:color w:val="00B050"/>
                </w:rPr>
                <w:t>d</w:t>
              </w:r>
              <w:r w:rsidRPr="00AC434B">
                <w:rPr>
                  <w:rFonts w:asciiTheme="minorHAnsi" w:hAnsiTheme="minorHAnsi" w:cs="Arial"/>
                  <w:color w:val="00B050"/>
                </w:rPr>
                <w:t xml:space="preserve"> </w:t>
              </w:r>
              <w:proofErr w:type="gramStart"/>
              <w:r w:rsidRPr="00AC434B">
                <w:rPr>
                  <w:rFonts w:asciiTheme="minorHAnsi" w:hAnsiTheme="minorHAnsi" w:cs="Arial"/>
                  <w:color w:val="00B050"/>
                </w:rPr>
                <w:t xml:space="preserve">by </w:t>
              </w:r>
              <w:r w:rsidRPr="004D1B1C">
                <w:rPr>
                  <w:rFonts w:asciiTheme="minorHAnsi" w:hAnsiTheme="minorHAnsi" w:cs="Arial"/>
                  <w:color w:val="00B050"/>
                </w:rPr>
                <w:t xml:space="preserve"> US</w:t>
              </w:r>
              <w:proofErr w:type="gramEnd"/>
              <w:r w:rsidRPr="004D1B1C">
                <w:rPr>
                  <w:rFonts w:asciiTheme="minorHAnsi" w:hAnsiTheme="minorHAnsi" w:cs="Arial"/>
                  <w:color w:val="00B050"/>
                </w:rPr>
                <w:t xml:space="preserve"> Dollar </w:t>
              </w:r>
              <w:r>
                <w:rPr>
                  <w:rFonts w:asciiTheme="minorHAnsi" w:hAnsiTheme="minorHAnsi" w:cs="Arial"/>
                  <w:color w:val="00B050"/>
                </w:rPr>
                <w:t>Amount</w:t>
              </w:r>
              <w:r w:rsidRPr="004D1B1C">
                <w:rPr>
                  <w:rFonts w:asciiTheme="minorHAnsi" w:hAnsiTheme="minorHAnsi" w:cs="Arial"/>
                  <w:color w:val="00B050"/>
                </w:rPr>
                <w:t xml:space="preserve">.  For example </w:t>
              </w:r>
              <w:r w:rsidRPr="00E6134C">
                <w:rPr>
                  <w:rFonts w:asciiTheme="minorHAnsi" w:hAnsiTheme="minorHAnsi" w:cs="Arial"/>
                  <w:color w:val="00B050"/>
                </w:rPr>
                <w:t xml:space="preserve"> $2.5 million Euro Limit would d</w:t>
              </w:r>
              <w:r w:rsidRPr="00AC434B">
                <w:rPr>
                  <w:rFonts w:asciiTheme="minorHAnsi" w:hAnsiTheme="minorHAnsi" w:cs="Arial"/>
                  <w:color w:val="00B050"/>
                </w:rPr>
                <w:t xml:space="preserve">ivide by the current </w:t>
              </w:r>
              <w:r>
                <w:rPr>
                  <w:rFonts w:asciiTheme="minorHAnsi" w:hAnsiTheme="minorHAnsi" w:cs="Arial"/>
                  <w:color w:val="00B050"/>
                </w:rPr>
                <w:t xml:space="preserve">US Dollar Amount of $2.883 million, resulting in </w:t>
              </w:r>
              <w:proofErr w:type="spellStart"/>
              <w:r>
                <w:rPr>
                  <w:rFonts w:asciiTheme="minorHAnsi" w:hAnsiTheme="minorHAnsi" w:cs="Arial"/>
                  <w:color w:val="00B050"/>
                </w:rPr>
                <w:t>a</w:t>
              </w:r>
              <w:proofErr w:type="spellEnd"/>
              <w:r>
                <w:rPr>
                  <w:rFonts w:asciiTheme="minorHAnsi" w:hAnsiTheme="minorHAnsi" w:cs="Arial"/>
                  <w:color w:val="00B050"/>
                </w:rPr>
                <w:t xml:space="preserve"> exchange rate</w:t>
              </w:r>
              <w:r w:rsidRPr="00AC434B">
                <w:rPr>
                  <w:rFonts w:asciiTheme="minorHAnsi" w:hAnsiTheme="minorHAnsi" w:cs="Arial"/>
                  <w:color w:val="00B050"/>
                </w:rPr>
                <w:t xml:space="preserve"> of .86690</w:t>
              </w:r>
              <w:r>
                <w:rPr>
                  <w:rFonts w:asciiTheme="minorHAnsi" w:hAnsiTheme="minorHAnsi" w:cs="Arial"/>
                  <w:strike/>
                  <w:color w:val="0070C0"/>
                </w:rPr>
                <w:t>..</w:t>
              </w:r>
            </w:ins>
            <w:del w:id="248" w:author="Goldfine, Jill" w:date="2019-06-12T09:00:00Z">
              <w:r w:rsidR="002B6F71" w:rsidRPr="00DA6CF1" w:rsidDel="00714F0C">
                <w:rPr>
                  <w:rFonts w:asciiTheme="minorHAnsi" w:hAnsiTheme="minorHAnsi" w:cs="Arial"/>
                </w:rPr>
                <w:delText xml:space="preserve">The </w:delText>
              </w:r>
              <w:r w:rsidR="002B6F71" w:rsidRPr="00DA6CF1" w:rsidDel="00714F0C">
                <w:rPr>
                  <w:rFonts w:asciiTheme="minorHAnsi" w:hAnsiTheme="minorHAnsi"/>
                </w:rPr>
                <w:delText>Rate of Exchange</w:delText>
              </w:r>
              <w:r w:rsidR="002B6F71" w:rsidRPr="00DA6CF1" w:rsidDel="00714F0C">
                <w:rPr>
                  <w:rFonts w:asciiTheme="minorHAnsi" w:hAnsiTheme="minorHAnsi" w:cs="Arial"/>
                </w:rPr>
                <w:delText xml:space="preserve"> set at the date of binding coverage (entered and bound) to convert </w:delText>
              </w:r>
              <w:r w:rsidR="002B6F71" w:rsidRPr="00DA6CF1" w:rsidDel="00714F0C">
                <w:rPr>
                  <w:rFonts w:asciiTheme="minorHAnsi" w:hAnsiTheme="minorHAnsi"/>
                </w:rPr>
                <w:delText>Original Currency</w:delText>
              </w:r>
              <w:r w:rsidR="002B6F71" w:rsidRPr="00DA6CF1" w:rsidDel="00714F0C">
                <w:rPr>
                  <w:rFonts w:asciiTheme="minorHAnsi" w:hAnsiTheme="minorHAnsi" w:cs="Arial"/>
                </w:rPr>
                <w:delText xml:space="preserve"> amount</w:delText>
              </w:r>
              <w:r w:rsidR="002B6F71" w:rsidDel="00714F0C">
                <w:rPr>
                  <w:rFonts w:asciiTheme="minorHAnsi" w:hAnsiTheme="minorHAnsi" w:cs="Arial"/>
                </w:rPr>
                <w:delText xml:space="preserve"> </w:delText>
              </w:r>
              <w:r w:rsidR="002B6F71" w:rsidRPr="00DA6CF1" w:rsidDel="00714F0C">
                <w:rPr>
                  <w:rFonts w:asciiTheme="minorHAnsi" w:hAnsiTheme="minorHAnsi" w:cs="Arial"/>
                </w:rPr>
                <w:delText xml:space="preserve">into </w:delText>
              </w:r>
              <w:r w:rsidR="002B6F71" w:rsidDel="00714F0C">
                <w:rPr>
                  <w:rFonts w:asciiTheme="minorHAnsi" w:hAnsiTheme="minorHAnsi"/>
                </w:rPr>
                <w:delText>USD</w:delText>
              </w:r>
              <w:r w:rsidR="002B6F71" w:rsidRPr="00DA6CF1" w:rsidDel="00714F0C">
                <w:rPr>
                  <w:rFonts w:asciiTheme="minorHAnsi" w:hAnsiTheme="minorHAnsi"/>
                </w:rPr>
                <w:delText xml:space="preserve"> currency</w:delText>
              </w:r>
              <w:r w:rsidR="002B6F71" w:rsidRPr="00DA6CF1" w:rsidDel="00714F0C">
                <w:rPr>
                  <w:rFonts w:asciiTheme="minorHAnsi" w:hAnsiTheme="minorHAnsi" w:cs="Arial"/>
                </w:rPr>
                <w:delText xml:space="preserve"> amount</w:delText>
              </w:r>
              <w:r w:rsidR="002B6F71" w:rsidDel="00714F0C">
                <w:rPr>
                  <w:rFonts w:asciiTheme="minorHAnsi" w:hAnsiTheme="minorHAnsi" w:cs="Arial"/>
                </w:rPr>
                <w:delText xml:space="preserve">. </w:delText>
              </w:r>
              <w:r w:rsidR="002B6F71" w:rsidDel="00714F0C">
                <w:rPr>
                  <w:rFonts w:asciiTheme="minorHAnsi" w:hAnsiTheme="minorHAnsi" w:cs="Arial"/>
                  <w:color w:val="0070C0"/>
                </w:rPr>
                <w:delText xml:space="preserve">USD currency will always be 1.00. </w:delText>
              </w:r>
              <w:r w:rsidR="002B6F71" w:rsidRPr="004D1B1C" w:rsidDel="00714F0C">
                <w:rPr>
                  <w:rFonts w:asciiTheme="minorHAnsi" w:hAnsiTheme="minorHAnsi" w:cs="Arial"/>
                  <w:color w:val="00B050"/>
                </w:rPr>
                <w:delText>Formula</w:delText>
              </w:r>
              <w:r w:rsidR="002B6F71" w:rsidRPr="00AC434B" w:rsidDel="00714F0C">
                <w:rPr>
                  <w:rFonts w:asciiTheme="minorHAnsi" w:hAnsiTheme="minorHAnsi" w:cs="Arial"/>
                  <w:color w:val="00B050"/>
                </w:rPr>
                <w:delText xml:space="preserve">: </w:delText>
              </w:r>
              <w:r w:rsidR="002B6F71" w:rsidRPr="004D1B1C" w:rsidDel="00714F0C">
                <w:rPr>
                  <w:rFonts w:asciiTheme="minorHAnsi" w:hAnsiTheme="minorHAnsi" w:cs="Arial"/>
                  <w:color w:val="00B050"/>
                </w:rPr>
                <w:delText xml:space="preserve">Original Currency Amount </w:delText>
              </w:r>
              <w:r w:rsidR="002B6F71" w:rsidRPr="00E6134C" w:rsidDel="00714F0C">
                <w:rPr>
                  <w:rFonts w:asciiTheme="minorHAnsi" w:hAnsiTheme="minorHAnsi" w:cs="Arial"/>
                  <w:color w:val="00B050"/>
                </w:rPr>
                <w:delText>divide</w:delText>
              </w:r>
              <w:r w:rsidR="002B6F71" w:rsidDel="00714F0C">
                <w:rPr>
                  <w:rFonts w:asciiTheme="minorHAnsi" w:hAnsiTheme="minorHAnsi" w:cs="Arial"/>
                  <w:color w:val="00B050"/>
                </w:rPr>
                <w:delText>d</w:delText>
              </w:r>
              <w:r w:rsidR="002B6F71" w:rsidRPr="00AC434B" w:rsidDel="00714F0C">
                <w:rPr>
                  <w:rFonts w:asciiTheme="minorHAnsi" w:hAnsiTheme="minorHAnsi" w:cs="Arial"/>
                  <w:color w:val="00B050"/>
                </w:rPr>
                <w:delText xml:space="preserve"> by </w:delText>
              </w:r>
              <w:r w:rsidR="002B6F71" w:rsidRPr="004D1B1C" w:rsidDel="00714F0C">
                <w:rPr>
                  <w:rFonts w:asciiTheme="minorHAnsi" w:hAnsiTheme="minorHAnsi" w:cs="Arial"/>
                  <w:color w:val="00B050"/>
                </w:rPr>
                <w:delText xml:space="preserve"> US Dollar exchange rate.  For example </w:delText>
              </w:r>
              <w:r w:rsidR="002B6F71" w:rsidRPr="00E6134C" w:rsidDel="00714F0C">
                <w:rPr>
                  <w:rFonts w:asciiTheme="minorHAnsi" w:hAnsiTheme="minorHAnsi" w:cs="Arial"/>
                  <w:color w:val="00B050"/>
                </w:rPr>
                <w:delText xml:space="preserve"> $2.5 million Euro Limit would d</w:delText>
              </w:r>
              <w:r w:rsidR="002B6F71" w:rsidRPr="00AC434B" w:rsidDel="00714F0C">
                <w:rPr>
                  <w:rFonts w:asciiTheme="minorHAnsi" w:hAnsiTheme="minorHAnsi" w:cs="Arial"/>
                  <w:color w:val="00B050"/>
                </w:rPr>
                <w:delText>ivide by the current exchange rate of .86690, with a result of $2.883 million</w:delText>
              </w:r>
              <w:r w:rsidR="002B6F71" w:rsidDel="00714F0C">
                <w:rPr>
                  <w:rFonts w:asciiTheme="minorHAnsi" w:hAnsiTheme="minorHAnsi" w:cs="Arial"/>
                  <w:strike/>
                  <w:color w:val="0070C0"/>
                </w:rPr>
                <w:delText>.</w:delText>
              </w:r>
              <w:r w:rsidR="002B6F71" w:rsidDel="00714F0C">
                <w:rPr>
                  <w:rFonts w:asciiTheme="minorHAnsi" w:hAnsiTheme="minorHAnsi" w:cs="Arial"/>
                  <w:color w:val="0070C0"/>
                </w:rPr>
                <w:delText xml:space="preserve"> </w:delText>
              </w:r>
            </w:del>
          </w:p>
        </w:tc>
        <w:tc>
          <w:tcPr>
            <w:tcW w:w="911" w:type="dxa"/>
            <w:gridSpan w:val="2"/>
            <w:vAlign w:val="center"/>
            <w:tcPrChange w:id="249" w:author="Goldfine, Jill" w:date="2019-06-25T12:13:00Z">
              <w:tcPr>
                <w:tcW w:w="911" w:type="dxa"/>
                <w:gridSpan w:val="2"/>
                <w:vAlign w:val="center"/>
              </w:tcPr>
            </w:tcPrChange>
          </w:tcPr>
          <w:p w14:paraId="18396D8B" w14:textId="77777777" w:rsidR="002B6F71" w:rsidRDefault="002B6F71" w:rsidP="004578CC">
            <w:pPr>
              <w:jc w:val="center"/>
            </w:pPr>
            <w:r w:rsidRPr="00CD5642">
              <w:rPr>
                <w:rFonts w:asciiTheme="minorHAnsi" w:hAnsiTheme="minorHAnsi" w:cs="Arial"/>
              </w:rPr>
              <w:t>N</w:t>
            </w:r>
          </w:p>
        </w:tc>
      </w:tr>
      <w:tr w:rsidR="00F95287" w:rsidRPr="00ED172A" w14:paraId="175B5E71" w14:textId="77777777" w:rsidTr="00E42A89">
        <w:tc>
          <w:tcPr>
            <w:tcW w:w="1553" w:type="dxa"/>
            <w:tcPrChange w:id="250" w:author="Goldfine, Jill" w:date="2019-06-25T12:13:00Z">
              <w:tcPr>
                <w:tcW w:w="1553" w:type="dxa"/>
              </w:tcPr>
            </w:tcPrChange>
          </w:tcPr>
          <w:p w14:paraId="6C328A93" w14:textId="2742D989" w:rsidR="00F95287" w:rsidRDefault="00F95287" w:rsidP="002B6F71">
            <w:pPr>
              <w:pStyle w:val="NoSpacing"/>
              <w:rPr>
                <w:rFonts w:asciiTheme="minorHAnsi" w:hAnsiTheme="minorHAnsi" w:cs="Arial"/>
              </w:rPr>
            </w:pPr>
            <w:r>
              <w:rPr>
                <w:rFonts w:asciiTheme="minorHAnsi" w:hAnsiTheme="minorHAnsi" w:cs="Arial"/>
              </w:rPr>
              <w:t>Number</w:t>
            </w:r>
          </w:p>
        </w:tc>
        <w:tc>
          <w:tcPr>
            <w:tcW w:w="2538" w:type="dxa"/>
            <w:shd w:val="clear" w:color="auto" w:fill="C2D69B" w:themeFill="accent3" w:themeFillTint="99"/>
            <w:tcPrChange w:id="251" w:author="Goldfine, Jill" w:date="2019-06-25T12:13:00Z">
              <w:tcPr>
                <w:tcW w:w="2538" w:type="dxa"/>
                <w:shd w:val="clear" w:color="auto" w:fill="C2D69B" w:themeFill="accent3" w:themeFillTint="99"/>
              </w:tcPr>
            </w:tcPrChange>
          </w:tcPr>
          <w:p w14:paraId="69FB0C61" w14:textId="4AA0375C" w:rsidR="00F95287" w:rsidRPr="007F3C35" w:rsidRDefault="00F95287" w:rsidP="002B6F71">
            <w:pPr>
              <w:pStyle w:val="NoSpacing"/>
              <w:rPr>
                <w:rFonts w:asciiTheme="minorHAnsi" w:hAnsiTheme="minorHAnsi" w:cs="Arial"/>
              </w:rPr>
            </w:pPr>
            <w:r>
              <w:rPr>
                <w:rFonts w:asciiTheme="minorHAnsi" w:hAnsiTheme="minorHAnsi" w:cs="Arial"/>
              </w:rPr>
              <w:t xml:space="preserve">Layer </w:t>
            </w:r>
            <w:r w:rsidRPr="00146797">
              <w:rPr>
                <w:rFonts w:asciiTheme="minorHAnsi" w:hAnsiTheme="minorHAnsi" w:cs="Arial"/>
                <w:b/>
              </w:rPr>
              <w:t>Attachment Point Amount</w:t>
            </w:r>
          </w:p>
        </w:tc>
        <w:tc>
          <w:tcPr>
            <w:tcW w:w="3836" w:type="dxa"/>
            <w:tcPrChange w:id="252" w:author="Goldfine, Jill" w:date="2019-06-25T12:13:00Z">
              <w:tcPr>
                <w:tcW w:w="3836" w:type="dxa"/>
              </w:tcPr>
            </w:tcPrChange>
          </w:tcPr>
          <w:p w14:paraId="5F16E37E" w14:textId="4F14BC44" w:rsidR="00F95287" w:rsidRPr="00DA6CF1" w:rsidRDefault="00F95287" w:rsidP="002B6F71">
            <w:pPr>
              <w:pStyle w:val="NoSpacing"/>
              <w:rPr>
                <w:rFonts w:asciiTheme="minorHAnsi" w:hAnsiTheme="minorHAnsi" w:cs="Arial"/>
              </w:rPr>
            </w:pPr>
            <w:r>
              <w:rPr>
                <w:rFonts w:asciiTheme="minorHAnsi" w:hAnsiTheme="minorHAnsi" w:cs="Arial"/>
              </w:rPr>
              <w:t>The lowest limit as which insurance coverage applies within a layer.</w:t>
            </w:r>
          </w:p>
        </w:tc>
        <w:tc>
          <w:tcPr>
            <w:tcW w:w="911" w:type="dxa"/>
            <w:gridSpan w:val="2"/>
            <w:vAlign w:val="center"/>
            <w:tcPrChange w:id="253" w:author="Goldfine, Jill" w:date="2019-06-25T12:13:00Z">
              <w:tcPr>
                <w:tcW w:w="911" w:type="dxa"/>
                <w:gridSpan w:val="2"/>
                <w:vAlign w:val="center"/>
              </w:tcPr>
            </w:tcPrChange>
          </w:tcPr>
          <w:p w14:paraId="0C223517" w14:textId="69874EBF" w:rsidR="00F95287" w:rsidRPr="00CD5642" w:rsidRDefault="00F95287" w:rsidP="004578CC">
            <w:pPr>
              <w:jc w:val="center"/>
              <w:rPr>
                <w:rFonts w:asciiTheme="minorHAnsi" w:hAnsiTheme="minorHAnsi" w:cs="Arial"/>
              </w:rPr>
            </w:pPr>
            <w:r>
              <w:rPr>
                <w:rFonts w:asciiTheme="minorHAnsi" w:hAnsiTheme="minorHAnsi" w:cs="Arial"/>
              </w:rPr>
              <w:t>N</w:t>
            </w:r>
          </w:p>
        </w:tc>
      </w:tr>
      <w:tr w:rsidR="002B6F71" w:rsidRPr="00ED172A" w14:paraId="3DD7B6E5" w14:textId="77777777" w:rsidTr="00E42A89">
        <w:tc>
          <w:tcPr>
            <w:tcW w:w="1553" w:type="dxa"/>
            <w:tcPrChange w:id="254" w:author="Goldfine, Jill" w:date="2019-06-25T12:13:00Z">
              <w:tcPr>
                <w:tcW w:w="1553" w:type="dxa"/>
              </w:tcPr>
            </w:tcPrChange>
          </w:tcPr>
          <w:p w14:paraId="320ADD87" w14:textId="77777777" w:rsidR="002B6F71" w:rsidRDefault="002B6F71" w:rsidP="002B6F71">
            <w:pPr>
              <w:pStyle w:val="NoSpacing"/>
              <w:rPr>
                <w:rFonts w:asciiTheme="minorHAnsi" w:hAnsiTheme="minorHAnsi" w:cs="Arial"/>
              </w:rPr>
            </w:pPr>
            <w:r>
              <w:rPr>
                <w:rFonts w:asciiTheme="minorHAnsi" w:hAnsiTheme="minorHAnsi" w:cs="Arial"/>
              </w:rPr>
              <w:t>Character</w:t>
            </w:r>
          </w:p>
        </w:tc>
        <w:tc>
          <w:tcPr>
            <w:tcW w:w="2538" w:type="dxa"/>
            <w:shd w:val="clear" w:color="auto" w:fill="C2D69B" w:themeFill="accent3" w:themeFillTint="99"/>
            <w:tcPrChange w:id="255" w:author="Goldfine, Jill" w:date="2019-06-25T12:13:00Z">
              <w:tcPr>
                <w:tcW w:w="2538" w:type="dxa"/>
                <w:shd w:val="clear" w:color="auto" w:fill="C2D69B" w:themeFill="accent3" w:themeFillTint="99"/>
              </w:tcPr>
            </w:tcPrChange>
          </w:tcPr>
          <w:p w14:paraId="65E1600E" w14:textId="77777777" w:rsidR="002B6F71" w:rsidRPr="00ED172A" w:rsidDel="00405F5A" w:rsidRDefault="002B6F71" w:rsidP="002B6F71">
            <w:pPr>
              <w:pStyle w:val="NoSpacing"/>
              <w:rPr>
                <w:rFonts w:asciiTheme="minorHAnsi" w:hAnsiTheme="minorHAnsi" w:cs="Arial"/>
              </w:rPr>
            </w:pPr>
            <w:r w:rsidRPr="007F3C35">
              <w:rPr>
                <w:rFonts w:asciiTheme="minorHAnsi" w:hAnsiTheme="minorHAnsi" w:cs="Arial"/>
              </w:rPr>
              <w:t xml:space="preserve">Layer </w:t>
            </w:r>
            <w:r w:rsidRPr="002C01B3">
              <w:rPr>
                <w:rFonts w:asciiTheme="minorHAnsi" w:hAnsiTheme="minorHAnsi" w:cs="Arial"/>
                <w:b/>
              </w:rPr>
              <w:t>Deductible Aggregate</w:t>
            </w:r>
            <w:r w:rsidRPr="007F3C35">
              <w:rPr>
                <w:rFonts w:asciiTheme="minorHAnsi" w:hAnsiTheme="minorHAnsi" w:cs="Arial"/>
              </w:rPr>
              <w:t xml:space="preserve"> Amount</w:t>
            </w:r>
          </w:p>
        </w:tc>
        <w:tc>
          <w:tcPr>
            <w:tcW w:w="3836" w:type="dxa"/>
            <w:tcPrChange w:id="256" w:author="Goldfine, Jill" w:date="2019-06-25T12:13:00Z">
              <w:tcPr>
                <w:tcW w:w="3836" w:type="dxa"/>
              </w:tcPr>
            </w:tcPrChange>
          </w:tcPr>
          <w:p w14:paraId="122ED507" w14:textId="47E49507" w:rsidR="002B6F71" w:rsidRPr="00DA6CF1" w:rsidRDefault="002B6F71" w:rsidP="002B6F71">
            <w:pPr>
              <w:pStyle w:val="NoSpacing"/>
              <w:rPr>
                <w:rFonts w:asciiTheme="minorHAnsi" w:hAnsiTheme="minorHAnsi" w:cs="Arial"/>
              </w:rPr>
            </w:pPr>
            <w:r w:rsidRPr="00DA6CF1">
              <w:rPr>
                <w:rFonts w:asciiTheme="minorHAnsi" w:hAnsiTheme="minorHAnsi" w:cs="Arial"/>
              </w:rPr>
              <w:t>The amount</w:t>
            </w:r>
            <w:r>
              <w:rPr>
                <w:rFonts w:asciiTheme="minorHAnsi" w:hAnsiTheme="minorHAnsi" w:cs="Arial"/>
              </w:rPr>
              <w:t xml:space="preserve"> (in Original Currency)</w:t>
            </w:r>
            <w:r w:rsidRPr="00DA6CF1">
              <w:rPr>
                <w:rFonts w:asciiTheme="minorHAnsi" w:hAnsiTheme="minorHAnsi" w:cs="Arial"/>
              </w:rPr>
              <w:t xml:space="preserve"> of covered claim</w:t>
            </w:r>
            <w:ins w:id="257" w:author="Goldfine, Jill" w:date="2019-06-25T12:22:00Z">
              <w:r w:rsidR="00EE5761">
                <w:rPr>
                  <w:rFonts w:asciiTheme="minorHAnsi" w:hAnsiTheme="minorHAnsi" w:cs="Arial"/>
                </w:rPr>
                <w:t xml:space="preserve"> payments</w:t>
              </w:r>
            </w:ins>
            <w:r w:rsidRPr="00DA6CF1">
              <w:rPr>
                <w:rFonts w:asciiTheme="minorHAnsi" w:hAnsiTheme="minorHAnsi" w:cs="Arial"/>
              </w:rPr>
              <w:t xml:space="preserve"> for </w:t>
            </w:r>
            <w:r>
              <w:rPr>
                <w:rFonts w:asciiTheme="minorHAnsi" w:hAnsiTheme="minorHAnsi" w:cs="Arial"/>
              </w:rPr>
              <w:t>all claims during</w:t>
            </w:r>
            <w:r w:rsidRPr="00DA6CF1">
              <w:rPr>
                <w:rFonts w:asciiTheme="minorHAnsi" w:hAnsiTheme="minorHAnsi" w:cs="Arial"/>
              </w:rPr>
              <w:t xml:space="preserve"> a given policy period on a specific layer of the policy that is </w:t>
            </w:r>
            <w:r>
              <w:rPr>
                <w:rFonts w:asciiTheme="minorHAnsi" w:hAnsiTheme="minorHAnsi" w:cs="Arial"/>
              </w:rPr>
              <w:t xml:space="preserve">the responsibility of the insured and is </w:t>
            </w:r>
            <w:r w:rsidRPr="00DA6CF1">
              <w:rPr>
                <w:rFonts w:asciiTheme="minorHAnsi" w:hAnsiTheme="minorHAnsi" w:cs="Arial"/>
              </w:rPr>
              <w:t xml:space="preserve">either:  a) withheld from a claim payment made to an insured party; </w:t>
            </w:r>
            <w:proofErr w:type="gramStart"/>
            <w:r w:rsidRPr="00DA6CF1">
              <w:rPr>
                <w:rFonts w:asciiTheme="minorHAnsi" w:hAnsiTheme="minorHAnsi" w:cs="Arial"/>
              </w:rPr>
              <w:t>or  b</w:t>
            </w:r>
            <w:proofErr w:type="gramEnd"/>
            <w:r w:rsidRPr="00DA6CF1">
              <w:rPr>
                <w:rFonts w:asciiTheme="minorHAnsi" w:hAnsiTheme="minorHAnsi" w:cs="Arial"/>
              </w:rPr>
              <w:t xml:space="preserve">) reimbursed </w:t>
            </w:r>
            <w:r>
              <w:rPr>
                <w:rFonts w:asciiTheme="minorHAnsi" w:hAnsiTheme="minorHAnsi" w:cs="Arial"/>
              </w:rPr>
              <w:t xml:space="preserve">to the insurer </w:t>
            </w:r>
            <w:r w:rsidRPr="00DA6CF1">
              <w:rPr>
                <w:rFonts w:asciiTheme="minorHAnsi" w:hAnsiTheme="minorHAnsi" w:cs="Arial"/>
              </w:rPr>
              <w:t>by the insured party when the claim is paid to a third party on behalf of the insured party.</w:t>
            </w:r>
            <w:ins w:id="258" w:author="Goldfine, Jill" w:date="2019-06-25T12:22:00Z">
              <w:r w:rsidR="00EE5761">
                <w:rPr>
                  <w:rFonts w:asciiTheme="minorHAnsi" w:hAnsiTheme="minorHAnsi" w:cs="Arial"/>
                </w:rPr>
                <w:t xml:space="preserve"> </w:t>
              </w:r>
            </w:ins>
            <w:r>
              <w:rPr>
                <w:rFonts w:asciiTheme="minorHAnsi" w:hAnsiTheme="minorHAnsi" w:cs="Arial"/>
              </w:rPr>
              <w:t>Used for Cat and internal modeling to understand total exposures</w:t>
            </w:r>
          </w:p>
        </w:tc>
        <w:tc>
          <w:tcPr>
            <w:tcW w:w="911" w:type="dxa"/>
            <w:gridSpan w:val="2"/>
            <w:vAlign w:val="center"/>
            <w:tcPrChange w:id="259" w:author="Goldfine, Jill" w:date="2019-06-25T12:13:00Z">
              <w:tcPr>
                <w:tcW w:w="911" w:type="dxa"/>
                <w:gridSpan w:val="2"/>
                <w:vAlign w:val="center"/>
              </w:tcPr>
            </w:tcPrChange>
          </w:tcPr>
          <w:p w14:paraId="29AF1C26" w14:textId="1137BA51" w:rsidR="002B6F71" w:rsidRPr="00CD5642" w:rsidRDefault="00C1161C" w:rsidP="004578CC">
            <w:pPr>
              <w:jc w:val="center"/>
              <w:rPr>
                <w:rFonts w:asciiTheme="minorHAnsi" w:hAnsiTheme="minorHAnsi" w:cs="Arial"/>
              </w:rPr>
            </w:pPr>
            <w:r>
              <w:rPr>
                <w:rFonts w:asciiTheme="minorHAnsi" w:hAnsiTheme="minorHAnsi" w:cs="Arial"/>
              </w:rPr>
              <w:t>N</w:t>
            </w:r>
          </w:p>
        </w:tc>
      </w:tr>
      <w:tr w:rsidR="002B6F71" w:rsidRPr="00ED172A" w14:paraId="1AB94E74" w14:textId="77777777" w:rsidTr="00E42A89">
        <w:tc>
          <w:tcPr>
            <w:tcW w:w="1553" w:type="dxa"/>
            <w:tcPrChange w:id="260" w:author="Goldfine, Jill" w:date="2019-06-25T12:13:00Z">
              <w:tcPr>
                <w:tcW w:w="1553" w:type="dxa"/>
              </w:tcPr>
            </w:tcPrChange>
          </w:tcPr>
          <w:p w14:paraId="6DDF82A1" w14:textId="77777777" w:rsidR="002B6F71" w:rsidRPr="004E2BE1" w:rsidRDefault="002B6F71" w:rsidP="002B6F71">
            <w:pPr>
              <w:pStyle w:val="NoSpacing"/>
              <w:rPr>
                <w:rFonts w:asciiTheme="minorHAnsi" w:hAnsiTheme="minorHAnsi" w:cs="Arial"/>
              </w:rPr>
            </w:pPr>
            <w:r>
              <w:rPr>
                <w:rFonts w:asciiTheme="minorHAnsi" w:hAnsiTheme="minorHAnsi" w:cs="Arial"/>
              </w:rPr>
              <w:t>Character</w:t>
            </w:r>
          </w:p>
        </w:tc>
        <w:tc>
          <w:tcPr>
            <w:tcW w:w="2538" w:type="dxa"/>
            <w:shd w:val="clear" w:color="auto" w:fill="C2D69B" w:themeFill="accent3" w:themeFillTint="99"/>
            <w:tcPrChange w:id="261" w:author="Goldfine, Jill" w:date="2019-06-25T12:13:00Z">
              <w:tcPr>
                <w:tcW w:w="2538" w:type="dxa"/>
                <w:shd w:val="clear" w:color="auto" w:fill="C2D69B" w:themeFill="accent3" w:themeFillTint="99"/>
              </w:tcPr>
            </w:tcPrChange>
          </w:tcPr>
          <w:p w14:paraId="32A34D34" w14:textId="77777777" w:rsidR="002B6F71" w:rsidRPr="00ED172A" w:rsidRDefault="002B6F71" w:rsidP="002B6F71">
            <w:pPr>
              <w:pStyle w:val="NoSpacing"/>
              <w:rPr>
                <w:rFonts w:asciiTheme="minorHAnsi" w:hAnsiTheme="minorHAnsi" w:cs="Arial"/>
              </w:rPr>
            </w:pPr>
            <w:r w:rsidRPr="007F3C35">
              <w:rPr>
                <w:rFonts w:asciiTheme="minorHAnsi" w:hAnsiTheme="minorHAnsi" w:cs="Arial"/>
              </w:rPr>
              <w:t xml:space="preserve">Layer </w:t>
            </w:r>
            <w:r w:rsidRPr="002C01B3">
              <w:rPr>
                <w:rFonts w:asciiTheme="minorHAnsi" w:hAnsiTheme="minorHAnsi" w:cs="Arial"/>
                <w:b/>
              </w:rPr>
              <w:t xml:space="preserve">Deductible </w:t>
            </w:r>
            <w:commentRangeStart w:id="262"/>
            <w:r w:rsidRPr="002C01B3">
              <w:rPr>
                <w:rFonts w:asciiTheme="minorHAnsi" w:hAnsiTheme="minorHAnsi" w:cs="Arial"/>
                <w:b/>
              </w:rPr>
              <w:t>Occurrence</w:t>
            </w:r>
            <w:commentRangeEnd w:id="262"/>
            <w:r w:rsidR="002F617F">
              <w:rPr>
                <w:rStyle w:val="CommentReference"/>
              </w:rPr>
              <w:commentReference w:id="262"/>
            </w:r>
            <w:r w:rsidRPr="007F3C35">
              <w:rPr>
                <w:rFonts w:asciiTheme="minorHAnsi" w:hAnsiTheme="minorHAnsi" w:cs="Arial"/>
              </w:rPr>
              <w:t xml:space="preserve"> Amount</w:t>
            </w:r>
          </w:p>
        </w:tc>
        <w:tc>
          <w:tcPr>
            <w:tcW w:w="3836" w:type="dxa"/>
            <w:tcPrChange w:id="263" w:author="Goldfine, Jill" w:date="2019-06-25T12:13:00Z">
              <w:tcPr>
                <w:tcW w:w="3836" w:type="dxa"/>
              </w:tcPr>
            </w:tcPrChange>
          </w:tcPr>
          <w:p w14:paraId="3DD5A154" w14:textId="5EEE4A76" w:rsidR="002B6F71" w:rsidRPr="00DA6CF1" w:rsidRDefault="002B6F71" w:rsidP="002B6F71">
            <w:pPr>
              <w:pStyle w:val="NoSpacing"/>
              <w:rPr>
                <w:rFonts w:asciiTheme="minorHAnsi" w:hAnsiTheme="minorHAnsi" w:cs="Arial"/>
              </w:rPr>
            </w:pPr>
            <w:r w:rsidRPr="00DA6CF1">
              <w:rPr>
                <w:rFonts w:asciiTheme="minorHAnsi" w:hAnsiTheme="minorHAnsi" w:cs="Arial"/>
              </w:rPr>
              <w:t>The amount</w:t>
            </w:r>
            <w:r>
              <w:rPr>
                <w:rFonts w:asciiTheme="minorHAnsi" w:hAnsiTheme="minorHAnsi" w:cs="Arial"/>
              </w:rPr>
              <w:t xml:space="preserve"> (in Original Currency)</w:t>
            </w:r>
            <w:r w:rsidRPr="00DA6CF1">
              <w:rPr>
                <w:rFonts w:asciiTheme="minorHAnsi" w:hAnsiTheme="minorHAnsi" w:cs="Arial"/>
              </w:rPr>
              <w:t xml:space="preserve"> of covered claim</w:t>
            </w:r>
            <w:ins w:id="264" w:author="Goldfine, Jill" w:date="2019-06-25T12:22:00Z">
              <w:r w:rsidR="00EE5761">
                <w:rPr>
                  <w:rFonts w:asciiTheme="minorHAnsi" w:hAnsiTheme="minorHAnsi" w:cs="Arial"/>
                </w:rPr>
                <w:t xml:space="preserve"> payments</w:t>
              </w:r>
            </w:ins>
            <w:r w:rsidRPr="00DA6CF1">
              <w:rPr>
                <w:rFonts w:asciiTheme="minorHAnsi" w:hAnsiTheme="minorHAnsi" w:cs="Arial"/>
              </w:rPr>
              <w:t xml:space="preserve"> for a single claim in a given policy period on a specific layer of the policy that is </w:t>
            </w:r>
            <w:r>
              <w:rPr>
                <w:rFonts w:asciiTheme="minorHAnsi" w:hAnsiTheme="minorHAnsi" w:cs="Arial"/>
              </w:rPr>
              <w:t xml:space="preserve">the responsibility of the insured and is </w:t>
            </w:r>
            <w:r w:rsidRPr="00DA6CF1">
              <w:rPr>
                <w:rFonts w:asciiTheme="minorHAnsi" w:hAnsiTheme="minorHAnsi" w:cs="Arial"/>
              </w:rPr>
              <w:t xml:space="preserve">either:  a) withheld from a claim payment made to an insured party; </w:t>
            </w:r>
            <w:proofErr w:type="gramStart"/>
            <w:r w:rsidRPr="00DA6CF1">
              <w:rPr>
                <w:rFonts w:asciiTheme="minorHAnsi" w:hAnsiTheme="minorHAnsi" w:cs="Arial"/>
              </w:rPr>
              <w:t>or  b</w:t>
            </w:r>
            <w:proofErr w:type="gramEnd"/>
            <w:r w:rsidRPr="00DA6CF1">
              <w:rPr>
                <w:rFonts w:asciiTheme="minorHAnsi" w:hAnsiTheme="minorHAnsi" w:cs="Arial"/>
              </w:rPr>
              <w:t xml:space="preserve">) reimbursed </w:t>
            </w:r>
            <w:r>
              <w:rPr>
                <w:rFonts w:asciiTheme="minorHAnsi" w:hAnsiTheme="minorHAnsi" w:cs="Arial"/>
              </w:rPr>
              <w:t xml:space="preserve">to the insurer </w:t>
            </w:r>
            <w:r w:rsidRPr="00DA6CF1">
              <w:rPr>
                <w:rFonts w:asciiTheme="minorHAnsi" w:hAnsiTheme="minorHAnsi" w:cs="Arial"/>
              </w:rPr>
              <w:t>by the insured party when the claim is paid to a third party on behalf of the insured party.</w:t>
            </w:r>
            <w:ins w:id="265" w:author="Goldfine, Jill" w:date="2019-06-25T12:23:00Z">
              <w:r w:rsidR="00EE5761">
                <w:rPr>
                  <w:rFonts w:asciiTheme="minorHAnsi" w:hAnsiTheme="minorHAnsi" w:cs="Arial"/>
                </w:rPr>
                <w:t xml:space="preserve"> </w:t>
              </w:r>
            </w:ins>
            <w:r>
              <w:rPr>
                <w:rFonts w:asciiTheme="minorHAnsi" w:hAnsiTheme="minorHAnsi" w:cs="Arial"/>
              </w:rPr>
              <w:t>Used for Cat and internal modeling to understand total exposures</w:t>
            </w:r>
          </w:p>
        </w:tc>
        <w:tc>
          <w:tcPr>
            <w:tcW w:w="911" w:type="dxa"/>
            <w:gridSpan w:val="2"/>
            <w:vAlign w:val="center"/>
            <w:tcPrChange w:id="266" w:author="Goldfine, Jill" w:date="2019-06-25T12:13:00Z">
              <w:tcPr>
                <w:tcW w:w="911" w:type="dxa"/>
                <w:gridSpan w:val="2"/>
                <w:vAlign w:val="center"/>
              </w:tcPr>
            </w:tcPrChange>
          </w:tcPr>
          <w:p w14:paraId="479ADA66" w14:textId="77777777" w:rsidR="002B6F71" w:rsidRDefault="002B6F71" w:rsidP="004578CC">
            <w:pPr>
              <w:jc w:val="center"/>
            </w:pPr>
            <w:r w:rsidRPr="00CD5642">
              <w:rPr>
                <w:rFonts w:asciiTheme="minorHAnsi" w:hAnsiTheme="minorHAnsi" w:cs="Arial"/>
              </w:rPr>
              <w:t>N</w:t>
            </w:r>
          </w:p>
        </w:tc>
      </w:tr>
      <w:tr w:rsidR="002B6F71" w:rsidRPr="00ED172A" w14:paraId="6C1587B1" w14:textId="77777777" w:rsidTr="00E42A89">
        <w:tc>
          <w:tcPr>
            <w:tcW w:w="1553" w:type="dxa"/>
            <w:tcPrChange w:id="267" w:author="Goldfine, Jill" w:date="2019-06-25T12:13:00Z">
              <w:tcPr>
                <w:tcW w:w="1553" w:type="dxa"/>
              </w:tcPr>
            </w:tcPrChange>
          </w:tcPr>
          <w:p w14:paraId="179047E9" w14:textId="77777777" w:rsidR="002B6F71" w:rsidRPr="00ED172A" w:rsidRDefault="002B6F71" w:rsidP="002B6F71">
            <w:pPr>
              <w:pStyle w:val="NoSpacing"/>
              <w:rPr>
                <w:rFonts w:asciiTheme="minorHAnsi" w:hAnsiTheme="minorHAnsi" w:cs="Arial"/>
              </w:rPr>
            </w:pPr>
            <w:r>
              <w:rPr>
                <w:rFonts w:asciiTheme="minorHAnsi" w:hAnsiTheme="minorHAnsi" w:cs="Arial"/>
              </w:rPr>
              <w:t>Number</w:t>
            </w:r>
          </w:p>
        </w:tc>
        <w:tc>
          <w:tcPr>
            <w:tcW w:w="2538" w:type="dxa"/>
            <w:shd w:val="clear" w:color="auto" w:fill="C2D69B" w:themeFill="accent3" w:themeFillTint="99"/>
            <w:tcPrChange w:id="268" w:author="Goldfine, Jill" w:date="2019-06-25T12:13:00Z">
              <w:tcPr>
                <w:tcW w:w="2538" w:type="dxa"/>
                <w:shd w:val="clear" w:color="auto" w:fill="C2D69B" w:themeFill="accent3" w:themeFillTint="99"/>
              </w:tcPr>
            </w:tcPrChange>
          </w:tcPr>
          <w:p w14:paraId="15236B85" w14:textId="425CA94A" w:rsidR="002B6F71" w:rsidRPr="00ED172A" w:rsidRDefault="002B6F71" w:rsidP="002B6F71">
            <w:pPr>
              <w:pStyle w:val="NoSpacing"/>
              <w:rPr>
                <w:rFonts w:asciiTheme="minorHAnsi" w:hAnsiTheme="minorHAnsi" w:cs="Arial"/>
              </w:rPr>
            </w:pPr>
            <w:r w:rsidRPr="002C01B3">
              <w:rPr>
                <w:rFonts w:asciiTheme="minorHAnsi" w:hAnsiTheme="minorHAnsi" w:cs="Arial"/>
              </w:rPr>
              <w:t xml:space="preserve">Layer </w:t>
            </w:r>
            <w:r w:rsidRPr="003853B4">
              <w:rPr>
                <w:rFonts w:asciiTheme="minorHAnsi" w:hAnsiTheme="minorHAnsi" w:cs="Arial"/>
                <w:b/>
              </w:rPr>
              <w:t>SIR</w:t>
            </w:r>
            <w:r w:rsidRPr="00ED172A">
              <w:rPr>
                <w:rFonts w:asciiTheme="minorHAnsi" w:hAnsiTheme="minorHAnsi" w:cs="Arial"/>
              </w:rPr>
              <w:t xml:space="preserve"> Amount</w:t>
            </w:r>
          </w:p>
        </w:tc>
        <w:tc>
          <w:tcPr>
            <w:tcW w:w="3836" w:type="dxa"/>
            <w:tcPrChange w:id="269" w:author="Goldfine, Jill" w:date="2019-06-25T12:13:00Z">
              <w:tcPr>
                <w:tcW w:w="3836" w:type="dxa"/>
              </w:tcPr>
            </w:tcPrChange>
          </w:tcPr>
          <w:p w14:paraId="0AE097CC" w14:textId="21DA21DF" w:rsidR="002B6F71" w:rsidRPr="00DA6CF1" w:rsidRDefault="002B6F71" w:rsidP="002F617F">
            <w:pPr>
              <w:pStyle w:val="NoSpacing"/>
              <w:rPr>
                <w:rFonts w:asciiTheme="minorHAnsi" w:hAnsiTheme="minorHAnsi" w:cs="Arial"/>
              </w:rPr>
            </w:pPr>
            <w:r w:rsidRPr="00DA6CF1">
              <w:rPr>
                <w:rFonts w:asciiTheme="minorHAnsi" w:hAnsiTheme="minorHAnsi" w:cs="Arial"/>
              </w:rPr>
              <w:t xml:space="preserve">The amount of covered claim payments that must be paid by the </w:t>
            </w:r>
            <w:r w:rsidRPr="00223796">
              <w:rPr>
                <w:rFonts w:asciiTheme="minorHAnsi" w:hAnsiTheme="minorHAnsi"/>
              </w:rPr>
              <w:t>Insured</w:t>
            </w:r>
            <w:r w:rsidRPr="00DA6CF1">
              <w:rPr>
                <w:rFonts w:asciiTheme="minorHAnsi" w:hAnsiTheme="minorHAnsi" w:cs="Arial"/>
              </w:rPr>
              <w:t xml:space="preserve"> before</w:t>
            </w:r>
            <w:ins w:id="270" w:author="Goldfine, Jill" w:date="2019-06-19T13:53:00Z">
              <w:r w:rsidR="002F617F">
                <w:rPr>
                  <w:rFonts w:asciiTheme="minorHAnsi" w:hAnsiTheme="minorHAnsi" w:cs="Arial"/>
                </w:rPr>
                <w:t xml:space="preserve"> a claim on the</w:t>
              </w:r>
            </w:ins>
            <w:r w:rsidRPr="00DA6CF1">
              <w:rPr>
                <w:rFonts w:asciiTheme="minorHAnsi" w:hAnsiTheme="minorHAnsi" w:cs="Arial"/>
              </w:rPr>
              <w:t xml:space="preserve"> </w:t>
            </w:r>
            <w:proofErr w:type="spellStart"/>
            <w:r w:rsidRPr="00DA6CF1">
              <w:rPr>
                <w:rFonts w:asciiTheme="minorHAnsi" w:hAnsiTheme="minorHAnsi" w:cs="Arial"/>
              </w:rPr>
              <w:t>the</w:t>
            </w:r>
            <w:proofErr w:type="spellEnd"/>
            <w:r w:rsidRPr="00DA6CF1">
              <w:rPr>
                <w:rFonts w:asciiTheme="minorHAnsi" w:hAnsiTheme="minorHAnsi" w:cs="Arial"/>
              </w:rPr>
              <w:t xml:space="preserve"> insurance policy will</w:t>
            </w:r>
            <w:ins w:id="271" w:author="Goldfine, Jill" w:date="2019-06-19T13:53:00Z">
              <w:r w:rsidR="002F617F">
                <w:rPr>
                  <w:rFonts w:asciiTheme="minorHAnsi" w:hAnsiTheme="minorHAnsi" w:cs="Arial"/>
                </w:rPr>
                <w:t xml:space="preserve"> be paid. </w:t>
              </w:r>
            </w:ins>
            <w:r w:rsidRPr="00DA6CF1">
              <w:rPr>
                <w:rFonts w:asciiTheme="minorHAnsi" w:hAnsiTheme="minorHAnsi" w:cs="Arial"/>
              </w:rPr>
              <w:t xml:space="preserve"> </w:t>
            </w:r>
            <w:del w:id="272" w:author="Goldfine, Jill" w:date="2019-06-19T13:53:00Z">
              <w:r w:rsidRPr="00DA6CF1" w:rsidDel="002F617F">
                <w:rPr>
                  <w:rFonts w:asciiTheme="minorHAnsi" w:hAnsiTheme="minorHAnsi" w:cs="Arial"/>
                </w:rPr>
                <w:delText>respond to a claim.</w:delText>
              </w:r>
              <w:r w:rsidDel="002F617F">
                <w:rPr>
                  <w:rFonts w:asciiTheme="minorHAnsi" w:hAnsiTheme="minorHAnsi" w:cs="Arial"/>
                </w:rPr>
                <w:delText xml:space="preserve">  </w:delText>
              </w:r>
            </w:del>
            <w:r>
              <w:rPr>
                <w:rFonts w:asciiTheme="minorHAnsi" w:hAnsiTheme="minorHAnsi" w:cs="Arial"/>
              </w:rPr>
              <w:t xml:space="preserve">Typically this will only apply to the Primary layer on </w:t>
            </w:r>
            <w:r w:rsidR="002C01B3">
              <w:rPr>
                <w:rFonts w:asciiTheme="minorHAnsi" w:hAnsiTheme="minorHAnsi" w:cs="Arial"/>
              </w:rPr>
              <w:t xml:space="preserve">a </w:t>
            </w:r>
            <w:proofErr w:type="spellStart"/>
            <w:r>
              <w:rPr>
                <w:rFonts w:asciiTheme="minorHAnsi" w:hAnsiTheme="minorHAnsi" w:cs="Arial"/>
              </w:rPr>
              <w:t>monoline</w:t>
            </w:r>
            <w:proofErr w:type="spellEnd"/>
            <w:r>
              <w:rPr>
                <w:rFonts w:asciiTheme="minorHAnsi" w:hAnsiTheme="minorHAnsi" w:cs="Arial"/>
              </w:rPr>
              <w:t xml:space="preserve"> policy. When </w:t>
            </w:r>
            <w:proofErr w:type="gramStart"/>
            <w:r>
              <w:rPr>
                <w:rFonts w:asciiTheme="minorHAnsi" w:hAnsiTheme="minorHAnsi" w:cs="Arial"/>
              </w:rPr>
              <w:t>it  doesn’t</w:t>
            </w:r>
            <w:proofErr w:type="gramEnd"/>
            <w:r>
              <w:rPr>
                <w:rFonts w:asciiTheme="minorHAnsi" w:hAnsiTheme="minorHAnsi" w:cs="Arial"/>
              </w:rPr>
              <w:t xml:space="preserve"> apply, set to zero.</w:t>
            </w:r>
            <w:r>
              <w:rPr>
                <w:rFonts w:asciiTheme="minorHAnsi" w:hAnsiTheme="minorHAnsi" w:cs="Arial"/>
                <w:color w:val="0070C0"/>
              </w:rPr>
              <w:t xml:space="preserve">  </w:t>
            </w:r>
          </w:p>
        </w:tc>
        <w:tc>
          <w:tcPr>
            <w:tcW w:w="911" w:type="dxa"/>
            <w:gridSpan w:val="2"/>
            <w:vAlign w:val="center"/>
            <w:tcPrChange w:id="273" w:author="Goldfine, Jill" w:date="2019-06-25T12:13:00Z">
              <w:tcPr>
                <w:tcW w:w="911" w:type="dxa"/>
                <w:gridSpan w:val="2"/>
                <w:vAlign w:val="center"/>
              </w:tcPr>
            </w:tcPrChange>
          </w:tcPr>
          <w:p w14:paraId="652C35B7" w14:textId="77777777" w:rsidR="002B6F71" w:rsidRDefault="002B6F71" w:rsidP="004578CC">
            <w:pPr>
              <w:jc w:val="center"/>
            </w:pPr>
            <w:r w:rsidRPr="00CD5642">
              <w:rPr>
                <w:rFonts w:asciiTheme="minorHAnsi" w:hAnsiTheme="minorHAnsi" w:cs="Arial"/>
              </w:rPr>
              <w:t>N</w:t>
            </w:r>
          </w:p>
        </w:tc>
      </w:tr>
      <w:tr w:rsidR="002B6F71" w:rsidRPr="00ED172A" w14:paraId="1D01E106" w14:textId="77777777" w:rsidTr="00E42A89">
        <w:trPr>
          <w:trHeight w:val="2510"/>
          <w:trPrChange w:id="274" w:author="Goldfine, Jill" w:date="2019-06-25T12:13:00Z">
            <w:trPr>
              <w:trHeight w:val="2510"/>
            </w:trPr>
          </w:trPrChange>
        </w:trPr>
        <w:tc>
          <w:tcPr>
            <w:tcW w:w="1553" w:type="dxa"/>
            <w:tcPrChange w:id="275" w:author="Goldfine, Jill" w:date="2019-06-25T12:13:00Z">
              <w:tcPr>
                <w:tcW w:w="1553" w:type="dxa"/>
              </w:tcPr>
            </w:tcPrChange>
          </w:tcPr>
          <w:p w14:paraId="4B827765" w14:textId="77777777" w:rsidR="002B6F71" w:rsidRPr="00ED172A" w:rsidRDefault="002B6F71" w:rsidP="002B6F71">
            <w:pPr>
              <w:pStyle w:val="NoSpacing"/>
              <w:rPr>
                <w:rFonts w:asciiTheme="minorHAnsi" w:hAnsiTheme="minorHAnsi" w:cs="Arial"/>
              </w:rPr>
            </w:pPr>
            <w:r>
              <w:rPr>
                <w:rFonts w:asciiTheme="minorHAnsi" w:hAnsiTheme="minorHAnsi" w:cs="Arial"/>
              </w:rPr>
              <w:lastRenderedPageBreak/>
              <w:t>number</w:t>
            </w:r>
          </w:p>
        </w:tc>
        <w:tc>
          <w:tcPr>
            <w:tcW w:w="2538" w:type="dxa"/>
            <w:shd w:val="clear" w:color="auto" w:fill="C2D69B" w:themeFill="accent3" w:themeFillTint="99"/>
            <w:tcPrChange w:id="276" w:author="Goldfine, Jill" w:date="2019-06-25T12:13:00Z">
              <w:tcPr>
                <w:tcW w:w="2538" w:type="dxa"/>
                <w:shd w:val="clear" w:color="auto" w:fill="C2D69B" w:themeFill="accent3" w:themeFillTint="99"/>
              </w:tcPr>
            </w:tcPrChange>
          </w:tcPr>
          <w:p w14:paraId="672B38BA" w14:textId="1D49E0B9" w:rsidR="002B6F71" w:rsidRDefault="002B6F71" w:rsidP="002B6F71">
            <w:pPr>
              <w:pStyle w:val="NoSpacing"/>
              <w:rPr>
                <w:rFonts w:asciiTheme="minorHAnsi" w:hAnsiTheme="minorHAnsi" w:cs="Arial"/>
                <w:b/>
              </w:rPr>
            </w:pPr>
            <w:r w:rsidRPr="004D1B1C">
              <w:rPr>
                <w:rFonts w:asciiTheme="minorHAnsi" w:hAnsiTheme="minorHAnsi" w:cs="Arial"/>
                <w:shd w:val="clear" w:color="auto" w:fill="C2D69B" w:themeFill="accent3" w:themeFillTint="99"/>
              </w:rPr>
              <w:t xml:space="preserve">Layer </w:t>
            </w:r>
            <w:r w:rsidRPr="004D1B1C">
              <w:rPr>
                <w:rFonts w:asciiTheme="minorHAnsi" w:hAnsiTheme="minorHAnsi" w:cs="Arial"/>
                <w:b/>
                <w:shd w:val="clear" w:color="auto" w:fill="C2D69B" w:themeFill="accent3" w:themeFillTint="99"/>
              </w:rPr>
              <w:t>Aggregate Limi</w:t>
            </w:r>
            <w:r w:rsidRPr="00833D01">
              <w:rPr>
                <w:rFonts w:asciiTheme="minorHAnsi" w:hAnsiTheme="minorHAnsi" w:cs="Arial"/>
                <w:b/>
              </w:rPr>
              <w:t>t</w:t>
            </w:r>
            <w:ins w:id="277" w:author="Goldfine, Jill" w:date="2019-06-12T09:35:00Z">
              <w:r w:rsidR="003F0605">
                <w:rPr>
                  <w:rFonts w:asciiTheme="minorHAnsi" w:hAnsiTheme="minorHAnsi" w:cs="Arial"/>
                  <w:b/>
                </w:rPr>
                <w:t xml:space="preserve"> Amount</w:t>
              </w:r>
            </w:ins>
          </w:p>
          <w:p w14:paraId="002C2C03" w14:textId="49C31628" w:rsidR="002B6F71" w:rsidRPr="00ED172A" w:rsidRDefault="002B6F71" w:rsidP="002B6F71">
            <w:pPr>
              <w:pStyle w:val="NoSpacing"/>
              <w:rPr>
                <w:rFonts w:asciiTheme="minorHAnsi" w:hAnsiTheme="minorHAnsi" w:cs="Arial"/>
              </w:rPr>
            </w:pPr>
          </w:p>
        </w:tc>
        <w:tc>
          <w:tcPr>
            <w:tcW w:w="3836" w:type="dxa"/>
            <w:tcPrChange w:id="278" w:author="Goldfine, Jill" w:date="2019-06-25T12:13:00Z">
              <w:tcPr>
                <w:tcW w:w="3836" w:type="dxa"/>
              </w:tcPr>
            </w:tcPrChange>
          </w:tcPr>
          <w:p w14:paraId="39A12CE8" w14:textId="0ED8FBBE" w:rsidR="002B6F71" w:rsidRPr="00DA6CF1" w:rsidRDefault="002B6F71" w:rsidP="002C01B3">
            <w:pPr>
              <w:pStyle w:val="NoSpacing"/>
              <w:rPr>
                <w:rFonts w:asciiTheme="minorHAnsi" w:hAnsiTheme="minorHAnsi" w:cs="Arial"/>
              </w:rPr>
            </w:pPr>
            <w:r w:rsidRPr="00DA6CF1">
              <w:rPr>
                <w:rFonts w:asciiTheme="minorHAnsi" w:hAnsiTheme="minorHAnsi" w:cs="Arial"/>
              </w:rPr>
              <w:t xml:space="preserve">The maximum amount which an insurance company agrees to pay for all covered claims for a given </w:t>
            </w:r>
            <w:r w:rsidRPr="00223796">
              <w:rPr>
                <w:rFonts w:asciiTheme="minorHAnsi" w:hAnsiTheme="minorHAnsi"/>
              </w:rPr>
              <w:t>Policy</w:t>
            </w:r>
            <w:r w:rsidRPr="00DA6CF1">
              <w:rPr>
                <w:rFonts w:asciiTheme="minorHAnsi" w:hAnsiTheme="minorHAnsi" w:cs="Arial"/>
              </w:rPr>
              <w:t xml:space="preserve"> period, arising from </w:t>
            </w:r>
            <w:r>
              <w:rPr>
                <w:rFonts w:asciiTheme="minorHAnsi" w:hAnsiTheme="minorHAnsi" w:cs="Arial"/>
              </w:rPr>
              <w:t>the given L</w:t>
            </w:r>
            <w:r w:rsidRPr="00DA6CF1">
              <w:rPr>
                <w:rFonts w:asciiTheme="minorHAnsi" w:hAnsiTheme="minorHAnsi" w:cs="Arial"/>
              </w:rPr>
              <w:t>ayer o</w:t>
            </w:r>
            <w:r>
              <w:rPr>
                <w:rFonts w:asciiTheme="minorHAnsi" w:hAnsiTheme="minorHAnsi" w:cs="Arial"/>
              </w:rPr>
              <w:t>f</w:t>
            </w:r>
            <w:r w:rsidRPr="00DA6CF1">
              <w:rPr>
                <w:rFonts w:asciiTheme="minorHAnsi" w:hAnsiTheme="minorHAnsi" w:cs="Arial"/>
              </w:rPr>
              <w:t xml:space="preserve"> the </w:t>
            </w:r>
            <w:r>
              <w:rPr>
                <w:rFonts w:asciiTheme="minorHAnsi" w:hAnsiTheme="minorHAnsi" w:cs="Arial"/>
              </w:rPr>
              <w:t>P</w:t>
            </w:r>
            <w:r w:rsidRPr="00DA6CF1">
              <w:rPr>
                <w:rFonts w:asciiTheme="minorHAnsi" w:hAnsiTheme="minorHAnsi" w:cs="Arial"/>
              </w:rPr>
              <w:t>olicy.</w:t>
            </w:r>
            <w:r>
              <w:rPr>
                <w:rFonts w:asciiTheme="minorHAnsi" w:hAnsiTheme="minorHAnsi" w:cs="Arial"/>
              </w:rPr>
              <w:t xml:space="preserve"> When </w:t>
            </w:r>
            <w:proofErr w:type="gramStart"/>
            <w:r>
              <w:rPr>
                <w:rFonts w:asciiTheme="minorHAnsi" w:hAnsiTheme="minorHAnsi" w:cs="Arial"/>
              </w:rPr>
              <w:t>it  doesn’t</w:t>
            </w:r>
            <w:proofErr w:type="gramEnd"/>
            <w:r>
              <w:rPr>
                <w:rFonts w:asciiTheme="minorHAnsi" w:hAnsiTheme="minorHAnsi" w:cs="Arial"/>
              </w:rPr>
              <w:t xml:space="preserve"> apply, set to zero.</w:t>
            </w:r>
            <w:r>
              <w:rPr>
                <w:rFonts w:asciiTheme="minorHAnsi" w:hAnsiTheme="minorHAnsi" w:cs="Arial"/>
                <w:color w:val="0070C0"/>
              </w:rPr>
              <w:t xml:space="preserve"> </w:t>
            </w:r>
            <w:r w:rsidRPr="002B6F71">
              <w:rPr>
                <w:rFonts w:asciiTheme="minorHAnsi" w:hAnsiTheme="minorHAnsi" w:cs="Arial"/>
                <w:strike/>
              </w:rPr>
              <w:t xml:space="preserve"> </w:t>
            </w:r>
          </w:p>
        </w:tc>
        <w:tc>
          <w:tcPr>
            <w:tcW w:w="911" w:type="dxa"/>
            <w:gridSpan w:val="2"/>
            <w:vAlign w:val="center"/>
            <w:tcPrChange w:id="279" w:author="Goldfine, Jill" w:date="2019-06-25T12:13:00Z">
              <w:tcPr>
                <w:tcW w:w="911" w:type="dxa"/>
                <w:gridSpan w:val="2"/>
                <w:vAlign w:val="center"/>
              </w:tcPr>
            </w:tcPrChange>
          </w:tcPr>
          <w:p w14:paraId="77449480" w14:textId="77777777" w:rsidR="002B6F71" w:rsidRDefault="002B6F71" w:rsidP="004578CC">
            <w:pPr>
              <w:jc w:val="center"/>
            </w:pPr>
            <w:r w:rsidRPr="00CD5642">
              <w:rPr>
                <w:rFonts w:asciiTheme="minorHAnsi" w:hAnsiTheme="minorHAnsi" w:cs="Arial"/>
              </w:rPr>
              <w:t>N</w:t>
            </w:r>
          </w:p>
        </w:tc>
      </w:tr>
      <w:tr w:rsidR="002B6F71" w:rsidRPr="00ED172A" w14:paraId="58F1892C" w14:textId="77777777" w:rsidTr="00E42A89">
        <w:trPr>
          <w:trHeight w:val="638"/>
          <w:trPrChange w:id="280" w:author="Goldfine, Jill" w:date="2019-06-25T12:13:00Z">
            <w:trPr>
              <w:trHeight w:val="638"/>
            </w:trPr>
          </w:trPrChange>
        </w:trPr>
        <w:tc>
          <w:tcPr>
            <w:tcW w:w="1553" w:type="dxa"/>
            <w:tcPrChange w:id="281" w:author="Goldfine, Jill" w:date="2019-06-25T12:13:00Z">
              <w:tcPr>
                <w:tcW w:w="1553" w:type="dxa"/>
              </w:tcPr>
            </w:tcPrChange>
          </w:tcPr>
          <w:p w14:paraId="7F5F3F16" w14:textId="77777777" w:rsidR="002B6F71" w:rsidRPr="00ED172A" w:rsidRDefault="002B6F71" w:rsidP="002B6F71">
            <w:pPr>
              <w:pStyle w:val="NoSpacing"/>
              <w:rPr>
                <w:rFonts w:asciiTheme="minorHAnsi" w:hAnsiTheme="minorHAnsi" w:cs="Arial"/>
              </w:rPr>
            </w:pPr>
            <w:r>
              <w:rPr>
                <w:rFonts w:asciiTheme="minorHAnsi" w:hAnsiTheme="minorHAnsi" w:cs="Arial"/>
              </w:rPr>
              <w:t>Number</w:t>
            </w:r>
          </w:p>
        </w:tc>
        <w:tc>
          <w:tcPr>
            <w:tcW w:w="2538" w:type="dxa"/>
            <w:shd w:val="clear" w:color="auto" w:fill="C2D69B" w:themeFill="accent3" w:themeFillTint="99"/>
            <w:tcPrChange w:id="282" w:author="Goldfine, Jill" w:date="2019-06-25T12:13:00Z">
              <w:tcPr>
                <w:tcW w:w="2538" w:type="dxa"/>
                <w:shd w:val="clear" w:color="auto" w:fill="C2D69B" w:themeFill="accent3" w:themeFillTint="99"/>
              </w:tcPr>
            </w:tcPrChange>
          </w:tcPr>
          <w:p w14:paraId="0404320C" w14:textId="77777777" w:rsidR="002B6F71" w:rsidRPr="00ED172A" w:rsidRDefault="002B6F71" w:rsidP="002B6F71">
            <w:pPr>
              <w:pStyle w:val="NoSpacing"/>
              <w:rPr>
                <w:rFonts w:asciiTheme="minorHAnsi" w:hAnsiTheme="minorHAnsi" w:cs="Arial"/>
              </w:rPr>
            </w:pPr>
            <w:r w:rsidRPr="00ED172A">
              <w:rPr>
                <w:rFonts w:asciiTheme="minorHAnsi" w:hAnsiTheme="minorHAnsi" w:cs="Arial"/>
              </w:rPr>
              <w:t xml:space="preserve">Layer </w:t>
            </w:r>
            <w:r w:rsidRPr="00833D01">
              <w:rPr>
                <w:rFonts w:asciiTheme="minorHAnsi" w:hAnsiTheme="minorHAnsi" w:cs="Arial"/>
                <w:b/>
              </w:rPr>
              <w:t>Occurrence Limit</w:t>
            </w:r>
            <w:r>
              <w:rPr>
                <w:rFonts w:asciiTheme="minorHAnsi" w:hAnsiTheme="minorHAnsi" w:cs="Arial"/>
                <w:b/>
              </w:rPr>
              <w:t xml:space="preserve"> Amount</w:t>
            </w:r>
          </w:p>
        </w:tc>
        <w:tc>
          <w:tcPr>
            <w:tcW w:w="3836" w:type="dxa"/>
            <w:tcPrChange w:id="283" w:author="Goldfine, Jill" w:date="2019-06-25T12:13:00Z">
              <w:tcPr>
                <w:tcW w:w="3836" w:type="dxa"/>
              </w:tcPr>
            </w:tcPrChange>
          </w:tcPr>
          <w:p w14:paraId="30009DFF" w14:textId="537BAD39" w:rsidR="002B6F71" w:rsidRPr="00DA6CF1" w:rsidRDefault="002B6F71" w:rsidP="002B6F71">
            <w:pPr>
              <w:pStyle w:val="NoSpacing"/>
              <w:rPr>
                <w:rFonts w:asciiTheme="minorHAnsi" w:hAnsiTheme="minorHAnsi" w:cs="Arial"/>
              </w:rPr>
            </w:pPr>
            <w:commentRangeStart w:id="284"/>
            <w:r w:rsidRPr="00DA6CF1">
              <w:rPr>
                <w:rFonts w:asciiTheme="minorHAnsi" w:hAnsiTheme="minorHAnsi" w:cs="Arial"/>
              </w:rPr>
              <w:t>Maximum</w:t>
            </w:r>
            <w:commentRangeEnd w:id="284"/>
            <w:r w:rsidR="00FB7333">
              <w:rPr>
                <w:rStyle w:val="CommentReference"/>
              </w:rPr>
              <w:commentReference w:id="284"/>
            </w:r>
            <w:r w:rsidRPr="00DA6CF1">
              <w:rPr>
                <w:rFonts w:asciiTheme="minorHAnsi" w:hAnsiTheme="minorHAnsi" w:cs="Arial"/>
              </w:rPr>
              <w:t xml:space="preserve"> limit that will be paid out for one claim on an </w:t>
            </w:r>
            <w:r w:rsidRPr="00DA6CF1">
              <w:rPr>
                <w:rFonts w:asciiTheme="minorHAnsi" w:hAnsiTheme="minorHAnsi"/>
              </w:rPr>
              <w:t>occurrence</w:t>
            </w:r>
            <w:r w:rsidRPr="00DA6CF1">
              <w:rPr>
                <w:rFonts w:asciiTheme="minorHAnsi" w:hAnsiTheme="minorHAnsi" w:cs="Arial"/>
              </w:rPr>
              <w:t xml:space="preserve"> for a given layer.</w:t>
            </w:r>
            <w:r>
              <w:rPr>
                <w:rFonts w:asciiTheme="minorHAnsi" w:hAnsiTheme="minorHAnsi" w:cs="Arial"/>
              </w:rPr>
              <w:t xml:space="preserve"> When </w:t>
            </w:r>
            <w:proofErr w:type="gramStart"/>
            <w:r>
              <w:rPr>
                <w:rFonts w:asciiTheme="minorHAnsi" w:hAnsiTheme="minorHAnsi" w:cs="Arial"/>
              </w:rPr>
              <w:t>it  doesn’t</w:t>
            </w:r>
            <w:proofErr w:type="gramEnd"/>
            <w:r>
              <w:rPr>
                <w:rFonts w:asciiTheme="minorHAnsi" w:hAnsiTheme="minorHAnsi" w:cs="Arial"/>
              </w:rPr>
              <w:t xml:space="preserve"> apply, set to zero.</w:t>
            </w:r>
          </w:p>
        </w:tc>
        <w:tc>
          <w:tcPr>
            <w:tcW w:w="911" w:type="dxa"/>
            <w:gridSpan w:val="2"/>
            <w:vAlign w:val="center"/>
            <w:tcPrChange w:id="285" w:author="Goldfine, Jill" w:date="2019-06-25T12:13:00Z">
              <w:tcPr>
                <w:tcW w:w="911" w:type="dxa"/>
                <w:gridSpan w:val="2"/>
                <w:vAlign w:val="center"/>
              </w:tcPr>
            </w:tcPrChange>
          </w:tcPr>
          <w:p w14:paraId="22BA1CDA" w14:textId="77777777" w:rsidR="002B6F71" w:rsidRDefault="002B6F71" w:rsidP="004578CC">
            <w:pPr>
              <w:jc w:val="center"/>
            </w:pPr>
            <w:r w:rsidRPr="00CD5642">
              <w:rPr>
                <w:rFonts w:asciiTheme="minorHAnsi" w:hAnsiTheme="minorHAnsi" w:cs="Arial"/>
              </w:rPr>
              <w:t>N</w:t>
            </w:r>
          </w:p>
        </w:tc>
      </w:tr>
      <w:tr w:rsidR="002B6F71" w:rsidRPr="00ED172A" w14:paraId="63DE2493" w14:textId="77777777" w:rsidTr="00E42A89">
        <w:trPr>
          <w:trHeight w:val="845"/>
          <w:trPrChange w:id="286" w:author="Goldfine, Jill" w:date="2019-06-25T12:13:00Z">
            <w:trPr>
              <w:trHeight w:val="845"/>
            </w:trPr>
          </w:trPrChange>
        </w:trPr>
        <w:tc>
          <w:tcPr>
            <w:tcW w:w="1553" w:type="dxa"/>
            <w:tcPrChange w:id="287" w:author="Goldfine, Jill" w:date="2019-06-25T12:13:00Z">
              <w:tcPr>
                <w:tcW w:w="1553" w:type="dxa"/>
              </w:tcPr>
            </w:tcPrChange>
          </w:tcPr>
          <w:p w14:paraId="6C2253A8" w14:textId="77777777" w:rsidR="002B6F71" w:rsidRDefault="002B6F71" w:rsidP="002B6F71">
            <w:pPr>
              <w:pStyle w:val="NoSpacing"/>
              <w:rPr>
                <w:rFonts w:asciiTheme="minorHAnsi" w:hAnsiTheme="minorHAnsi" w:cs="Arial"/>
              </w:rPr>
            </w:pPr>
            <w:r>
              <w:rPr>
                <w:rFonts w:asciiTheme="minorHAnsi" w:hAnsiTheme="minorHAnsi" w:cs="Arial"/>
              </w:rPr>
              <w:t>Number</w:t>
            </w:r>
          </w:p>
          <w:p w14:paraId="7BF041DF" w14:textId="77777777" w:rsidR="002B6F71" w:rsidRDefault="002B6F71" w:rsidP="002B6F71">
            <w:pPr>
              <w:pStyle w:val="NoSpacing"/>
              <w:rPr>
                <w:rFonts w:asciiTheme="minorHAnsi" w:hAnsiTheme="minorHAnsi" w:cs="Arial"/>
              </w:rPr>
            </w:pPr>
          </w:p>
        </w:tc>
        <w:tc>
          <w:tcPr>
            <w:tcW w:w="2538" w:type="dxa"/>
            <w:shd w:val="clear" w:color="auto" w:fill="C2D69B" w:themeFill="accent3" w:themeFillTint="99"/>
            <w:tcPrChange w:id="288" w:author="Goldfine, Jill" w:date="2019-06-25T12:13:00Z">
              <w:tcPr>
                <w:tcW w:w="2538" w:type="dxa"/>
                <w:shd w:val="clear" w:color="auto" w:fill="C2D69B" w:themeFill="accent3" w:themeFillTint="99"/>
              </w:tcPr>
            </w:tcPrChange>
          </w:tcPr>
          <w:p w14:paraId="4B1C134E" w14:textId="363EC87D" w:rsidR="002B6F71" w:rsidRPr="00ED172A" w:rsidRDefault="002B6F71" w:rsidP="002B6F71">
            <w:pPr>
              <w:pStyle w:val="NoSpacing"/>
              <w:rPr>
                <w:rFonts w:asciiTheme="minorHAnsi" w:hAnsiTheme="minorHAnsi" w:cs="Arial"/>
              </w:rPr>
            </w:pPr>
            <w:r w:rsidRPr="0099696E">
              <w:rPr>
                <w:rFonts w:asciiTheme="minorHAnsi" w:hAnsiTheme="minorHAnsi" w:cs="Arial"/>
              </w:rPr>
              <w:t>Layer</w:t>
            </w:r>
            <w:r w:rsidRPr="00ED172A">
              <w:rPr>
                <w:rFonts w:asciiTheme="minorHAnsi" w:hAnsiTheme="minorHAnsi" w:cs="Arial"/>
              </w:rPr>
              <w:t xml:space="preserve"> </w:t>
            </w:r>
            <w:r w:rsidRPr="0099696E">
              <w:rPr>
                <w:rFonts w:asciiTheme="minorHAnsi" w:hAnsiTheme="minorHAnsi" w:cs="Arial"/>
                <w:b/>
              </w:rPr>
              <w:t>Gross Written Premium</w:t>
            </w:r>
            <w:ins w:id="289" w:author="Goldfine, Jill" w:date="2019-06-12T09:35:00Z">
              <w:r w:rsidR="003F0605">
                <w:rPr>
                  <w:rFonts w:asciiTheme="minorHAnsi" w:hAnsiTheme="minorHAnsi" w:cs="Arial"/>
                  <w:b/>
                </w:rPr>
                <w:t xml:space="preserve"> Amount</w:t>
              </w:r>
            </w:ins>
          </w:p>
        </w:tc>
        <w:tc>
          <w:tcPr>
            <w:tcW w:w="3836" w:type="dxa"/>
            <w:tcPrChange w:id="290" w:author="Goldfine, Jill" w:date="2019-06-25T12:13:00Z">
              <w:tcPr>
                <w:tcW w:w="3836" w:type="dxa"/>
              </w:tcPr>
            </w:tcPrChange>
          </w:tcPr>
          <w:p w14:paraId="0F1D6497" w14:textId="77777777" w:rsidR="002B6F71" w:rsidRPr="00DA6CF1" w:rsidRDefault="002B6F71" w:rsidP="002B6F71">
            <w:pPr>
              <w:pStyle w:val="NoSpacing"/>
              <w:rPr>
                <w:rFonts w:asciiTheme="minorHAnsi" w:hAnsiTheme="minorHAnsi" w:cs="Arial"/>
              </w:rPr>
            </w:pPr>
            <w:r w:rsidRPr="00DA6CF1">
              <w:rPr>
                <w:rFonts w:asciiTheme="minorHAnsi" w:eastAsiaTheme="minorEastAsia" w:hAnsiTheme="minorHAnsi" w:cstheme="minorBidi"/>
                <w:color w:val="000000" w:themeColor="text1"/>
                <w:kern w:val="24"/>
                <w:lang w:val="en-GB"/>
              </w:rPr>
              <w:t xml:space="preserve">The gross monetary consideration for the insurance contract on a specific layer of </w:t>
            </w:r>
            <w:proofErr w:type="gramStart"/>
            <w:r w:rsidRPr="00DA6CF1">
              <w:rPr>
                <w:rFonts w:asciiTheme="minorHAnsi" w:eastAsiaTheme="minorEastAsia" w:hAnsiTheme="minorHAnsi" w:cstheme="minorBidi"/>
                <w:color w:val="000000" w:themeColor="text1"/>
                <w:kern w:val="24"/>
                <w:lang w:val="en-GB"/>
              </w:rPr>
              <w:t>the</w:t>
            </w:r>
            <w:r>
              <w:rPr>
                <w:rFonts w:asciiTheme="minorHAnsi" w:eastAsiaTheme="minorEastAsia" w:hAnsiTheme="minorHAnsi" w:cstheme="minorBidi"/>
                <w:color w:val="000000" w:themeColor="text1"/>
                <w:kern w:val="24"/>
                <w:lang w:val="en-GB"/>
              </w:rPr>
              <w:t xml:space="preserve"> </w:t>
            </w:r>
            <w:r w:rsidRPr="00DA6CF1">
              <w:rPr>
                <w:rFonts w:asciiTheme="minorHAnsi" w:eastAsiaTheme="minorEastAsia" w:hAnsiTheme="minorHAnsi" w:cstheme="minorBidi"/>
                <w:color w:val="000000" w:themeColor="text1"/>
                <w:kern w:val="24"/>
                <w:lang w:val="en-GB"/>
              </w:rPr>
              <w:t xml:space="preserve"> policy</w:t>
            </w:r>
            <w:proofErr w:type="gramEnd"/>
            <w:r>
              <w:rPr>
                <w:rFonts w:asciiTheme="minorHAnsi" w:eastAsiaTheme="minorEastAsia" w:hAnsiTheme="minorHAnsi" w:cstheme="minorBidi"/>
                <w:color w:val="000000" w:themeColor="text1"/>
                <w:kern w:val="24"/>
                <w:lang w:val="en-GB"/>
              </w:rPr>
              <w:t xml:space="preserve"> for all coverages on the policy layer</w:t>
            </w:r>
            <w:r w:rsidRPr="00DA6CF1">
              <w:rPr>
                <w:rFonts w:asciiTheme="minorHAnsi" w:eastAsiaTheme="minorEastAsia" w:hAnsiTheme="minorHAnsi" w:cstheme="minorBidi"/>
                <w:color w:val="000000" w:themeColor="text1"/>
                <w:kern w:val="24"/>
                <w:lang w:val="en-GB"/>
              </w:rPr>
              <w:t>.</w:t>
            </w:r>
          </w:p>
        </w:tc>
        <w:tc>
          <w:tcPr>
            <w:tcW w:w="911" w:type="dxa"/>
            <w:gridSpan w:val="2"/>
            <w:vAlign w:val="center"/>
            <w:tcPrChange w:id="291" w:author="Goldfine, Jill" w:date="2019-06-25T12:13:00Z">
              <w:tcPr>
                <w:tcW w:w="911" w:type="dxa"/>
                <w:gridSpan w:val="2"/>
                <w:vAlign w:val="center"/>
              </w:tcPr>
            </w:tcPrChange>
          </w:tcPr>
          <w:p w14:paraId="75A8B2BE" w14:textId="77777777" w:rsidR="002B6F71" w:rsidRDefault="002B6F71" w:rsidP="004578CC">
            <w:pPr>
              <w:pStyle w:val="NoSpacing"/>
              <w:jc w:val="center"/>
              <w:rPr>
                <w:rFonts w:asciiTheme="minorHAnsi" w:hAnsiTheme="minorHAnsi" w:cs="Arial"/>
              </w:rPr>
            </w:pPr>
            <w:r w:rsidRPr="00CD5642">
              <w:rPr>
                <w:rFonts w:asciiTheme="minorHAnsi" w:hAnsiTheme="minorHAnsi" w:cs="Arial"/>
              </w:rPr>
              <w:t>N</w:t>
            </w:r>
          </w:p>
        </w:tc>
      </w:tr>
      <w:tr w:rsidR="00146797" w:rsidRPr="00ED172A" w14:paraId="1C015867" w14:textId="77777777" w:rsidTr="00E42A89">
        <w:tc>
          <w:tcPr>
            <w:tcW w:w="1553" w:type="dxa"/>
            <w:tcPrChange w:id="292" w:author="Goldfine, Jill" w:date="2019-06-25T12:13:00Z">
              <w:tcPr>
                <w:tcW w:w="1553" w:type="dxa"/>
              </w:tcPr>
            </w:tcPrChange>
          </w:tcPr>
          <w:p w14:paraId="22EEBE94" w14:textId="22186847" w:rsidR="00146797" w:rsidRDefault="00146797" w:rsidP="00146797">
            <w:pPr>
              <w:pStyle w:val="NoSpacing"/>
              <w:rPr>
                <w:rFonts w:asciiTheme="minorHAnsi" w:hAnsiTheme="minorHAnsi" w:cs="Arial"/>
              </w:rPr>
            </w:pPr>
            <w:r>
              <w:rPr>
                <w:rFonts w:asciiTheme="minorHAnsi" w:hAnsiTheme="minorHAnsi" w:cs="Arial"/>
              </w:rPr>
              <w:t>Number</w:t>
            </w:r>
          </w:p>
        </w:tc>
        <w:tc>
          <w:tcPr>
            <w:tcW w:w="2538" w:type="dxa"/>
            <w:shd w:val="clear" w:color="auto" w:fill="C2D69B" w:themeFill="accent3" w:themeFillTint="99"/>
            <w:tcPrChange w:id="293" w:author="Goldfine, Jill" w:date="2019-06-25T12:13:00Z">
              <w:tcPr>
                <w:tcW w:w="2538" w:type="dxa"/>
                <w:shd w:val="clear" w:color="auto" w:fill="C2D69B" w:themeFill="accent3" w:themeFillTint="99"/>
              </w:tcPr>
            </w:tcPrChange>
          </w:tcPr>
          <w:p w14:paraId="3C120211" w14:textId="7D06881C" w:rsidR="00146797" w:rsidRDefault="00146797" w:rsidP="00146797">
            <w:pPr>
              <w:pStyle w:val="NoSpacing"/>
              <w:rPr>
                <w:rFonts w:asciiTheme="minorHAnsi" w:hAnsiTheme="minorHAnsi" w:cs="Arial"/>
              </w:rPr>
            </w:pPr>
            <w:r>
              <w:rPr>
                <w:rFonts w:asciiTheme="minorHAnsi" w:hAnsiTheme="minorHAnsi" w:cs="Arial"/>
              </w:rPr>
              <w:t xml:space="preserve">Layer Cyber Coverage </w:t>
            </w:r>
            <w:r w:rsidRPr="00385D3B">
              <w:rPr>
                <w:rFonts w:asciiTheme="minorHAnsi" w:hAnsiTheme="minorHAnsi" w:cs="Arial"/>
                <w:b/>
              </w:rPr>
              <w:t>Attachment Point Amount</w:t>
            </w:r>
          </w:p>
        </w:tc>
        <w:tc>
          <w:tcPr>
            <w:tcW w:w="3836" w:type="dxa"/>
            <w:tcPrChange w:id="294" w:author="Goldfine, Jill" w:date="2019-06-25T12:13:00Z">
              <w:tcPr>
                <w:tcW w:w="3836" w:type="dxa"/>
              </w:tcPr>
            </w:tcPrChange>
          </w:tcPr>
          <w:p w14:paraId="19E618E6" w14:textId="7EA0A23D" w:rsidR="00146797" w:rsidRPr="00DA6CF1" w:rsidRDefault="00146797" w:rsidP="00146797">
            <w:pPr>
              <w:pStyle w:val="NoSpacing"/>
              <w:rPr>
                <w:rFonts w:asciiTheme="minorHAnsi" w:hAnsiTheme="minorHAnsi" w:cs="Arial"/>
              </w:rPr>
            </w:pPr>
            <w:r>
              <w:rPr>
                <w:rFonts w:asciiTheme="minorHAnsi" w:hAnsiTheme="minorHAnsi" w:cs="Arial"/>
              </w:rPr>
              <w:t>The lowest limit as which insurance coverage applies within a layer applicable to the cyber coverage only.</w:t>
            </w:r>
          </w:p>
        </w:tc>
        <w:tc>
          <w:tcPr>
            <w:tcW w:w="911" w:type="dxa"/>
            <w:gridSpan w:val="2"/>
            <w:vAlign w:val="center"/>
            <w:tcPrChange w:id="295" w:author="Goldfine, Jill" w:date="2019-06-25T12:13:00Z">
              <w:tcPr>
                <w:tcW w:w="911" w:type="dxa"/>
                <w:gridSpan w:val="2"/>
                <w:vAlign w:val="center"/>
              </w:tcPr>
            </w:tcPrChange>
          </w:tcPr>
          <w:p w14:paraId="2B55F76A" w14:textId="11FB9EC4" w:rsidR="00146797" w:rsidRPr="00703C0A" w:rsidRDefault="00146797" w:rsidP="00146797">
            <w:pPr>
              <w:jc w:val="center"/>
              <w:rPr>
                <w:rFonts w:asciiTheme="minorHAnsi" w:hAnsiTheme="minorHAnsi" w:cs="Arial"/>
              </w:rPr>
            </w:pPr>
            <w:r>
              <w:rPr>
                <w:rFonts w:asciiTheme="minorHAnsi" w:hAnsiTheme="minorHAnsi" w:cs="Arial"/>
              </w:rPr>
              <w:t>N</w:t>
            </w:r>
          </w:p>
        </w:tc>
      </w:tr>
      <w:tr w:rsidR="00146797" w:rsidRPr="00ED172A" w14:paraId="77246816" w14:textId="77777777" w:rsidTr="00E42A89">
        <w:tc>
          <w:tcPr>
            <w:tcW w:w="1553" w:type="dxa"/>
            <w:tcPrChange w:id="296" w:author="Goldfine, Jill" w:date="2019-06-25T12:13:00Z">
              <w:tcPr>
                <w:tcW w:w="1553" w:type="dxa"/>
              </w:tcPr>
            </w:tcPrChange>
          </w:tcPr>
          <w:p w14:paraId="185ADFEE" w14:textId="77777777" w:rsidR="00146797" w:rsidRDefault="00146797" w:rsidP="00146797">
            <w:pPr>
              <w:pStyle w:val="NoSpacing"/>
              <w:rPr>
                <w:rFonts w:asciiTheme="minorHAnsi" w:hAnsiTheme="minorHAnsi" w:cs="Arial"/>
              </w:rPr>
            </w:pPr>
            <w:r>
              <w:rPr>
                <w:rFonts w:asciiTheme="minorHAnsi" w:hAnsiTheme="minorHAnsi" w:cs="Arial"/>
              </w:rPr>
              <w:t>Number</w:t>
            </w:r>
          </w:p>
          <w:p w14:paraId="714D5E63" w14:textId="77777777" w:rsidR="00146797" w:rsidRPr="00FE31B2" w:rsidRDefault="00146797" w:rsidP="00146797">
            <w:pPr>
              <w:rPr>
                <w:rFonts w:asciiTheme="minorHAnsi" w:hAnsiTheme="minorHAnsi" w:cs="Arial"/>
              </w:rPr>
            </w:pPr>
          </w:p>
        </w:tc>
        <w:tc>
          <w:tcPr>
            <w:tcW w:w="2538" w:type="dxa"/>
            <w:shd w:val="clear" w:color="auto" w:fill="C2D69B" w:themeFill="accent3" w:themeFillTint="99"/>
            <w:tcPrChange w:id="297" w:author="Goldfine, Jill" w:date="2019-06-25T12:13:00Z">
              <w:tcPr>
                <w:tcW w:w="2538" w:type="dxa"/>
                <w:shd w:val="clear" w:color="auto" w:fill="C2D69B" w:themeFill="accent3" w:themeFillTint="99"/>
              </w:tcPr>
            </w:tcPrChange>
          </w:tcPr>
          <w:p w14:paraId="402AED42" w14:textId="73D0C7F3" w:rsidR="00146797" w:rsidRPr="00ED172A" w:rsidRDefault="00146797" w:rsidP="00146797">
            <w:pPr>
              <w:pStyle w:val="NoSpacing"/>
              <w:rPr>
                <w:rFonts w:asciiTheme="minorHAnsi" w:hAnsiTheme="minorHAnsi" w:cs="Arial"/>
              </w:rPr>
            </w:pPr>
            <w:r>
              <w:rPr>
                <w:rFonts w:asciiTheme="minorHAnsi" w:hAnsiTheme="minorHAnsi" w:cs="Arial"/>
              </w:rPr>
              <w:t xml:space="preserve">Layer </w:t>
            </w:r>
            <w:r w:rsidRPr="003030D8">
              <w:rPr>
                <w:rFonts w:asciiTheme="minorHAnsi" w:hAnsiTheme="minorHAnsi" w:cs="Arial"/>
              </w:rPr>
              <w:t xml:space="preserve">Cyber Coverage </w:t>
            </w:r>
            <w:r w:rsidRPr="0099696E">
              <w:rPr>
                <w:rFonts w:asciiTheme="minorHAnsi" w:hAnsiTheme="minorHAnsi" w:cs="Arial"/>
                <w:b/>
              </w:rPr>
              <w:t>Deductible Amount-Aggregate</w:t>
            </w:r>
          </w:p>
        </w:tc>
        <w:tc>
          <w:tcPr>
            <w:tcW w:w="3836" w:type="dxa"/>
            <w:tcPrChange w:id="298" w:author="Goldfine, Jill" w:date="2019-06-25T12:13:00Z">
              <w:tcPr>
                <w:tcW w:w="3836" w:type="dxa"/>
              </w:tcPr>
            </w:tcPrChange>
          </w:tcPr>
          <w:p w14:paraId="49DCC907" w14:textId="2BF2535B" w:rsidR="00146797" w:rsidRPr="00DA6CF1" w:rsidRDefault="00146797" w:rsidP="00051A7C">
            <w:pPr>
              <w:pStyle w:val="NoSpacing"/>
              <w:rPr>
                <w:rFonts w:asciiTheme="minorHAnsi" w:hAnsiTheme="minorHAnsi" w:cs="Arial"/>
              </w:rPr>
            </w:pPr>
            <w:r w:rsidRPr="00DA6CF1">
              <w:rPr>
                <w:rFonts w:asciiTheme="minorHAnsi" w:hAnsiTheme="minorHAnsi" w:cs="Arial"/>
              </w:rPr>
              <w:t>The amount</w:t>
            </w:r>
            <w:r>
              <w:rPr>
                <w:rFonts w:asciiTheme="minorHAnsi" w:hAnsiTheme="minorHAnsi" w:cs="Arial"/>
              </w:rPr>
              <w:t xml:space="preserve"> (in Original Currency)</w:t>
            </w:r>
            <w:r w:rsidRPr="00DA6CF1">
              <w:rPr>
                <w:rFonts w:asciiTheme="minorHAnsi" w:hAnsiTheme="minorHAnsi" w:cs="Arial"/>
              </w:rPr>
              <w:t xml:space="preserve"> of covered claim</w:t>
            </w:r>
            <w:ins w:id="299" w:author="Goldfine, Jill" w:date="2019-06-25T12:23:00Z">
              <w:r w:rsidR="00EE5761">
                <w:rPr>
                  <w:rFonts w:asciiTheme="minorHAnsi" w:hAnsiTheme="minorHAnsi" w:cs="Arial"/>
                </w:rPr>
                <w:t xml:space="preserve"> payments</w:t>
              </w:r>
            </w:ins>
            <w:r w:rsidRPr="00DA6CF1">
              <w:rPr>
                <w:rFonts w:asciiTheme="minorHAnsi" w:hAnsiTheme="minorHAnsi" w:cs="Arial"/>
              </w:rPr>
              <w:t xml:space="preserve"> for </w:t>
            </w:r>
            <w:r>
              <w:rPr>
                <w:rFonts w:asciiTheme="minorHAnsi" w:hAnsiTheme="minorHAnsi" w:cs="Arial"/>
              </w:rPr>
              <w:t xml:space="preserve">all </w:t>
            </w:r>
            <w:del w:id="300" w:author="Goldfine, Jill" w:date="2019-06-12T09:09:00Z">
              <w:r w:rsidDel="00051A7C">
                <w:rPr>
                  <w:rFonts w:asciiTheme="minorHAnsi" w:hAnsiTheme="minorHAnsi" w:cs="Arial"/>
                </w:rPr>
                <w:delText xml:space="preserve">cyber </w:delText>
              </w:r>
            </w:del>
            <w:r>
              <w:rPr>
                <w:rFonts w:asciiTheme="minorHAnsi" w:hAnsiTheme="minorHAnsi" w:cs="Arial"/>
              </w:rPr>
              <w:t>covered</w:t>
            </w:r>
            <w:ins w:id="301" w:author="Goldfine, Jill" w:date="2019-06-12T09:09:00Z">
              <w:r w:rsidR="00051A7C">
                <w:rPr>
                  <w:rFonts w:asciiTheme="minorHAnsi" w:hAnsiTheme="minorHAnsi" w:cs="Arial"/>
                </w:rPr>
                <w:t xml:space="preserve"> cyber</w:t>
              </w:r>
            </w:ins>
            <w:r>
              <w:rPr>
                <w:rFonts w:asciiTheme="minorHAnsi" w:hAnsiTheme="minorHAnsi" w:cs="Arial"/>
              </w:rPr>
              <w:t xml:space="preserve"> claims during</w:t>
            </w:r>
            <w:r w:rsidRPr="00DA6CF1">
              <w:rPr>
                <w:rFonts w:asciiTheme="minorHAnsi" w:hAnsiTheme="minorHAnsi" w:cs="Arial"/>
              </w:rPr>
              <w:t xml:space="preserve"> a given policy period on a specific layer of the policy that is </w:t>
            </w:r>
            <w:r>
              <w:rPr>
                <w:rFonts w:asciiTheme="minorHAnsi" w:hAnsiTheme="minorHAnsi" w:cs="Arial"/>
              </w:rPr>
              <w:t xml:space="preserve">the responsibility of the insured and is </w:t>
            </w:r>
            <w:r w:rsidRPr="00DA6CF1">
              <w:rPr>
                <w:rFonts w:asciiTheme="minorHAnsi" w:hAnsiTheme="minorHAnsi" w:cs="Arial"/>
              </w:rPr>
              <w:t xml:space="preserve">either:  a) withheld from a claim payment made to an insured party; </w:t>
            </w:r>
            <w:proofErr w:type="gramStart"/>
            <w:r w:rsidRPr="00DA6CF1">
              <w:rPr>
                <w:rFonts w:asciiTheme="minorHAnsi" w:hAnsiTheme="minorHAnsi" w:cs="Arial"/>
              </w:rPr>
              <w:t>or  b</w:t>
            </w:r>
            <w:proofErr w:type="gramEnd"/>
            <w:r w:rsidRPr="00DA6CF1">
              <w:rPr>
                <w:rFonts w:asciiTheme="minorHAnsi" w:hAnsiTheme="minorHAnsi" w:cs="Arial"/>
              </w:rPr>
              <w:t xml:space="preserve">) reimbursed </w:t>
            </w:r>
            <w:r>
              <w:rPr>
                <w:rFonts w:asciiTheme="minorHAnsi" w:hAnsiTheme="minorHAnsi" w:cs="Arial"/>
              </w:rPr>
              <w:t xml:space="preserve">to the insurer </w:t>
            </w:r>
            <w:r w:rsidRPr="00DA6CF1">
              <w:rPr>
                <w:rFonts w:asciiTheme="minorHAnsi" w:hAnsiTheme="minorHAnsi" w:cs="Arial"/>
              </w:rPr>
              <w:t>by the insured party when the claim is paid to a third party on behalf of the insured party.</w:t>
            </w:r>
            <w:ins w:id="302" w:author="Goldfine, Jill" w:date="2019-06-25T12:23:00Z">
              <w:r w:rsidR="00EE5761">
                <w:rPr>
                  <w:rFonts w:asciiTheme="minorHAnsi" w:hAnsiTheme="minorHAnsi" w:cs="Arial"/>
                </w:rPr>
                <w:t xml:space="preserve">  </w:t>
              </w:r>
            </w:ins>
            <w:r>
              <w:rPr>
                <w:rFonts w:asciiTheme="minorHAnsi" w:hAnsiTheme="minorHAnsi" w:cs="Arial"/>
              </w:rPr>
              <w:t xml:space="preserve">Used for Cat and internal modeling to understand total exposures. </w:t>
            </w:r>
            <w:commentRangeStart w:id="303"/>
            <w:r>
              <w:rPr>
                <w:rFonts w:asciiTheme="minorHAnsi" w:hAnsiTheme="minorHAnsi" w:cs="Arial"/>
              </w:rPr>
              <w:t xml:space="preserve">When </w:t>
            </w:r>
            <w:proofErr w:type="gramStart"/>
            <w:r>
              <w:rPr>
                <w:rFonts w:asciiTheme="minorHAnsi" w:hAnsiTheme="minorHAnsi" w:cs="Arial"/>
              </w:rPr>
              <w:t>it  doesn’t</w:t>
            </w:r>
            <w:proofErr w:type="gramEnd"/>
            <w:r>
              <w:rPr>
                <w:rFonts w:asciiTheme="minorHAnsi" w:hAnsiTheme="minorHAnsi" w:cs="Arial"/>
              </w:rPr>
              <w:t xml:space="preserve"> apply, set to zero.</w:t>
            </w:r>
            <w:r>
              <w:rPr>
                <w:rFonts w:asciiTheme="minorHAnsi" w:hAnsiTheme="minorHAnsi" w:cs="Arial"/>
                <w:color w:val="0070C0"/>
              </w:rPr>
              <w:t xml:space="preserve"> </w:t>
            </w:r>
            <w:commentRangeEnd w:id="303"/>
            <w:r w:rsidR="004172A0">
              <w:rPr>
                <w:rStyle w:val="CommentReference"/>
              </w:rPr>
              <w:commentReference w:id="303"/>
            </w:r>
          </w:p>
        </w:tc>
        <w:tc>
          <w:tcPr>
            <w:tcW w:w="911" w:type="dxa"/>
            <w:gridSpan w:val="2"/>
            <w:vAlign w:val="center"/>
            <w:tcPrChange w:id="304" w:author="Goldfine, Jill" w:date="2019-06-25T12:13:00Z">
              <w:tcPr>
                <w:tcW w:w="911" w:type="dxa"/>
                <w:gridSpan w:val="2"/>
                <w:vAlign w:val="center"/>
              </w:tcPr>
            </w:tcPrChange>
          </w:tcPr>
          <w:p w14:paraId="3618F965" w14:textId="40504317" w:rsidR="00146797" w:rsidRPr="00703C0A" w:rsidRDefault="00146797" w:rsidP="00146797">
            <w:pPr>
              <w:jc w:val="center"/>
              <w:rPr>
                <w:rFonts w:asciiTheme="minorHAnsi" w:hAnsiTheme="minorHAnsi" w:cs="Arial"/>
              </w:rPr>
            </w:pPr>
            <w:r w:rsidRPr="00703C0A">
              <w:rPr>
                <w:rFonts w:asciiTheme="minorHAnsi" w:hAnsiTheme="minorHAnsi" w:cs="Arial"/>
              </w:rPr>
              <w:t>Y</w:t>
            </w:r>
          </w:p>
        </w:tc>
      </w:tr>
      <w:tr w:rsidR="00146797" w:rsidRPr="00ED172A" w14:paraId="6E603038" w14:textId="77777777" w:rsidTr="00E42A89">
        <w:trPr>
          <w:trHeight w:val="3077"/>
          <w:trPrChange w:id="305" w:author="Goldfine, Jill" w:date="2019-06-25T12:13:00Z">
            <w:trPr>
              <w:trHeight w:val="3077"/>
            </w:trPr>
          </w:trPrChange>
        </w:trPr>
        <w:tc>
          <w:tcPr>
            <w:tcW w:w="1553" w:type="dxa"/>
            <w:tcPrChange w:id="306" w:author="Goldfine, Jill" w:date="2019-06-25T12:13:00Z">
              <w:tcPr>
                <w:tcW w:w="1553" w:type="dxa"/>
              </w:tcPr>
            </w:tcPrChange>
          </w:tcPr>
          <w:p w14:paraId="5BF4DB80" w14:textId="77777777" w:rsidR="00146797" w:rsidRDefault="00146797" w:rsidP="00146797">
            <w:pPr>
              <w:pStyle w:val="NoSpacing"/>
              <w:rPr>
                <w:rFonts w:asciiTheme="minorHAnsi" w:hAnsiTheme="minorHAnsi" w:cs="Arial"/>
              </w:rPr>
            </w:pPr>
            <w:r>
              <w:rPr>
                <w:rFonts w:asciiTheme="minorHAnsi" w:hAnsiTheme="minorHAnsi" w:cs="Arial"/>
              </w:rPr>
              <w:t>Number</w:t>
            </w:r>
          </w:p>
          <w:p w14:paraId="5B95AECA" w14:textId="77777777" w:rsidR="00146797" w:rsidRDefault="00146797" w:rsidP="00146797">
            <w:pPr>
              <w:pStyle w:val="NoSpacing"/>
              <w:rPr>
                <w:rFonts w:asciiTheme="minorHAnsi" w:hAnsiTheme="minorHAnsi" w:cs="Arial"/>
              </w:rPr>
            </w:pPr>
          </w:p>
        </w:tc>
        <w:tc>
          <w:tcPr>
            <w:tcW w:w="2538" w:type="dxa"/>
            <w:shd w:val="clear" w:color="auto" w:fill="C2D69B" w:themeFill="accent3" w:themeFillTint="99"/>
            <w:tcPrChange w:id="307" w:author="Goldfine, Jill" w:date="2019-06-25T12:13:00Z">
              <w:tcPr>
                <w:tcW w:w="2538" w:type="dxa"/>
                <w:shd w:val="clear" w:color="auto" w:fill="C2D69B" w:themeFill="accent3" w:themeFillTint="99"/>
              </w:tcPr>
            </w:tcPrChange>
          </w:tcPr>
          <w:p w14:paraId="185F6DCD" w14:textId="0417760D" w:rsidR="00146797" w:rsidRPr="003030D8" w:rsidRDefault="00146797" w:rsidP="00146797">
            <w:pPr>
              <w:pStyle w:val="NoSpacing"/>
              <w:rPr>
                <w:rFonts w:asciiTheme="minorHAnsi" w:hAnsiTheme="minorHAnsi" w:cs="Arial"/>
              </w:rPr>
            </w:pPr>
            <w:r>
              <w:rPr>
                <w:rFonts w:asciiTheme="minorHAnsi" w:hAnsiTheme="minorHAnsi" w:cs="Arial"/>
              </w:rPr>
              <w:t xml:space="preserve">Layer </w:t>
            </w:r>
            <w:r w:rsidRPr="003030D8">
              <w:rPr>
                <w:rFonts w:asciiTheme="minorHAnsi" w:hAnsiTheme="minorHAnsi" w:cs="Arial"/>
              </w:rPr>
              <w:t xml:space="preserve">Cyber Coverage </w:t>
            </w:r>
            <w:r w:rsidRPr="0099696E">
              <w:rPr>
                <w:rFonts w:asciiTheme="minorHAnsi" w:hAnsiTheme="minorHAnsi" w:cs="Arial"/>
                <w:b/>
              </w:rPr>
              <w:t>Deductible Amount-Occurrence</w:t>
            </w:r>
          </w:p>
        </w:tc>
        <w:tc>
          <w:tcPr>
            <w:tcW w:w="3836" w:type="dxa"/>
            <w:tcPrChange w:id="308" w:author="Goldfine, Jill" w:date="2019-06-25T12:13:00Z">
              <w:tcPr>
                <w:tcW w:w="3836" w:type="dxa"/>
              </w:tcPr>
            </w:tcPrChange>
          </w:tcPr>
          <w:p w14:paraId="200412F6" w14:textId="0A748B06" w:rsidR="00146797" w:rsidRDefault="00146797" w:rsidP="00051A7C">
            <w:pPr>
              <w:pStyle w:val="NoSpacing"/>
              <w:rPr>
                <w:rFonts w:asciiTheme="minorHAnsi" w:eastAsia="Times New Roman" w:hAnsiTheme="minorHAnsi" w:cs="Arial"/>
              </w:rPr>
            </w:pPr>
            <w:r w:rsidRPr="00DA6CF1">
              <w:rPr>
                <w:rFonts w:asciiTheme="minorHAnsi" w:hAnsiTheme="minorHAnsi" w:cs="Arial"/>
              </w:rPr>
              <w:t>The amount</w:t>
            </w:r>
            <w:r>
              <w:rPr>
                <w:rFonts w:asciiTheme="minorHAnsi" w:hAnsiTheme="minorHAnsi" w:cs="Arial"/>
              </w:rPr>
              <w:t xml:space="preserve"> (in Original Currency)</w:t>
            </w:r>
            <w:r w:rsidRPr="00DA6CF1">
              <w:rPr>
                <w:rFonts w:asciiTheme="minorHAnsi" w:hAnsiTheme="minorHAnsi" w:cs="Arial"/>
              </w:rPr>
              <w:t xml:space="preserve"> of covered claim </w:t>
            </w:r>
            <w:ins w:id="309" w:author="Goldfine, Jill" w:date="2019-06-25T12:23:00Z">
              <w:r w:rsidR="00EE5761">
                <w:rPr>
                  <w:rFonts w:asciiTheme="minorHAnsi" w:hAnsiTheme="minorHAnsi" w:cs="Arial"/>
                </w:rPr>
                <w:t xml:space="preserve">payments </w:t>
              </w:r>
            </w:ins>
            <w:r w:rsidRPr="00DA6CF1">
              <w:rPr>
                <w:rFonts w:asciiTheme="minorHAnsi" w:hAnsiTheme="minorHAnsi" w:cs="Arial"/>
              </w:rPr>
              <w:t>for a single</w:t>
            </w:r>
            <w:r>
              <w:rPr>
                <w:rFonts w:asciiTheme="minorHAnsi" w:hAnsiTheme="minorHAnsi" w:cs="Arial"/>
              </w:rPr>
              <w:t xml:space="preserve"> </w:t>
            </w:r>
            <w:del w:id="310" w:author="Goldfine, Jill" w:date="2019-06-12T09:08:00Z">
              <w:r w:rsidDel="00051A7C">
                <w:rPr>
                  <w:rFonts w:asciiTheme="minorHAnsi" w:hAnsiTheme="minorHAnsi" w:cs="Arial"/>
                </w:rPr>
                <w:delText xml:space="preserve">cyber </w:delText>
              </w:r>
            </w:del>
            <w:r>
              <w:rPr>
                <w:rFonts w:asciiTheme="minorHAnsi" w:hAnsiTheme="minorHAnsi" w:cs="Arial"/>
              </w:rPr>
              <w:t>covered</w:t>
            </w:r>
            <w:r w:rsidRPr="00DA6CF1">
              <w:rPr>
                <w:rFonts w:asciiTheme="minorHAnsi" w:hAnsiTheme="minorHAnsi" w:cs="Arial"/>
              </w:rPr>
              <w:t xml:space="preserve"> </w:t>
            </w:r>
            <w:ins w:id="311" w:author="Goldfine, Jill" w:date="2019-06-12T09:08:00Z">
              <w:r w:rsidR="00051A7C">
                <w:rPr>
                  <w:rFonts w:asciiTheme="minorHAnsi" w:hAnsiTheme="minorHAnsi" w:cs="Arial"/>
                </w:rPr>
                <w:t xml:space="preserve">Cyber </w:t>
              </w:r>
            </w:ins>
            <w:r w:rsidRPr="00DA6CF1">
              <w:rPr>
                <w:rFonts w:asciiTheme="minorHAnsi" w:hAnsiTheme="minorHAnsi" w:cs="Arial"/>
              </w:rPr>
              <w:t xml:space="preserve">claim in a given policy period on a specific layer of the policy that is </w:t>
            </w:r>
            <w:r>
              <w:rPr>
                <w:rFonts w:asciiTheme="minorHAnsi" w:hAnsiTheme="minorHAnsi" w:cs="Arial"/>
              </w:rPr>
              <w:t xml:space="preserve">the responsibility of the insured and is </w:t>
            </w:r>
            <w:r w:rsidRPr="00DA6CF1">
              <w:rPr>
                <w:rFonts w:asciiTheme="minorHAnsi" w:hAnsiTheme="minorHAnsi" w:cs="Arial"/>
              </w:rPr>
              <w:t xml:space="preserve">either:  a) withheld from a claim payment made to an insured party; </w:t>
            </w:r>
            <w:proofErr w:type="gramStart"/>
            <w:r w:rsidRPr="00DA6CF1">
              <w:rPr>
                <w:rFonts w:asciiTheme="minorHAnsi" w:hAnsiTheme="minorHAnsi" w:cs="Arial"/>
              </w:rPr>
              <w:t>or  b</w:t>
            </w:r>
            <w:proofErr w:type="gramEnd"/>
            <w:r w:rsidRPr="00DA6CF1">
              <w:rPr>
                <w:rFonts w:asciiTheme="minorHAnsi" w:hAnsiTheme="minorHAnsi" w:cs="Arial"/>
              </w:rPr>
              <w:t xml:space="preserve">) reimbursed </w:t>
            </w:r>
            <w:r>
              <w:rPr>
                <w:rFonts w:asciiTheme="minorHAnsi" w:hAnsiTheme="minorHAnsi" w:cs="Arial"/>
              </w:rPr>
              <w:t xml:space="preserve">to the insurer </w:t>
            </w:r>
            <w:r w:rsidRPr="00DA6CF1">
              <w:rPr>
                <w:rFonts w:asciiTheme="minorHAnsi" w:hAnsiTheme="minorHAnsi" w:cs="Arial"/>
              </w:rPr>
              <w:t>by the insured party when the claim is paid to a third party on behalf of the insured </w:t>
            </w:r>
            <w:proofErr w:type="spellStart"/>
            <w:r w:rsidRPr="00DA6CF1">
              <w:rPr>
                <w:rFonts w:asciiTheme="minorHAnsi" w:hAnsiTheme="minorHAnsi" w:cs="Arial"/>
              </w:rPr>
              <w:t>party.</w:t>
            </w:r>
            <w:r>
              <w:rPr>
                <w:rFonts w:asciiTheme="minorHAnsi" w:hAnsiTheme="minorHAnsi" w:cs="Arial"/>
              </w:rPr>
              <w:t>Used</w:t>
            </w:r>
            <w:proofErr w:type="spellEnd"/>
            <w:r>
              <w:rPr>
                <w:rFonts w:asciiTheme="minorHAnsi" w:hAnsiTheme="minorHAnsi" w:cs="Arial"/>
              </w:rPr>
              <w:t xml:space="preserve"> for Cat and internal modeling to understand total exposures. </w:t>
            </w:r>
            <w:commentRangeStart w:id="312"/>
            <w:r>
              <w:rPr>
                <w:rFonts w:asciiTheme="minorHAnsi" w:hAnsiTheme="minorHAnsi" w:cs="Arial"/>
              </w:rPr>
              <w:t xml:space="preserve">When </w:t>
            </w:r>
            <w:proofErr w:type="gramStart"/>
            <w:r>
              <w:rPr>
                <w:rFonts w:asciiTheme="minorHAnsi" w:hAnsiTheme="minorHAnsi" w:cs="Arial"/>
              </w:rPr>
              <w:t>it  doesn’t</w:t>
            </w:r>
            <w:proofErr w:type="gramEnd"/>
            <w:r>
              <w:rPr>
                <w:rFonts w:asciiTheme="minorHAnsi" w:hAnsiTheme="minorHAnsi" w:cs="Arial"/>
              </w:rPr>
              <w:t xml:space="preserve"> apply, set to zero</w:t>
            </w:r>
            <w:commentRangeEnd w:id="312"/>
            <w:r w:rsidR="004172A0">
              <w:rPr>
                <w:rStyle w:val="CommentReference"/>
              </w:rPr>
              <w:commentReference w:id="312"/>
            </w:r>
            <w:r>
              <w:rPr>
                <w:rFonts w:asciiTheme="minorHAnsi" w:hAnsiTheme="minorHAnsi" w:cs="Arial"/>
              </w:rPr>
              <w:t>.</w:t>
            </w:r>
          </w:p>
        </w:tc>
        <w:tc>
          <w:tcPr>
            <w:tcW w:w="911" w:type="dxa"/>
            <w:gridSpan w:val="2"/>
            <w:vAlign w:val="center"/>
            <w:tcPrChange w:id="313" w:author="Goldfine, Jill" w:date="2019-06-25T12:13:00Z">
              <w:tcPr>
                <w:tcW w:w="911" w:type="dxa"/>
                <w:gridSpan w:val="2"/>
                <w:vAlign w:val="center"/>
              </w:tcPr>
            </w:tcPrChange>
          </w:tcPr>
          <w:p w14:paraId="575837C4" w14:textId="622A9601" w:rsidR="00146797" w:rsidRPr="00703C0A" w:rsidRDefault="00146797" w:rsidP="00146797">
            <w:pPr>
              <w:jc w:val="center"/>
              <w:rPr>
                <w:rFonts w:asciiTheme="minorHAnsi" w:hAnsiTheme="minorHAnsi" w:cs="Arial"/>
              </w:rPr>
            </w:pPr>
            <w:r w:rsidRPr="00703C0A">
              <w:rPr>
                <w:rFonts w:asciiTheme="minorHAnsi" w:hAnsiTheme="minorHAnsi" w:cs="Arial"/>
              </w:rPr>
              <w:t>Y</w:t>
            </w:r>
          </w:p>
        </w:tc>
      </w:tr>
      <w:tr w:rsidR="00146797" w:rsidRPr="00ED172A" w14:paraId="7D9401C5" w14:textId="77777777" w:rsidTr="00E42A89">
        <w:tc>
          <w:tcPr>
            <w:tcW w:w="1553" w:type="dxa"/>
            <w:tcPrChange w:id="314" w:author="Goldfine, Jill" w:date="2019-06-25T12:13:00Z">
              <w:tcPr>
                <w:tcW w:w="1553" w:type="dxa"/>
              </w:tcPr>
            </w:tcPrChange>
          </w:tcPr>
          <w:p w14:paraId="4ABA105F" w14:textId="77777777" w:rsidR="00146797" w:rsidRDefault="00146797" w:rsidP="00146797">
            <w:r w:rsidRPr="00FE31B2">
              <w:rPr>
                <w:rFonts w:asciiTheme="minorHAnsi" w:hAnsiTheme="minorHAnsi" w:cs="Arial"/>
              </w:rPr>
              <w:t>Number</w:t>
            </w:r>
          </w:p>
        </w:tc>
        <w:tc>
          <w:tcPr>
            <w:tcW w:w="2538" w:type="dxa"/>
            <w:shd w:val="clear" w:color="auto" w:fill="C2D69B" w:themeFill="accent3" w:themeFillTint="99"/>
            <w:tcPrChange w:id="315" w:author="Goldfine, Jill" w:date="2019-06-25T12:13:00Z">
              <w:tcPr>
                <w:tcW w:w="2538" w:type="dxa"/>
                <w:shd w:val="clear" w:color="auto" w:fill="C2D69B" w:themeFill="accent3" w:themeFillTint="99"/>
              </w:tcPr>
            </w:tcPrChange>
          </w:tcPr>
          <w:p w14:paraId="5F12FA6E" w14:textId="4389B180" w:rsidR="00146797" w:rsidRPr="00ED172A" w:rsidRDefault="00146797" w:rsidP="00146797">
            <w:pPr>
              <w:pStyle w:val="NoSpacing"/>
              <w:rPr>
                <w:rFonts w:asciiTheme="minorHAnsi" w:hAnsiTheme="minorHAnsi" w:cs="Arial"/>
              </w:rPr>
            </w:pPr>
            <w:r>
              <w:rPr>
                <w:rFonts w:asciiTheme="minorHAnsi" w:hAnsiTheme="minorHAnsi" w:cs="Arial"/>
              </w:rPr>
              <w:t xml:space="preserve">Layer </w:t>
            </w:r>
            <w:r w:rsidRPr="00ED172A">
              <w:rPr>
                <w:rFonts w:asciiTheme="minorHAnsi" w:hAnsiTheme="minorHAnsi" w:cs="Arial"/>
              </w:rPr>
              <w:t xml:space="preserve">Cyber Coverage </w:t>
            </w:r>
            <w:r w:rsidRPr="00833D01">
              <w:rPr>
                <w:rFonts w:asciiTheme="minorHAnsi" w:hAnsiTheme="minorHAnsi" w:cs="Arial"/>
                <w:b/>
              </w:rPr>
              <w:t>SIR Amount</w:t>
            </w:r>
          </w:p>
        </w:tc>
        <w:tc>
          <w:tcPr>
            <w:tcW w:w="3836" w:type="dxa"/>
            <w:shd w:val="clear" w:color="auto" w:fill="auto"/>
            <w:tcPrChange w:id="316" w:author="Goldfine, Jill" w:date="2019-06-25T12:13:00Z">
              <w:tcPr>
                <w:tcW w:w="3836" w:type="dxa"/>
                <w:shd w:val="clear" w:color="auto" w:fill="auto"/>
              </w:tcPr>
            </w:tcPrChange>
          </w:tcPr>
          <w:p w14:paraId="761E39B4" w14:textId="6221E78B" w:rsidR="00146797" w:rsidRPr="00DA6CF1" w:rsidRDefault="00146797" w:rsidP="00051A7C">
            <w:pPr>
              <w:pStyle w:val="NoSpacing"/>
              <w:rPr>
                <w:rFonts w:asciiTheme="minorHAnsi" w:hAnsiTheme="minorHAnsi" w:cs="Arial"/>
              </w:rPr>
            </w:pPr>
            <w:r w:rsidRPr="0099696E">
              <w:rPr>
                <w:rFonts w:asciiTheme="minorHAnsi" w:hAnsiTheme="minorHAnsi" w:cs="Arial"/>
              </w:rPr>
              <w:t xml:space="preserve">The amount of </w:t>
            </w:r>
            <w:del w:id="317" w:author="Goldfine, Jill" w:date="2019-06-12T09:09:00Z">
              <w:r w:rsidRPr="0099696E" w:rsidDel="00051A7C">
                <w:rPr>
                  <w:rFonts w:asciiTheme="minorHAnsi" w:hAnsiTheme="minorHAnsi" w:cs="Arial"/>
                </w:rPr>
                <w:delText xml:space="preserve">cyber </w:delText>
              </w:r>
            </w:del>
            <w:r w:rsidRPr="0099696E">
              <w:rPr>
                <w:rFonts w:asciiTheme="minorHAnsi" w:hAnsiTheme="minorHAnsi" w:cs="Arial"/>
              </w:rPr>
              <w:t xml:space="preserve">covered </w:t>
            </w:r>
            <w:proofErr w:type="spellStart"/>
            <w:ins w:id="318" w:author="Goldfine, Jill" w:date="2019-06-12T09:09:00Z">
              <w:r w:rsidR="00051A7C">
                <w:rPr>
                  <w:rFonts w:asciiTheme="minorHAnsi" w:hAnsiTheme="minorHAnsi" w:cs="Arial"/>
                </w:rPr>
                <w:t>cyber</w:t>
              </w:r>
            </w:ins>
            <w:r w:rsidRPr="0099696E">
              <w:rPr>
                <w:rFonts w:asciiTheme="minorHAnsi" w:hAnsiTheme="minorHAnsi" w:cs="Arial"/>
              </w:rPr>
              <w:t>claim</w:t>
            </w:r>
            <w:proofErr w:type="spellEnd"/>
            <w:r w:rsidRPr="0099696E">
              <w:rPr>
                <w:rFonts w:asciiTheme="minorHAnsi" w:hAnsiTheme="minorHAnsi" w:cs="Arial"/>
              </w:rPr>
              <w:t xml:space="preserve"> payments that must be paid by the </w:t>
            </w:r>
            <w:r w:rsidRPr="0099696E">
              <w:rPr>
                <w:rFonts w:cs="Arial"/>
              </w:rPr>
              <w:t>Insured</w:t>
            </w:r>
            <w:r w:rsidRPr="0099696E">
              <w:rPr>
                <w:rFonts w:asciiTheme="minorHAnsi" w:hAnsiTheme="minorHAnsi" w:cs="Arial"/>
              </w:rPr>
              <w:t xml:space="preserve"> before the insurance policy will respond to a claim. </w:t>
            </w:r>
            <w:commentRangeStart w:id="319"/>
            <w:r w:rsidRPr="0099696E">
              <w:rPr>
                <w:rFonts w:asciiTheme="minorHAnsi" w:hAnsiTheme="minorHAnsi" w:cs="Arial"/>
              </w:rPr>
              <w:t xml:space="preserve">When </w:t>
            </w:r>
            <w:proofErr w:type="gramStart"/>
            <w:r w:rsidRPr="0099696E">
              <w:rPr>
                <w:rFonts w:asciiTheme="minorHAnsi" w:hAnsiTheme="minorHAnsi" w:cs="Arial"/>
              </w:rPr>
              <w:t>it  doesn’t</w:t>
            </w:r>
            <w:proofErr w:type="gramEnd"/>
            <w:r w:rsidRPr="0099696E">
              <w:rPr>
                <w:rFonts w:asciiTheme="minorHAnsi" w:hAnsiTheme="minorHAnsi" w:cs="Arial"/>
              </w:rPr>
              <w:t xml:space="preserve"> apply, set to zero</w:t>
            </w:r>
            <w:commentRangeEnd w:id="319"/>
            <w:r w:rsidR="004172A0">
              <w:rPr>
                <w:rStyle w:val="CommentReference"/>
              </w:rPr>
              <w:commentReference w:id="319"/>
            </w:r>
            <w:r w:rsidRPr="0099696E">
              <w:rPr>
                <w:rFonts w:asciiTheme="minorHAnsi" w:hAnsiTheme="minorHAnsi" w:cs="Arial"/>
              </w:rPr>
              <w:t>.</w:t>
            </w:r>
          </w:p>
        </w:tc>
        <w:tc>
          <w:tcPr>
            <w:tcW w:w="911" w:type="dxa"/>
            <w:gridSpan w:val="2"/>
            <w:vAlign w:val="center"/>
            <w:tcPrChange w:id="320" w:author="Goldfine, Jill" w:date="2019-06-25T12:13:00Z">
              <w:tcPr>
                <w:tcW w:w="911" w:type="dxa"/>
                <w:gridSpan w:val="2"/>
                <w:vAlign w:val="center"/>
              </w:tcPr>
            </w:tcPrChange>
          </w:tcPr>
          <w:p w14:paraId="0098B63D" w14:textId="77777777" w:rsidR="00146797" w:rsidRDefault="00146797" w:rsidP="00146797">
            <w:pPr>
              <w:jc w:val="center"/>
            </w:pPr>
            <w:r w:rsidRPr="00703C0A">
              <w:rPr>
                <w:rFonts w:asciiTheme="minorHAnsi" w:hAnsiTheme="minorHAnsi" w:cs="Arial"/>
              </w:rPr>
              <w:t>Y</w:t>
            </w:r>
          </w:p>
        </w:tc>
      </w:tr>
      <w:tr w:rsidR="00146797" w:rsidRPr="00ED172A" w14:paraId="27F1A3C2" w14:textId="77777777" w:rsidTr="00E42A89">
        <w:tc>
          <w:tcPr>
            <w:tcW w:w="1553" w:type="dxa"/>
            <w:tcPrChange w:id="321" w:author="Goldfine, Jill" w:date="2019-06-25T12:13:00Z">
              <w:tcPr>
                <w:tcW w:w="1553" w:type="dxa"/>
              </w:tcPr>
            </w:tcPrChange>
          </w:tcPr>
          <w:p w14:paraId="086C9D04" w14:textId="77777777" w:rsidR="00146797" w:rsidRDefault="00146797" w:rsidP="00146797">
            <w:r w:rsidRPr="00FE31B2">
              <w:rPr>
                <w:rFonts w:asciiTheme="minorHAnsi" w:hAnsiTheme="minorHAnsi" w:cs="Arial"/>
              </w:rPr>
              <w:t>Number</w:t>
            </w:r>
          </w:p>
        </w:tc>
        <w:tc>
          <w:tcPr>
            <w:tcW w:w="2538" w:type="dxa"/>
            <w:shd w:val="clear" w:color="auto" w:fill="C2D69B" w:themeFill="accent3" w:themeFillTint="99"/>
            <w:tcPrChange w:id="322" w:author="Goldfine, Jill" w:date="2019-06-25T12:13:00Z">
              <w:tcPr>
                <w:tcW w:w="2538" w:type="dxa"/>
                <w:shd w:val="clear" w:color="auto" w:fill="C2D69B" w:themeFill="accent3" w:themeFillTint="99"/>
              </w:tcPr>
            </w:tcPrChange>
          </w:tcPr>
          <w:p w14:paraId="49D04DFC" w14:textId="219E2E7E" w:rsidR="00146797" w:rsidRPr="00ED172A" w:rsidRDefault="00146797" w:rsidP="00146797">
            <w:pPr>
              <w:pStyle w:val="NoSpacing"/>
              <w:rPr>
                <w:rFonts w:asciiTheme="minorHAnsi" w:hAnsiTheme="minorHAnsi" w:cs="Arial"/>
              </w:rPr>
            </w:pPr>
            <w:r>
              <w:rPr>
                <w:rFonts w:asciiTheme="minorHAnsi" w:hAnsiTheme="minorHAnsi" w:cs="Arial"/>
              </w:rPr>
              <w:t xml:space="preserve">Layer </w:t>
            </w:r>
            <w:r w:rsidRPr="00ED172A">
              <w:rPr>
                <w:rFonts w:asciiTheme="minorHAnsi" w:hAnsiTheme="minorHAnsi" w:cs="Arial"/>
              </w:rPr>
              <w:t xml:space="preserve">Cyber Coverage </w:t>
            </w:r>
            <w:r w:rsidRPr="00833D01">
              <w:rPr>
                <w:rFonts w:asciiTheme="minorHAnsi" w:hAnsiTheme="minorHAnsi" w:cs="Arial"/>
                <w:b/>
              </w:rPr>
              <w:t>Aggregate Limit</w:t>
            </w:r>
            <w:ins w:id="323" w:author="Goldfine, Jill" w:date="2019-06-12T09:35:00Z">
              <w:r w:rsidR="003F0605">
                <w:rPr>
                  <w:rFonts w:asciiTheme="minorHAnsi" w:hAnsiTheme="minorHAnsi" w:cs="Arial"/>
                  <w:b/>
                </w:rPr>
                <w:t xml:space="preserve"> Amount</w:t>
              </w:r>
            </w:ins>
          </w:p>
        </w:tc>
        <w:tc>
          <w:tcPr>
            <w:tcW w:w="3836" w:type="dxa"/>
            <w:tcPrChange w:id="324" w:author="Goldfine, Jill" w:date="2019-06-25T12:13:00Z">
              <w:tcPr>
                <w:tcW w:w="3836" w:type="dxa"/>
              </w:tcPr>
            </w:tcPrChange>
          </w:tcPr>
          <w:p w14:paraId="574CAAD7" w14:textId="56AEB047" w:rsidR="00146797" w:rsidRPr="00DA6CF1" w:rsidRDefault="00146797" w:rsidP="00C1161C">
            <w:pPr>
              <w:pStyle w:val="NoSpacing"/>
              <w:rPr>
                <w:rFonts w:asciiTheme="minorHAnsi" w:hAnsiTheme="minorHAnsi" w:cs="Arial"/>
              </w:rPr>
            </w:pPr>
            <w:r w:rsidRPr="00DA6CF1">
              <w:rPr>
                <w:rFonts w:asciiTheme="minorHAnsi" w:hAnsiTheme="minorHAnsi" w:cs="Arial"/>
              </w:rPr>
              <w:t xml:space="preserve">Maximum </w:t>
            </w:r>
            <w:r>
              <w:rPr>
                <w:rFonts w:asciiTheme="minorHAnsi" w:hAnsiTheme="minorHAnsi" w:cs="Arial"/>
              </w:rPr>
              <w:t>amount</w:t>
            </w:r>
            <w:r w:rsidRPr="00DA6CF1">
              <w:rPr>
                <w:rFonts w:asciiTheme="minorHAnsi" w:hAnsiTheme="minorHAnsi" w:cs="Arial"/>
              </w:rPr>
              <w:t xml:space="preserve"> that will be paid out for one </w:t>
            </w:r>
            <w:r>
              <w:rPr>
                <w:rFonts w:asciiTheme="minorHAnsi" w:hAnsiTheme="minorHAnsi" w:cs="Arial"/>
              </w:rPr>
              <w:t xml:space="preserve">Cyber </w:t>
            </w:r>
            <w:r w:rsidRPr="00DA6CF1">
              <w:rPr>
                <w:rFonts w:asciiTheme="minorHAnsi" w:hAnsiTheme="minorHAnsi" w:cs="Arial"/>
              </w:rPr>
              <w:t>claim occurrence on the policy</w:t>
            </w:r>
            <w:r>
              <w:rPr>
                <w:rFonts w:asciiTheme="minorHAnsi" w:hAnsiTheme="minorHAnsi" w:cs="Arial"/>
              </w:rPr>
              <w:t>.</w:t>
            </w:r>
            <w:r w:rsidRPr="00DA6CF1">
              <w:rPr>
                <w:rFonts w:asciiTheme="minorHAnsi" w:hAnsiTheme="minorHAnsi" w:cs="Arial"/>
              </w:rPr>
              <w:t xml:space="preserve"> </w:t>
            </w:r>
          </w:p>
        </w:tc>
        <w:tc>
          <w:tcPr>
            <w:tcW w:w="911" w:type="dxa"/>
            <w:gridSpan w:val="2"/>
            <w:vAlign w:val="center"/>
            <w:tcPrChange w:id="325" w:author="Goldfine, Jill" w:date="2019-06-25T12:13:00Z">
              <w:tcPr>
                <w:tcW w:w="911" w:type="dxa"/>
                <w:gridSpan w:val="2"/>
                <w:vAlign w:val="center"/>
              </w:tcPr>
            </w:tcPrChange>
          </w:tcPr>
          <w:p w14:paraId="3342E255" w14:textId="77777777" w:rsidR="00146797" w:rsidRDefault="00146797" w:rsidP="00146797">
            <w:pPr>
              <w:jc w:val="center"/>
            </w:pPr>
            <w:r w:rsidRPr="00703C0A">
              <w:rPr>
                <w:rFonts w:asciiTheme="minorHAnsi" w:hAnsiTheme="minorHAnsi" w:cs="Arial"/>
              </w:rPr>
              <w:t>Y</w:t>
            </w:r>
          </w:p>
        </w:tc>
      </w:tr>
      <w:tr w:rsidR="00146797" w:rsidRPr="00ED172A" w14:paraId="19DEA2C3" w14:textId="77777777" w:rsidTr="00E42A89">
        <w:tc>
          <w:tcPr>
            <w:tcW w:w="1553" w:type="dxa"/>
            <w:tcPrChange w:id="326" w:author="Goldfine, Jill" w:date="2019-06-25T12:13:00Z">
              <w:tcPr>
                <w:tcW w:w="1553" w:type="dxa"/>
              </w:tcPr>
            </w:tcPrChange>
          </w:tcPr>
          <w:p w14:paraId="7C834B30" w14:textId="77777777" w:rsidR="00146797" w:rsidRDefault="00146797" w:rsidP="00146797">
            <w:r w:rsidRPr="00FE31B2">
              <w:rPr>
                <w:rFonts w:asciiTheme="minorHAnsi" w:hAnsiTheme="minorHAnsi" w:cs="Arial"/>
              </w:rPr>
              <w:lastRenderedPageBreak/>
              <w:t>Number</w:t>
            </w:r>
          </w:p>
        </w:tc>
        <w:tc>
          <w:tcPr>
            <w:tcW w:w="2538" w:type="dxa"/>
            <w:shd w:val="clear" w:color="auto" w:fill="C2D69B" w:themeFill="accent3" w:themeFillTint="99"/>
            <w:tcPrChange w:id="327" w:author="Goldfine, Jill" w:date="2019-06-25T12:13:00Z">
              <w:tcPr>
                <w:tcW w:w="2538" w:type="dxa"/>
                <w:shd w:val="clear" w:color="auto" w:fill="C2D69B" w:themeFill="accent3" w:themeFillTint="99"/>
              </w:tcPr>
            </w:tcPrChange>
          </w:tcPr>
          <w:p w14:paraId="53E85CB5" w14:textId="4C6A4B66" w:rsidR="00146797" w:rsidRPr="00ED172A" w:rsidRDefault="00146797" w:rsidP="00146797">
            <w:pPr>
              <w:pStyle w:val="NoSpacing"/>
              <w:rPr>
                <w:rFonts w:asciiTheme="minorHAnsi" w:hAnsiTheme="minorHAnsi" w:cs="Arial"/>
              </w:rPr>
            </w:pPr>
            <w:r>
              <w:rPr>
                <w:rFonts w:asciiTheme="minorHAnsi" w:hAnsiTheme="minorHAnsi" w:cs="Arial"/>
              </w:rPr>
              <w:t xml:space="preserve">Layer </w:t>
            </w:r>
            <w:r w:rsidRPr="00ED172A">
              <w:rPr>
                <w:rFonts w:asciiTheme="minorHAnsi" w:hAnsiTheme="minorHAnsi" w:cs="Arial"/>
              </w:rPr>
              <w:t xml:space="preserve">Cyber Coverage </w:t>
            </w:r>
            <w:r w:rsidRPr="00833D01">
              <w:rPr>
                <w:rFonts w:asciiTheme="minorHAnsi" w:hAnsiTheme="minorHAnsi" w:cs="Arial"/>
                <w:b/>
              </w:rPr>
              <w:t>Occurrence Limit</w:t>
            </w:r>
            <w:ins w:id="328" w:author="Goldfine, Jill" w:date="2019-06-12T09:35:00Z">
              <w:r w:rsidR="003F0605">
                <w:rPr>
                  <w:rFonts w:asciiTheme="minorHAnsi" w:hAnsiTheme="minorHAnsi" w:cs="Arial"/>
                  <w:b/>
                </w:rPr>
                <w:t xml:space="preserve"> Amount</w:t>
              </w:r>
            </w:ins>
          </w:p>
        </w:tc>
        <w:tc>
          <w:tcPr>
            <w:tcW w:w="3836" w:type="dxa"/>
            <w:tcPrChange w:id="329" w:author="Goldfine, Jill" w:date="2019-06-25T12:13:00Z">
              <w:tcPr>
                <w:tcW w:w="3836" w:type="dxa"/>
              </w:tcPr>
            </w:tcPrChange>
          </w:tcPr>
          <w:p w14:paraId="143977BB" w14:textId="77777777" w:rsidR="00146797" w:rsidRPr="00DA6CF1" w:rsidRDefault="00146797" w:rsidP="00146797">
            <w:pPr>
              <w:pStyle w:val="NoSpacing"/>
              <w:rPr>
                <w:rFonts w:asciiTheme="minorHAnsi" w:hAnsiTheme="minorHAnsi" w:cs="Arial"/>
              </w:rPr>
            </w:pPr>
            <w:r w:rsidRPr="00DA6CF1">
              <w:rPr>
                <w:rFonts w:asciiTheme="minorHAnsi" w:hAnsiTheme="minorHAnsi" w:cs="Arial"/>
              </w:rPr>
              <w:t xml:space="preserve">Maximum </w:t>
            </w:r>
            <w:r>
              <w:rPr>
                <w:rFonts w:asciiTheme="minorHAnsi" w:hAnsiTheme="minorHAnsi" w:cs="Arial"/>
              </w:rPr>
              <w:t>amount</w:t>
            </w:r>
            <w:r w:rsidRPr="00DA6CF1">
              <w:rPr>
                <w:rFonts w:asciiTheme="minorHAnsi" w:hAnsiTheme="minorHAnsi" w:cs="Arial"/>
              </w:rPr>
              <w:t xml:space="preserve"> that will be paid out </w:t>
            </w:r>
            <w:r>
              <w:rPr>
                <w:rFonts w:asciiTheme="minorHAnsi" w:hAnsiTheme="minorHAnsi" w:cs="Arial"/>
              </w:rPr>
              <w:t xml:space="preserve">on Cyber claims </w:t>
            </w:r>
            <w:r w:rsidRPr="00DA6CF1">
              <w:rPr>
                <w:rFonts w:asciiTheme="minorHAnsi" w:hAnsiTheme="minorHAnsi" w:cs="Arial"/>
              </w:rPr>
              <w:t xml:space="preserve">over the course of the </w:t>
            </w:r>
            <w:r>
              <w:rPr>
                <w:rFonts w:asciiTheme="minorHAnsi" w:hAnsiTheme="minorHAnsi" w:cs="Arial"/>
              </w:rPr>
              <w:t xml:space="preserve">given </w:t>
            </w:r>
            <w:r w:rsidRPr="00DA6CF1">
              <w:rPr>
                <w:rFonts w:asciiTheme="minorHAnsi" w:hAnsiTheme="minorHAnsi" w:cs="Arial"/>
              </w:rPr>
              <w:t>policy period</w:t>
            </w:r>
            <w:r>
              <w:rPr>
                <w:rFonts w:asciiTheme="minorHAnsi" w:hAnsiTheme="minorHAnsi" w:cs="Arial"/>
              </w:rPr>
              <w:t xml:space="preserve"> (Policy Effective Date to Policy Expiration Date)</w:t>
            </w:r>
            <w:r w:rsidRPr="00DA6CF1">
              <w:rPr>
                <w:rFonts w:asciiTheme="minorHAnsi" w:hAnsiTheme="minorHAnsi" w:cs="Arial"/>
              </w:rPr>
              <w:t xml:space="preserve">. </w:t>
            </w:r>
            <w:commentRangeStart w:id="330"/>
            <w:r>
              <w:rPr>
                <w:rFonts w:asciiTheme="minorHAnsi" w:hAnsiTheme="minorHAnsi" w:cs="Arial"/>
              </w:rPr>
              <w:t xml:space="preserve">When </w:t>
            </w:r>
            <w:proofErr w:type="gramStart"/>
            <w:r>
              <w:rPr>
                <w:rFonts w:asciiTheme="minorHAnsi" w:hAnsiTheme="minorHAnsi" w:cs="Arial"/>
              </w:rPr>
              <w:t>it  doesn’t</w:t>
            </w:r>
            <w:proofErr w:type="gramEnd"/>
            <w:r>
              <w:rPr>
                <w:rFonts w:asciiTheme="minorHAnsi" w:hAnsiTheme="minorHAnsi" w:cs="Arial"/>
              </w:rPr>
              <w:t xml:space="preserve"> apply, set to zero.</w:t>
            </w:r>
            <w:commentRangeEnd w:id="330"/>
            <w:r w:rsidR="004172A0">
              <w:rPr>
                <w:rStyle w:val="CommentReference"/>
              </w:rPr>
              <w:commentReference w:id="330"/>
            </w:r>
          </w:p>
        </w:tc>
        <w:tc>
          <w:tcPr>
            <w:tcW w:w="911" w:type="dxa"/>
            <w:gridSpan w:val="2"/>
            <w:vAlign w:val="center"/>
            <w:tcPrChange w:id="331" w:author="Goldfine, Jill" w:date="2019-06-25T12:13:00Z">
              <w:tcPr>
                <w:tcW w:w="911" w:type="dxa"/>
                <w:gridSpan w:val="2"/>
                <w:vAlign w:val="center"/>
              </w:tcPr>
            </w:tcPrChange>
          </w:tcPr>
          <w:p w14:paraId="7BB2EA97" w14:textId="77777777" w:rsidR="00146797" w:rsidRDefault="00146797" w:rsidP="00146797">
            <w:pPr>
              <w:jc w:val="center"/>
            </w:pPr>
            <w:r w:rsidRPr="00703C0A">
              <w:rPr>
                <w:rFonts w:asciiTheme="minorHAnsi" w:hAnsiTheme="minorHAnsi" w:cs="Arial"/>
              </w:rPr>
              <w:t>Y</w:t>
            </w:r>
          </w:p>
        </w:tc>
      </w:tr>
      <w:tr w:rsidR="00146797" w:rsidRPr="00ED172A" w14:paraId="3DD878AF" w14:textId="77777777" w:rsidTr="00E42A89">
        <w:trPr>
          <w:trHeight w:val="818"/>
          <w:trPrChange w:id="332" w:author="Goldfine, Jill" w:date="2019-06-25T12:13:00Z">
            <w:trPr>
              <w:trHeight w:val="818"/>
            </w:trPr>
          </w:trPrChange>
        </w:trPr>
        <w:tc>
          <w:tcPr>
            <w:tcW w:w="1553" w:type="dxa"/>
            <w:tcPrChange w:id="333" w:author="Goldfine, Jill" w:date="2019-06-25T12:13:00Z">
              <w:tcPr>
                <w:tcW w:w="1553" w:type="dxa"/>
              </w:tcPr>
            </w:tcPrChange>
          </w:tcPr>
          <w:p w14:paraId="7C240AE3" w14:textId="77777777" w:rsidR="00146797" w:rsidRDefault="00146797" w:rsidP="00146797">
            <w:r w:rsidRPr="00FE31B2">
              <w:rPr>
                <w:rFonts w:asciiTheme="minorHAnsi" w:hAnsiTheme="minorHAnsi" w:cs="Arial"/>
              </w:rPr>
              <w:t>Number</w:t>
            </w:r>
          </w:p>
        </w:tc>
        <w:tc>
          <w:tcPr>
            <w:tcW w:w="2538" w:type="dxa"/>
            <w:shd w:val="clear" w:color="auto" w:fill="C2D69B" w:themeFill="accent3" w:themeFillTint="99"/>
            <w:tcPrChange w:id="334" w:author="Goldfine, Jill" w:date="2019-06-25T12:13:00Z">
              <w:tcPr>
                <w:tcW w:w="2538" w:type="dxa"/>
                <w:shd w:val="clear" w:color="auto" w:fill="C2D69B" w:themeFill="accent3" w:themeFillTint="99"/>
              </w:tcPr>
            </w:tcPrChange>
          </w:tcPr>
          <w:p w14:paraId="0DC29643" w14:textId="1E76DD02" w:rsidR="00146797" w:rsidRPr="00ED172A" w:rsidRDefault="00146797" w:rsidP="003F0605">
            <w:pPr>
              <w:pStyle w:val="NoSpacing"/>
              <w:rPr>
                <w:rFonts w:asciiTheme="minorHAnsi" w:hAnsiTheme="minorHAnsi" w:cs="Arial"/>
              </w:rPr>
            </w:pPr>
            <w:r>
              <w:rPr>
                <w:rFonts w:asciiTheme="minorHAnsi" w:hAnsiTheme="minorHAnsi" w:cs="Arial"/>
              </w:rPr>
              <w:t xml:space="preserve">Layer </w:t>
            </w:r>
            <w:r w:rsidRPr="00ED172A">
              <w:rPr>
                <w:rFonts w:asciiTheme="minorHAnsi" w:hAnsiTheme="minorHAnsi" w:cs="Arial"/>
              </w:rPr>
              <w:t xml:space="preserve">Cyber Coverage </w:t>
            </w:r>
            <w:r w:rsidRPr="0099696E">
              <w:rPr>
                <w:rFonts w:asciiTheme="minorHAnsi" w:hAnsiTheme="minorHAnsi" w:cs="Arial"/>
                <w:b/>
              </w:rPr>
              <w:t xml:space="preserve">Participation </w:t>
            </w:r>
            <w:del w:id="335" w:author="Goldfine, Jill" w:date="2019-06-12T09:36:00Z">
              <w:r w:rsidRPr="0099696E" w:rsidDel="003F0605">
                <w:rPr>
                  <w:rFonts w:asciiTheme="minorHAnsi" w:hAnsiTheme="minorHAnsi" w:cs="Arial"/>
                  <w:b/>
                </w:rPr>
                <w:delText>Percent</w:delText>
              </w:r>
            </w:del>
            <w:ins w:id="336" w:author="Goldfine, Jill" w:date="2019-06-12T09:36:00Z">
              <w:r w:rsidR="003F0605">
                <w:rPr>
                  <w:rFonts w:asciiTheme="minorHAnsi" w:hAnsiTheme="minorHAnsi" w:cs="Arial"/>
                  <w:b/>
                </w:rPr>
                <w:t>Ratio</w:t>
              </w:r>
            </w:ins>
          </w:p>
        </w:tc>
        <w:tc>
          <w:tcPr>
            <w:tcW w:w="3836" w:type="dxa"/>
            <w:tcPrChange w:id="337" w:author="Goldfine, Jill" w:date="2019-06-25T12:13:00Z">
              <w:tcPr>
                <w:tcW w:w="3836" w:type="dxa"/>
              </w:tcPr>
            </w:tcPrChange>
          </w:tcPr>
          <w:p w14:paraId="7D0B3C1D" w14:textId="007B118C" w:rsidR="00146797" w:rsidRPr="00DA6CF1" w:rsidRDefault="00146797" w:rsidP="00146797">
            <w:pPr>
              <w:pStyle w:val="NoSpacing"/>
              <w:rPr>
                <w:rFonts w:asciiTheme="minorHAnsi" w:hAnsiTheme="minorHAnsi" w:cs="Arial"/>
              </w:rPr>
            </w:pPr>
            <w:r w:rsidRPr="00DA6CF1">
              <w:rPr>
                <w:rFonts w:asciiTheme="minorHAnsi" w:hAnsiTheme="minorHAnsi" w:cs="Arial"/>
              </w:rPr>
              <w:t xml:space="preserve">Identifies the proportional basis for which an Insurer is sharing in premium and losses within a </w:t>
            </w:r>
            <w:r w:rsidRPr="00833D01">
              <w:rPr>
                <w:rStyle w:val="Hyperlink"/>
                <w:rFonts w:asciiTheme="minorHAnsi" w:hAnsiTheme="minorHAnsi"/>
                <w:color w:val="auto"/>
                <w:u w:val="none"/>
              </w:rPr>
              <w:t>Layer</w:t>
            </w:r>
            <w:r w:rsidRPr="00833D01">
              <w:rPr>
                <w:rFonts w:asciiTheme="minorHAnsi" w:hAnsiTheme="minorHAnsi" w:cs="Arial"/>
              </w:rPr>
              <w:t xml:space="preserve"> </w:t>
            </w:r>
            <w:r w:rsidRPr="00DA6CF1">
              <w:rPr>
                <w:rFonts w:asciiTheme="minorHAnsi" w:hAnsiTheme="minorHAnsi" w:cs="Arial"/>
              </w:rPr>
              <w:t>applicable to cyber coverage only.</w:t>
            </w:r>
            <w:r>
              <w:rPr>
                <w:rFonts w:asciiTheme="minorHAnsi" w:hAnsiTheme="minorHAnsi" w:cs="Arial"/>
              </w:rPr>
              <w:t xml:space="preserve"> Typically the same as the Layer Participation Percent.</w:t>
            </w:r>
          </w:p>
        </w:tc>
        <w:tc>
          <w:tcPr>
            <w:tcW w:w="911" w:type="dxa"/>
            <w:gridSpan w:val="2"/>
            <w:vAlign w:val="center"/>
            <w:tcPrChange w:id="338" w:author="Goldfine, Jill" w:date="2019-06-25T12:13:00Z">
              <w:tcPr>
                <w:tcW w:w="911" w:type="dxa"/>
                <w:gridSpan w:val="2"/>
                <w:vAlign w:val="center"/>
              </w:tcPr>
            </w:tcPrChange>
          </w:tcPr>
          <w:p w14:paraId="330E1215" w14:textId="77777777" w:rsidR="00146797" w:rsidRDefault="00146797" w:rsidP="00146797">
            <w:pPr>
              <w:jc w:val="center"/>
            </w:pPr>
            <w:r w:rsidRPr="00703C0A">
              <w:rPr>
                <w:rFonts w:asciiTheme="minorHAnsi" w:hAnsiTheme="minorHAnsi" w:cs="Arial"/>
              </w:rPr>
              <w:t>Y</w:t>
            </w:r>
          </w:p>
        </w:tc>
      </w:tr>
      <w:tr w:rsidR="00146797" w:rsidRPr="00ED172A" w14:paraId="31DCCE0F" w14:textId="77777777" w:rsidTr="00E42A89">
        <w:trPr>
          <w:trHeight w:val="530"/>
          <w:trPrChange w:id="339" w:author="Goldfine, Jill" w:date="2019-06-25T12:13:00Z">
            <w:trPr>
              <w:trHeight w:val="530"/>
            </w:trPr>
          </w:trPrChange>
        </w:trPr>
        <w:tc>
          <w:tcPr>
            <w:tcW w:w="1553" w:type="dxa"/>
            <w:tcPrChange w:id="340" w:author="Goldfine, Jill" w:date="2019-06-25T12:13:00Z">
              <w:tcPr>
                <w:tcW w:w="1553" w:type="dxa"/>
              </w:tcPr>
            </w:tcPrChange>
          </w:tcPr>
          <w:p w14:paraId="349AAF3C" w14:textId="77777777" w:rsidR="00146797" w:rsidRDefault="00146797" w:rsidP="00146797">
            <w:r w:rsidRPr="001C42CD">
              <w:rPr>
                <w:rFonts w:asciiTheme="minorHAnsi" w:hAnsiTheme="minorHAnsi" w:cs="Arial"/>
              </w:rPr>
              <w:t>Number</w:t>
            </w:r>
          </w:p>
        </w:tc>
        <w:tc>
          <w:tcPr>
            <w:tcW w:w="2538" w:type="dxa"/>
            <w:shd w:val="clear" w:color="auto" w:fill="C2D69B" w:themeFill="accent3" w:themeFillTint="99"/>
            <w:tcPrChange w:id="341" w:author="Goldfine, Jill" w:date="2019-06-25T12:13:00Z">
              <w:tcPr>
                <w:tcW w:w="2538" w:type="dxa"/>
                <w:shd w:val="clear" w:color="auto" w:fill="C2D69B" w:themeFill="accent3" w:themeFillTint="99"/>
              </w:tcPr>
            </w:tcPrChange>
          </w:tcPr>
          <w:p w14:paraId="2D416C96" w14:textId="51095664" w:rsidR="00146797" w:rsidRPr="00ED172A" w:rsidRDefault="00146797" w:rsidP="00146797">
            <w:pPr>
              <w:pStyle w:val="NoSpacing"/>
              <w:rPr>
                <w:rFonts w:asciiTheme="minorHAnsi" w:hAnsiTheme="minorHAnsi" w:cs="Arial"/>
              </w:rPr>
            </w:pPr>
            <w:r>
              <w:rPr>
                <w:rFonts w:asciiTheme="minorHAnsi" w:hAnsiTheme="minorHAnsi" w:cs="Arial"/>
              </w:rPr>
              <w:t xml:space="preserve">Layer </w:t>
            </w:r>
            <w:r w:rsidRPr="00ED172A">
              <w:rPr>
                <w:rFonts w:asciiTheme="minorHAnsi" w:hAnsiTheme="minorHAnsi" w:cs="Arial"/>
              </w:rPr>
              <w:t xml:space="preserve">Cyber Coverage </w:t>
            </w:r>
            <w:r w:rsidRPr="0099696E">
              <w:rPr>
                <w:rFonts w:asciiTheme="minorHAnsi" w:hAnsiTheme="minorHAnsi" w:cs="Arial"/>
                <w:b/>
              </w:rPr>
              <w:t>Gross Written Premium</w:t>
            </w:r>
            <w:ins w:id="342" w:author="Goldfine, Jill" w:date="2019-06-12T09:36:00Z">
              <w:r w:rsidR="003F0605">
                <w:rPr>
                  <w:rFonts w:asciiTheme="minorHAnsi" w:hAnsiTheme="minorHAnsi" w:cs="Arial"/>
                  <w:b/>
                </w:rPr>
                <w:t xml:space="preserve"> Amount</w:t>
              </w:r>
            </w:ins>
          </w:p>
        </w:tc>
        <w:tc>
          <w:tcPr>
            <w:tcW w:w="3836" w:type="dxa"/>
            <w:tcPrChange w:id="343" w:author="Goldfine, Jill" w:date="2019-06-25T12:13:00Z">
              <w:tcPr>
                <w:tcW w:w="3836" w:type="dxa"/>
              </w:tcPr>
            </w:tcPrChange>
          </w:tcPr>
          <w:p w14:paraId="41EF7D86" w14:textId="77777777" w:rsidR="00146797" w:rsidRPr="00DA6CF1" w:rsidRDefault="00146797" w:rsidP="00146797">
            <w:pPr>
              <w:pStyle w:val="NoSpacing"/>
              <w:rPr>
                <w:rFonts w:asciiTheme="minorHAnsi" w:hAnsiTheme="minorHAnsi" w:cs="Arial"/>
              </w:rPr>
            </w:pPr>
            <w:r w:rsidRPr="00DA6CF1">
              <w:rPr>
                <w:rFonts w:asciiTheme="minorHAnsi" w:eastAsiaTheme="minorEastAsia" w:hAnsiTheme="minorHAnsi" w:cstheme="minorBidi"/>
                <w:color w:val="000000" w:themeColor="text1"/>
                <w:kern w:val="24"/>
                <w:lang w:val="en-GB"/>
              </w:rPr>
              <w:t>The gross monetary consideration for the insurance contract applicable to</w:t>
            </w:r>
            <w:r>
              <w:rPr>
                <w:rFonts w:asciiTheme="minorHAnsi" w:eastAsiaTheme="minorEastAsia" w:hAnsiTheme="minorHAnsi" w:cstheme="minorBidi"/>
                <w:color w:val="000000" w:themeColor="text1"/>
                <w:kern w:val="24"/>
                <w:lang w:val="en-GB"/>
              </w:rPr>
              <w:t xml:space="preserve"> the</w:t>
            </w:r>
            <w:r w:rsidRPr="00DA6CF1">
              <w:rPr>
                <w:rFonts w:asciiTheme="minorHAnsi" w:eastAsiaTheme="minorEastAsia" w:hAnsiTheme="minorHAnsi" w:cstheme="minorBidi"/>
                <w:color w:val="000000" w:themeColor="text1"/>
                <w:kern w:val="24"/>
                <w:lang w:val="en-GB"/>
              </w:rPr>
              <w:t xml:space="preserve"> cyber coverage only on a specific layer of the policy.</w:t>
            </w:r>
          </w:p>
        </w:tc>
        <w:tc>
          <w:tcPr>
            <w:tcW w:w="911" w:type="dxa"/>
            <w:gridSpan w:val="2"/>
            <w:vAlign w:val="center"/>
            <w:tcPrChange w:id="344" w:author="Goldfine, Jill" w:date="2019-06-25T12:13:00Z">
              <w:tcPr>
                <w:tcW w:w="911" w:type="dxa"/>
                <w:gridSpan w:val="2"/>
                <w:vAlign w:val="center"/>
              </w:tcPr>
            </w:tcPrChange>
          </w:tcPr>
          <w:p w14:paraId="1BAF5F04" w14:textId="77777777" w:rsidR="00146797" w:rsidRPr="00ED172A" w:rsidRDefault="00146797" w:rsidP="00146797">
            <w:pPr>
              <w:pStyle w:val="NoSpacing"/>
              <w:jc w:val="center"/>
              <w:rPr>
                <w:rFonts w:asciiTheme="minorHAnsi" w:hAnsiTheme="minorHAnsi" w:cs="Arial"/>
              </w:rPr>
            </w:pPr>
            <w:r>
              <w:rPr>
                <w:rFonts w:asciiTheme="minorHAnsi" w:hAnsiTheme="minorHAnsi" w:cs="Arial"/>
              </w:rPr>
              <w:t>Y</w:t>
            </w:r>
          </w:p>
        </w:tc>
      </w:tr>
      <w:tr w:rsidR="00146797" w:rsidRPr="00ED172A" w14:paraId="3A273615" w14:textId="77777777" w:rsidTr="00E42A89">
        <w:trPr>
          <w:gridAfter w:val="1"/>
          <w:wAfter w:w="779" w:type="dxa"/>
          <w:trHeight w:val="323"/>
          <w:trPrChange w:id="345" w:author="Goldfine, Jill" w:date="2019-06-25T12:13:00Z">
            <w:trPr>
              <w:gridAfter w:val="1"/>
              <w:wAfter w:w="779" w:type="dxa"/>
              <w:trHeight w:val="323"/>
            </w:trPr>
          </w:trPrChange>
        </w:trPr>
        <w:tc>
          <w:tcPr>
            <w:tcW w:w="8059" w:type="dxa"/>
            <w:gridSpan w:val="4"/>
            <w:vAlign w:val="center"/>
            <w:tcPrChange w:id="346" w:author="Goldfine, Jill" w:date="2019-06-25T12:13:00Z">
              <w:tcPr>
                <w:tcW w:w="8059" w:type="dxa"/>
                <w:gridSpan w:val="4"/>
                <w:vAlign w:val="center"/>
              </w:tcPr>
            </w:tcPrChange>
          </w:tcPr>
          <w:p w14:paraId="20AD79D2" w14:textId="77777777" w:rsidR="00146797" w:rsidRPr="00ED172A" w:rsidRDefault="00146797" w:rsidP="00146797">
            <w:pPr>
              <w:pStyle w:val="NoSpacing"/>
              <w:jc w:val="center"/>
              <w:rPr>
                <w:rFonts w:asciiTheme="minorHAnsi" w:hAnsiTheme="minorHAnsi" w:cs="Arial"/>
              </w:rPr>
            </w:pPr>
            <w:r>
              <w:rPr>
                <w:rFonts w:asciiTheme="minorHAnsi" w:hAnsiTheme="minorHAnsi" w:cs="Arial"/>
                <w:color w:val="C00000"/>
              </w:rPr>
              <w:t xml:space="preserve">CYBER EXPOSURE </w:t>
            </w:r>
            <w:r w:rsidRPr="00ED172A">
              <w:rPr>
                <w:rFonts w:asciiTheme="minorHAnsi" w:hAnsiTheme="minorHAnsi" w:cs="Arial"/>
                <w:color w:val="C00000"/>
              </w:rPr>
              <w:t>RATING ELEMENTS</w:t>
            </w:r>
          </w:p>
        </w:tc>
      </w:tr>
      <w:tr w:rsidR="00146797" w:rsidRPr="00ED172A" w14:paraId="7537813F" w14:textId="77777777" w:rsidTr="00E42A89">
        <w:trPr>
          <w:trHeight w:val="1052"/>
          <w:trPrChange w:id="347" w:author="Goldfine, Jill" w:date="2019-06-25T12:13:00Z">
            <w:trPr>
              <w:trHeight w:val="1052"/>
            </w:trPr>
          </w:trPrChange>
        </w:trPr>
        <w:tc>
          <w:tcPr>
            <w:tcW w:w="1553" w:type="dxa"/>
            <w:tcPrChange w:id="348" w:author="Goldfine, Jill" w:date="2019-06-25T12:13:00Z">
              <w:tcPr>
                <w:tcW w:w="1553" w:type="dxa"/>
              </w:tcPr>
            </w:tcPrChange>
          </w:tcPr>
          <w:p w14:paraId="0D529C16" w14:textId="77777777" w:rsidR="00146797" w:rsidRDefault="00146797" w:rsidP="00146797">
            <w:pPr>
              <w:pStyle w:val="NoSpacing"/>
              <w:rPr>
                <w:rFonts w:asciiTheme="minorHAnsi" w:hAnsiTheme="minorHAnsi" w:cs="Arial"/>
              </w:rPr>
            </w:pPr>
            <w:r>
              <w:rPr>
                <w:rFonts w:asciiTheme="minorHAnsi" w:hAnsiTheme="minorHAnsi" w:cs="Arial"/>
              </w:rPr>
              <w:t>Number</w:t>
            </w:r>
          </w:p>
          <w:p w14:paraId="353AA8B2" w14:textId="77777777" w:rsidR="00146797" w:rsidRPr="00ED172A" w:rsidRDefault="00146797" w:rsidP="00146797">
            <w:pPr>
              <w:pStyle w:val="NoSpacing"/>
              <w:rPr>
                <w:rFonts w:asciiTheme="minorHAnsi" w:hAnsiTheme="minorHAnsi" w:cs="Arial"/>
              </w:rPr>
            </w:pPr>
          </w:p>
        </w:tc>
        <w:tc>
          <w:tcPr>
            <w:tcW w:w="2538" w:type="dxa"/>
            <w:tcPrChange w:id="349" w:author="Goldfine, Jill" w:date="2019-06-25T12:13:00Z">
              <w:tcPr>
                <w:tcW w:w="2538" w:type="dxa"/>
              </w:tcPr>
            </w:tcPrChange>
          </w:tcPr>
          <w:p w14:paraId="2666910D" w14:textId="6E440ACC" w:rsidR="00146797" w:rsidRPr="00ED172A" w:rsidRDefault="00146797" w:rsidP="00146797">
            <w:pPr>
              <w:pStyle w:val="NoSpacing"/>
              <w:rPr>
                <w:rFonts w:asciiTheme="minorHAnsi" w:hAnsiTheme="minorHAnsi" w:cs="Arial"/>
              </w:rPr>
            </w:pPr>
            <w:r>
              <w:rPr>
                <w:rFonts w:asciiTheme="minorHAnsi" w:hAnsiTheme="minorHAnsi" w:cs="Arial"/>
              </w:rPr>
              <w:t>Cyber Rating Basis</w:t>
            </w:r>
            <w:ins w:id="350" w:author="Goldfine, Jill" w:date="2019-06-12T09:36:00Z">
              <w:r w:rsidR="003F0605">
                <w:rPr>
                  <w:rFonts w:asciiTheme="minorHAnsi" w:hAnsiTheme="minorHAnsi" w:cs="Arial"/>
                </w:rPr>
                <w:t xml:space="preserve"> Code</w:t>
              </w:r>
            </w:ins>
          </w:p>
        </w:tc>
        <w:tc>
          <w:tcPr>
            <w:tcW w:w="3836" w:type="dxa"/>
            <w:tcPrChange w:id="351" w:author="Goldfine, Jill" w:date="2019-06-25T12:13:00Z">
              <w:tcPr>
                <w:tcW w:w="3836" w:type="dxa"/>
              </w:tcPr>
            </w:tcPrChange>
          </w:tcPr>
          <w:p w14:paraId="47D77823" w14:textId="56AE17E8" w:rsidR="00146797" w:rsidRDefault="00146797" w:rsidP="00146797">
            <w:pPr>
              <w:pStyle w:val="NoSpacing"/>
              <w:rPr>
                <w:rFonts w:asciiTheme="minorHAnsi" w:hAnsiTheme="minorHAnsi" w:cs="Arial"/>
              </w:rPr>
            </w:pPr>
            <w:r w:rsidRPr="004D1B1C">
              <w:rPr>
                <w:rFonts w:asciiTheme="minorHAnsi" w:hAnsiTheme="minorHAnsi" w:cs="Arial"/>
              </w:rPr>
              <w:t>The basis to which rates are applied to determine premium.</w:t>
            </w:r>
            <w:r>
              <w:rPr>
                <w:rFonts w:asciiTheme="minorHAnsi" w:hAnsiTheme="minorHAnsi" w:cs="Arial"/>
              </w:rPr>
              <w:t xml:space="preserve"> Current Valid Values:</w:t>
            </w:r>
          </w:p>
          <w:p w14:paraId="3028BD71" w14:textId="77777777" w:rsidR="00146797" w:rsidRDefault="00146797" w:rsidP="00146797">
            <w:pPr>
              <w:pStyle w:val="NoSpacing"/>
              <w:rPr>
                <w:rFonts w:asciiTheme="minorHAnsi" w:hAnsiTheme="minorHAnsi" w:cs="Arial"/>
              </w:rPr>
            </w:pPr>
            <w:r>
              <w:rPr>
                <w:rFonts w:asciiTheme="minorHAnsi" w:hAnsiTheme="minorHAnsi" w:cs="Arial"/>
              </w:rPr>
              <w:t>R- Gross Revenues, Gross Receipts or Gross Sales</w:t>
            </w:r>
          </w:p>
          <w:p w14:paraId="25F87304" w14:textId="77777777" w:rsidR="00146797" w:rsidRPr="0080638C" w:rsidRDefault="00146797" w:rsidP="00146797">
            <w:pPr>
              <w:pStyle w:val="NoSpacing"/>
              <w:rPr>
                <w:rFonts w:asciiTheme="minorHAnsi" w:hAnsiTheme="minorHAnsi" w:cs="Arial"/>
              </w:rPr>
            </w:pPr>
            <w:r>
              <w:rPr>
                <w:rFonts w:asciiTheme="minorHAnsi" w:hAnsiTheme="minorHAnsi" w:cs="Arial"/>
              </w:rPr>
              <w:t>O-All Other</w:t>
            </w:r>
          </w:p>
        </w:tc>
        <w:tc>
          <w:tcPr>
            <w:tcW w:w="911" w:type="dxa"/>
            <w:gridSpan w:val="2"/>
            <w:vAlign w:val="center"/>
            <w:tcPrChange w:id="352" w:author="Goldfine, Jill" w:date="2019-06-25T12:13:00Z">
              <w:tcPr>
                <w:tcW w:w="911" w:type="dxa"/>
                <w:gridSpan w:val="2"/>
                <w:vAlign w:val="center"/>
              </w:tcPr>
            </w:tcPrChange>
          </w:tcPr>
          <w:p w14:paraId="4761278F" w14:textId="77777777" w:rsidR="00146797" w:rsidRPr="00ED172A" w:rsidRDefault="00146797" w:rsidP="00146797">
            <w:pPr>
              <w:pStyle w:val="NoSpacing"/>
              <w:jc w:val="center"/>
              <w:rPr>
                <w:rFonts w:asciiTheme="minorHAnsi" w:hAnsiTheme="minorHAnsi" w:cs="Arial"/>
              </w:rPr>
            </w:pPr>
            <w:commentRangeStart w:id="353"/>
            <w:r>
              <w:rPr>
                <w:rFonts w:asciiTheme="minorHAnsi" w:hAnsiTheme="minorHAnsi" w:cs="Arial"/>
              </w:rPr>
              <w:t>N</w:t>
            </w:r>
            <w:commentRangeEnd w:id="353"/>
            <w:r w:rsidR="00EE5761">
              <w:rPr>
                <w:rStyle w:val="CommentReference"/>
              </w:rPr>
              <w:commentReference w:id="353"/>
            </w:r>
          </w:p>
        </w:tc>
      </w:tr>
      <w:tr w:rsidR="00146797" w:rsidRPr="00ED172A" w14:paraId="1B057A5C" w14:textId="77777777" w:rsidTr="00E42A89">
        <w:tc>
          <w:tcPr>
            <w:tcW w:w="1553" w:type="dxa"/>
            <w:tcPrChange w:id="354" w:author="Goldfine, Jill" w:date="2019-06-25T12:13:00Z">
              <w:tcPr>
                <w:tcW w:w="1553" w:type="dxa"/>
              </w:tcPr>
            </w:tcPrChange>
          </w:tcPr>
          <w:p w14:paraId="6D664818" w14:textId="77777777" w:rsidR="00146797" w:rsidRDefault="00146797" w:rsidP="00146797">
            <w:pPr>
              <w:pStyle w:val="NoSpacing"/>
              <w:rPr>
                <w:rFonts w:asciiTheme="minorHAnsi" w:hAnsiTheme="minorHAnsi" w:cs="Arial"/>
              </w:rPr>
            </w:pPr>
            <w:r>
              <w:rPr>
                <w:rFonts w:asciiTheme="minorHAnsi" w:hAnsiTheme="minorHAnsi" w:cs="Arial"/>
              </w:rPr>
              <w:t>Number</w:t>
            </w:r>
          </w:p>
          <w:p w14:paraId="07E8A474" w14:textId="77777777" w:rsidR="00146797" w:rsidRPr="00ED172A" w:rsidRDefault="00146797" w:rsidP="00146797">
            <w:pPr>
              <w:pStyle w:val="NoSpacing"/>
              <w:rPr>
                <w:rFonts w:asciiTheme="minorHAnsi" w:hAnsiTheme="minorHAnsi" w:cs="Arial"/>
              </w:rPr>
            </w:pPr>
          </w:p>
        </w:tc>
        <w:tc>
          <w:tcPr>
            <w:tcW w:w="2538" w:type="dxa"/>
            <w:tcPrChange w:id="355" w:author="Goldfine, Jill" w:date="2019-06-25T12:13:00Z">
              <w:tcPr>
                <w:tcW w:w="2538" w:type="dxa"/>
              </w:tcPr>
            </w:tcPrChange>
          </w:tcPr>
          <w:p w14:paraId="02F9A0A1" w14:textId="435F3775" w:rsidR="00146797" w:rsidRPr="00ED172A" w:rsidRDefault="00146797" w:rsidP="00146797">
            <w:pPr>
              <w:pStyle w:val="NoSpacing"/>
              <w:rPr>
                <w:rFonts w:asciiTheme="minorHAnsi" w:hAnsiTheme="minorHAnsi" w:cs="Arial"/>
              </w:rPr>
            </w:pPr>
            <w:r>
              <w:rPr>
                <w:rFonts w:asciiTheme="minorHAnsi" w:hAnsiTheme="minorHAnsi" w:cs="Arial"/>
              </w:rPr>
              <w:t xml:space="preserve">Cyber </w:t>
            </w:r>
            <w:r w:rsidRPr="00ED172A">
              <w:rPr>
                <w:rFonts w:asciiTheme="minorHAnsi" w:hAnsiTheme="minorHAnsi" w:cs="Arial"/>
              </w:rPr>
              <w:t xml:space="preserve">Exposure </w:t>
            </w:r>
            <w:r>
              <w:rPr>
                <w:rFonts w:asciiTheme="minorHAnsi" w:hAnsiTheme="minorHAnsi" w:cs="Arial"/>
              </w:rPr>
              <w:t>Units</w:t>
            </w:r>
            <w:ins w:id="356" w:author="Goldfine, Jill" w:date="2019-06-12T09:37:00Z">
              <w:r w:rsidR="003F0605">
                <w:rPr>
                  <w:rFonts w:asciiTheme="minorHAnsi" w:hAnsiTheme="minorHAnsi" w:cs="Arial"/>
                </w:rPr>
                <w:t>-Amount</w:t>
              </w:r>
            </w:ins>
            <w:del w:id="357" w:author="Goldfine, Jill" w:date="2019-06-12T09:37:00Z">
              <w:r w:rsidDel="003F0605">
                <w:rPr>
                  <w:rFonts w:asciiTheme="minorHAnsi" w:hAnsiTheme="minorHAnsi" w:cs="Arial"/>
                </w:rPr>
                <w:delText xml:space="preserve"> </w:delText>
              </w:r>
            </w:del>
          </w:p>
        </w:tc>
        <w:tc>
          <w:tcPr>
            <w:tcW w:w="3836" w:type="dxa"/>
            <w:tcPrChange w:id="358" w:author="Goldfine, Jill" w:date="2019-06-25T12:13:00Z">
              <w:tcPr>
                <w:tcW w:w="3836" w:type="dxa"/>
              </w:tcPr>
            </w:tcPrChange>
          </w:tcPr>
          <w:p w14:paraId="3D93F397" w14:textId="466E8C40" w:rsidR="00146797" w:rsidRPr="0080638C" w:rsidRDefault="00146797" w:rsidP="00146797">
            <w:pPr>
              <w:pStyle w:val="NoSpacing"/>
              <w:rPr>
                <w:rFonts w:asciiTheme="minorHAnsi" w:hAnsiTheme="minorHAnsi" w:cs="Arial"/>
              </w:rPr>
            </w:pPr>
            <w:r w:rsidRPr="004D1B1C">
              <w:rPr>
                <w:rFonts w:asciiTheme="minorHAnsi" w:hAnsiTheme="minorHAnsi" w:cs="Arial"/>
              </w:rPr>
              <w:t xml:space="preserve">The numeric value that a rate is multiplied by in order to determine premium to charge for insurance </w:t>
            </w:r>
            <w:r w:rsidRPr="00146797">
              <w:rPr>
                <w:rFonts w:asciiTheme="minorHAnsi" w:hAnsiTheme="minorHAnsi"/>
              </w:rPr>
              <w:t>Coverage</w:t>
            </w:r>
            <w:r>
              <w:rPr>
                <w:rFonts w:asciiTheme="minorHAnsi" w:hAnsiTheme="minorHAnsi"/>
              </w:rPr>
              <w:t xml:space="preserve"> (See Appendix A for a list of Cyber Coverages)</w:t>
            </w:r>
            <w:r>
              <w:rPr>
                <w:rFonts w:asciiTheme="minorHAnsi" w:hAnsiTheme="minorHAnsi" w:cs="Arial"/>
              </w:rPr>
              <w:t>.</w:t>
            </w:r>
          </w:p>
        </w:tc>
        <w:tc>
          <w:tcPr>
            <w:tcW w:w="911" w:type="dxa"/>
            <w:gridSpan w:val="2"/>
            <w:vAlign w:val="center"/>
            <w:tcPrChange w:id="359" w:author="Goldfine, Jill" w:date="2019-06-25T12:13:00Z">
              <w:tcPr>
                <w:tcW w:w="911" w:type="dxa"/>
                <w:gridSpan w:val="2"/>
                <w:vAlign w:val="center"/>
              </w:tcPr>
            </w:tcPrChange>
          </w:tcPr>
          <w:p w14:paraId="6FF4BD0C" w14:textId="77777777" w:rsidR="00146797" w:rsidRDefault="00146797" w:rsidP="00146797">
            <w:pPr>
              <w:jc w:val="center"/>
            </w:pPr>
            <w:commentRangeStart w:id="360"/>
            <w:r>
              <w:rPr>
                <w:rFonts w:asciiTheme="minorHAnsi" w:hAnsiTheme="minorHAnsi" w:cs="Arial"/>
              </w:rPr>
              <w:t>N</w:t>
            </w:r>
            <w:commentRangeEnd w:id="360"/>
            <w:r w:rsidR="00EE5761">
              <w:rPr>
                <w:rStyle w:val="CommentReference"/>
              </w:rPr>
              <w:commentReference w:id="360"/>
            </w:r>
          </w:p>
        </w:tc>
      </w:tr>
      <w:tr w:rsidR="00146797" w:rsidRPr="00ED172A" w14:paraId="2046D01A" w14:textId="77777777" w:rsidTr="00E42A89">
        <w:tc>
          <w:tcPr>
            <w:tcW w:w="1553" w:type="dxa"/>
            <w:tcPrChange w:id="361" w:author="Goldfine, Jill" w:date="2019-06-25T12:13:00Z">
              <w:tcPr>
                <w:tcW w:w="1553" w:type="dxa"/>
              </w:tcPr>
            </w:tcPrChange>
          </w:tcPr>
          <w:p w14:paraId="3C33DEC8" w14:textId="77777777" w:rsidR="00146797" w:rsidRDefault="00146797" w:rsidP="00146797">
            <w:pPr>
              <w:pStyle w:val="NoSpacing"/>
              <w:rPr>
                <w:rFonts w:asciiTheme="minorHAnsi" w:hAnsiTheme="minorHAnsi" w:cs="Arial"/>
              </w:rPr>
            </w:pPr>
            <w:r>
              <w:rPr>
                <w:rFonts w:asciiTheme="minorHAnsi" w:hAnsiTheme="minorHAnsi" w:cs="Arial"/>
              </w:rPr>
              <w:t>Integer</w:t>
            </w:r>
          </w:p>
          <w:p w14:paraId="2CF683D0" w14:textId="77777777" w:rsidR="00146797" w:rsidRPr="00ED172A" w:rsidRDefault="00146797" w:rsidP="00146797">
            <w:pPr>
              <w:pStyle w:val="NoSpacing"/>
              <w:rPr>
                <w:rFonts w:asciiTheme="minorHAnsi" w:hAnsiTheme="minorHAnsi" w:cs="Arial"/>
              </w:rPr>
            </w:pPr>
          </w:p>
        </w:tc>
        <w:tc>
          <w:tcPr>
            <w:tcW w:w="2538" w:type="dxa"/>
            <w:shd w:val="clear" w:color="auto" w:fill="C2D69B" w:themeFill="accent3" w:themeFillTint="99"/>
            <w:tcPrChange w:id="362" w:author="Goldfine, Jill" w:date="2019-06-25T12:13:00Z">
              <w:tcPr>
                <w:tcW w:w="2538" w:type="dxa"/>
                <w:shd w:val="clear" w:color="auto" w:fill="C2D69B" w:themeFill="accent3" w:themeFillTint="99"/>
              </w:tcPr>
            </w:tcPrChange>
          </w:tcPr>
          <w:p w14:paraId="082B7E49" w14:textId="0CD1E05D" w:rsidR="00146797" w:rsidRPr="00ED172A" w:rsidRDefault="00146797" w:rsidP="00146797">
            <w:pPr>
              <w:pStyle w:val="NoSpacing"/>
              <w:rPr>
                <w:rFonts w:asciiTheme="minorHAnsi" w:hAnsiTheme="minorHAnsi" w:cs="Arial"/>
              </w:rPr>
            </w:pPr>
            <w:r>
              <w:rPr>
                <w:rFonts w:asciiTheme="minorHAnsi" w:hAnsiTheme="minorHAnsi" w:cs="Arial"/>
              </w:rPr>
              <w:t>Number</w:t>
            </w:r>
            <w:r w:rsidRPr="00ED172A">
              <w:rPr>
                <w:rFonts w:asciiTheme="minorHAnsi" w:hAnsiTheme="minorHAnsi" w:cs="Arial"/>
              </w:rPr>
              <w:t xml:space="preserve"> of Employees</w:t>
            </w:r>
          </w:p>
        </w:tc>
        <w:tc>
          <w:tcPr>
            <w:tcW w:w="3836" w:type="dxa"/>
            <w:tcPrChange w:id="363" w:author="Goldfine, Jill" w:date="2019-06-25T12:13:00Z">
              <w:tcPr>
                <w:tcW w:w="3836" w:type="dxa"/>
              </w:tcPr>
            </w:tcPrChange>
          </w:tcPr>
          <w:p w14:paraId="07986115" w14:textId="77777777" w:rsidR="00146797" w:rsidRPr="00ED172A" w:rsidRDefault="00146797" w:rsidP="00146797">
            <w:pPr>
              <w:pStyle w:val="NoSpacing"/>
              <w:rPr>
                <w:rFonts w:asciiTheme="minorHAnsi" w:hAnsiTheme="minorHAnsi" w:cs="Arial"/>
              </w:rPr>
            </w:pPr>
            <w:r>
              <w:rPr>
                <w:rFonts w:asciiTheme="minorHAnsi" w:hAnsiTheme="minorHAnsi" w:cs="Arial"/>
              </w:rPr>
              <w:t># of Employees at the Insured Company</w:t>
            </w:r>
          </w:p>
        </w:tc>
        <w:tc>
          <w:tcPr>
            <w:tcW w:w="911" w:type="dxa"/>
            <w:gridSpan w:val="2"/>
            <w:vAlign w:val="center"/>
            <w:tcPrChange w:id="364" w:author="Goldfine, Jill" w:date="2019-06-25T12:13:00Z">
              <w:tcPr>
                <w:tcW w:w="911" w:type="dxa"/>
                <w:gridSpan w:val="2"/>
                <w:vAlign w:val="center"/>
              </w:tcPr>
            </w:tcPrChange>
          </w:tcPr>
          <w:p w14:paraId="7BD11CB2" w14:textId="77777777" w:rsidR="00146797" w:rsidRDefault="00146797" w:rsidP="00146797">
            <w:pPr>
              <w:jc w:val="center"/>
            </w:pPr>
            <w:commentRangeStart w:id="365"/>
            <w:r w:rsidRPr="00775E19">
              <w:rPr>
                <w:rFonts w:asciiTheme="minorHAnsi" w:hAnsiTheme="minorHAnsi" w:cs="Arial"/>
              </w:rPr>
              <w:t>Y</w:t>
            </w:r>
            <w:commentRangeEnd w:id="365"/>
            <w:r w:rsidR="00714F0C">
              <w:rPr>
                <w:rStyle w:val="CommentReference"/>
              </w:rPr>
              <w:commentReference w:id="365"/>
            </w:r>
          </w:p>
        </w:tc>
      </w:tr>
      <w:tr w:rsidR="00146797" w:rsidRPr="00ED172A" w14:paraId="6DB31DDA" w14:textId="77777777" w:rsidTr="00E42A89">
        <w:tc>
          <w:tcPr>
            <w:tcW w:w="1553" w:type="dxa"/>
            <w:tcPrChange w:id="366" w:author="Goldfine, Jill" w:date="2019-06-25T12:13:00Z">
              <w:tcPr>
                <w:tcW w:w="1553" w:type="dxa"/>
              </w:tcPr>
            </w:tcPrChange>
          </w:tcPr>
          <w:p w14:paraId="411B43D6" w14:textId="77777777" w:rsidR="00146797" w:rsidRDefault="00146797" w:rsidP="00146797">
            <w:r>
              <w:rPr>
                <w:rFonts w:asciiTheme="minorHAnsi" w:hAnsiTheme="minorHAnsi" w:cs="Arial"/>
              </w:rPr>
              <w:t>Character</w:t>
            </w:r>
          </w:p>
        </w:tc>
        <w:tc>
          <w:tcPr>
            <w:tcW w:w="2538" w:type="dxa"/>
            <w:shd w:val="clear" w:color="auto" w:fill="C2D69B" w:themeFill="accent3" w:themeFillTint="99"/>
            <w:tcPrChange w:id="367" w:author="Goldfine, Jill" w:date="2019-06-25T12:13:00Z">
              <w:tcPr>
                <w:tcW w:w="2538" w:type="dxa"/>
                <w:shd w:val="clear" w:color="auto" w:fill="C2D69B" w:themeFill="accent3" w:themeFillTint="99"/>
              </w:tcPr>
            </w:tcPrChange>
          </w:tcPr>
          <w:p w14:paraId="4E063BB0" w14:textId="77777777" w:rsidR="00146797" w:rsidRPr="00ED172A" w:rsidRDefault="00146797" w:rsidP="00146797">
            <w:pPr>
              <w:pStyle w:val="NoSpacing"/>
              <w:rPr>
                <w:rFonts w:asciiTheme="minorHAnsi" w:hAnsiTheme="minorHAnsi" w:cs="Arial"/>
              </w:rPr>
            </w:pPr>
            <w:r w:rsidRPr="00ED172A">
              <w:rPr>
                <w:rFonts w:asciiTheme="minorHAnsi" w:hAnsiTheme="minorHAnsi" w:cs="Arial"/>
              </w:rPr>
              <w:t>Domain (URL)</w:t>
            </w:r>
          </w:p>
        </w:tc>
        <w:tc>
          <w:tcPr>
            <w:tcW w:w="3836" w:type="dxa"/>
            <w:tcPrChange w:id="368" w:author="Goldfine, Jill" w:date="2019-06-25T12:13:00Z">
              <w:tcPr>
                <w:tcW w:w="3836" w:type="dxa"/>
              </w:tcPr>
            </w:tcPrChange>
          </w:tcPr>
          <w:p w14:paraId="602CABB2" w14:textId="77777777" w:rsidR="00146797" w:rsidRPr="00ED172A" w:rsidRDefault="00146797" w:rsidP="00146797">
            <w:pPr>
              <w:pStyle w:val="NoSpacing"/>
              <w:rPr>
                <w:rFonts w:asciiTheme="minorHAnsi" w:hAnsiTheme="minorHAnsi" w:cs="Arial"/>
              </w:rPr>
            </w:pPr>
            <w:r>
              <w:rPr>
                <w:rFonts w:asciiTheme="minorHAnsi" w:hAnsiTheme="minorHAnsi" w:cs="Arial"/>
              </w:rPr>
              <w:t>Insured Company URL</w:t>
            </w:r>
          </w:p>
        </w:tc>
        <w:tc>
          <w:tcPr>
            <w:tcW w:w="911" w:type="dxa"/>
            <w:gridSpan w:val="2"/>
            <w:vAlign w:val="center"/>
            <w:tcPrChange w:id="369" w:author="Goldfine, Jill" w:date="2019-06-25T12:13:00Z">
              <w:tcPr>
                <w:tcW w:w="911" w:type="dxa"/>
                <w:gridSpan w:val="2"/>
                <w:vAlign w:val="center"/>
              </w:tcPr>
            </w:tcPrChange>
          </w:tcPr>
          <w:p w14:paraId="2CC3C6EC" w14:textId="77777777" w:rsidR="00146797" w:rsidRDefault="00146797" w:rsidP="00146797">
            <w:pPr>
              <w:jc w:val="center"/>
            </w:pPr>
            <w:r w:rsidRPr="00775E19">
              <w:rPr>
                <w:rFonts w:asciiTheme="minorHAnsi" w:hAnsiTheme="minorHAnsi" w:cs="Arial"/>
              </w:rPr>
              <w:t>Y</w:t>
            </w:r>
          </w:p>
        </w:tc>
      </w:tr>
      <w:tr w:rsidR="00146797" w:rsidRPr="00ED172A" w14:paraId="3ADF1702" w14:textId="77777777" w:rsidTr="00E42A89">
        <w:tc>
          <w:tcPr>
            <w:tcW w:w="1553" w:type="dxa"/>
            <w:tcPrChange w:id="370" w:author="Goldfine, Jill" w:date="2019-06-25T12:13:00Z">
              <w:tcPr>
                <w:tcW w:w="1553" w:type="dxa"/>
              </w:tcPr>
            </w:tcPrChange>
          </w:tcPr>
          <w:p w14:paraId="0B8D3766" w14:textId="77777777" w:rsidR="00146797" w:rsidRDefault="00146797" w:rsidP="00146797">
            <w:r>
              <w:rPr>
                <w:rFonts w:asciiTheme="minorHAnsi" w:hAnsiTheme="minorHAnsi" w:cs="Arial"/>
              </w:rPr>
              <w:t>Character</w:t>
            </w:r>
          </w:p>
        </w:tc>
        <w:tc>
          <w:tcPr>
            <w:tcW w:w="2538" w:type="dxa"/>
            <w:shd w:val="clear" w:color="auto" w:fill="C2D69B" w:themeFill="accent3" w:themeFillTint="99"/>
            <w:tcPrChange w:id="371" w:author="Goldfine, Jill" w:date="2019-06-25T12:13:00Z">
              <w:tcPr>
                <w:tcW w:w="2538" w:type="dxa"/>
                <w:shd w:val="clear" w:color="auto" w:fill="C2D69B" w:themeFill="accent3" w:themeFillTint="99"/>
              </w:tcPr>
            </w:tcPrChange>
          </w:tcPr>
          <w:p w14:paraId="4392F9A1" w14:textId="77777777" w:rsidR="00146797" w:rsidRPr="00ED172A" w:rsidRDefault="00146797" w:rsidP="00146797">
            <w:pPr>
              <w:pStyle w:val="NoSpacing"/>
              <w:rPr>
                <w:rFonts w:asciiTheme="minorHAnsi" w:hAnsiTheme="minorHAnsi" w:cs="Arial"/>
              </w:rPr>
            </w:pPr>
            <w:r w:rsidRPr="00ED172A">
              <w:rPr>
                <w:rFonts w:asciiTheme="minorHAnsi" w:hAnsiTheme="minorHAnsi" w:cs="Arial"/>
              </w:rPr>
              <w:t>Stock Symbol if applicable</w:t>
            </w:r>
          </w:p>
        </w:tc>
        <w:tc>
          <w:tcPr>
            <w:tcW w:w="3836" w:type="dxa"/>
            <w:tcPrChange w:id="372" w:author="Goldfine, Jill" w:date="2019-06-25T12:13:00Z">
              <w:tcPr>
                <w:tcW w:w="3836" w:type="dxa"/>
              </w:tcPr>
            </w:tcPrChange>
          </w:tcPr>
          <w:p w14:paraId="787F6A74" w14:textId="77777777" w:rsidR="00146797" w:rsidRPr="00ED172A" w:rsidRDefault="00146797" w:rsidP="00146797">
            <w:pPr>
              <w:pStyle w:val="NoSpacing"/>
              <w:rPr>
                <w:rFonts w:asciiTheme="minorHAnsi" w:hAnsiTheme="minorHAnsi" w:cs="Arial"/>
              </w:rPr>
            </w:pPr>
            <w:r>
              <w:rPr>
                <w:rFonts w:asciiTheme="minorHAnsi" w:hAnsiTheme="minorHAnsi" w:cs="Arial"/>
              </w:rPr>
              <w:t>Insured Company Stock Symbol where applicable</w:t>
            </w:r>
          </w:p>
        </w:tc>
        <w:tc>
          <w:tcPr>
            <w:tcW w:w="911" w:type="dxa"/>
            <w:gridSpan w:val="2"/>
            <w:vAlign w:val="center"/>
            <w:tcPrChange w:id="373" w:author="Goldfine, Jill" w:date="2019-06-25T12:13:00Z">
              <w:tcPr>
                <w:tcW w:w="911" w:type="dxa"/>
                <w:gridSpan w:val="2"/>
                <w:vAlign w:val="center"/>
              </w:tcPr>
            </w:tcPrChange>
          </w:tcPr>
          <w:p w14:paraId="4B23E398" w14:textId="77777777" w:rsidR="00146797" w:rsidRDefault="00146797" w:rsidP="00146797">
            <w:pPr>
              <w:jc w:val="center"/>
            </w:pPr>
            <w:r w:rsidRPr="00775E19">
              <w:rPr>
                <w:rFonts w:asciiTheme="minorHAnsi" w:hAnsiTheme="minorHAnsi" w:cs="Arial"/>
              </w:rPr>
              <w:t>Y</w:t>
            </w:r>
          </w:p>
        </w:tc>
      </w:tr>
      <w:tr w:rsidR="00146797" w:rsidRPr="00ED172A" w14:paraId="06CE34FF" w14:textId="77777777" w:rsidTr="00E42A89">
        <w:tc>
          <w:tcPr>
            <w:tcW w:w="1553" w:type="dxa"/>
            <w:tcPrChange w:id="374" w:author="Goldfine, Jill" w:date="2019-06-25T12:13:00Z">
              <w:tcPr>
                <w:tcW w:w="1553" w:type="dxa"/>
              </w:tcPr>
            </w:tcPrChange>
          </w:tcPr>
          <w:p w14:paraId="03BB2A85" w14:textId="77777777" w:rsidR="00146797" w:rsidRDefault="00146797" w:rsidP="00146797">
            <w:pPr>
              <w:pStyle w:val="NoSpacing"/>
              <w:rPr>
                <w:rFonts w:asciiTheme="minorHAnsi" w:hAnsiTheme="minorHAnsi" w:cs="Arial"/>
              </w:rPr>
            </w:pPr>
            <w:r>
              <w:rPr>
                <w:rFonts w:asciiTheme="minorHAnsi" w:hAnsiTheme="minorHAnsi" w:cs="Arial"/>
              </w:rPr>
              <w:t>Number</w:t>
            </w:r>
          </w:p>
          <w:p w14:paraId="3E5ADB2D" w14:textId="77777777" w:rsidR="00146797" w:rsidRPr="00ED172A" w:rsidRDefault="00146797" w:rsidP="00146797">
            <w:pPr>
              <w:pStyle w:val="NoSpacing"/>
              <w:rPr>
                <w:rFonts w:asciiTheme="minorHAnsi" w:hAnsiTheme="minorHAnsi" w:cs="Arial"/>
              </w:rPr>
            </w:pPr>
          </w:p>
        </w:tc>
        <w:tc>
          <w:tcPr>
            <w:tcW w:w="2538" w:type="dxa"/>
            <w:shd w:val="clear" w:color="auto" w:fill="C2D69B" w:themeFill="accent3" w:themeFillTint="99"/>
            <w:tcPrChange w:id="375" w:author="Goldfine, Jill" w:date="2019-06-25T12:13:00Z">
              <w:tcPr>
                <w:tcW w:w="2538" w:type="dxa"/>
                <w:shd w:val="clear" w:color="auto" w:fill="C2D69B" w:themeFill="accent3" w:themeFillTint="99"/>
              </w:tcPr>
            </w:tcPrChange>
          </w:tcPr>
          <w:p w14:paraId="3E97234A" w14:textId="1692DDF7" w:rsidR="00146797" w:rsidRPr="00ED172A" w:rsidRDefault="00146797" w:rsidP="00146797">
            <w:pPr>
              <w:pStyle w:val="NoSpacing"/>
              <w:rPr>
                <w:rFonts w:asciiTheme="minorHAnsi" w:hAnsiTheme="minorHAnsi" w:cs="Arial"/>
              </w:rPr>
            </w:pPr>
            <w:r w:rsidRPr="00ED172A">
              <w:rPr>
                <w:rFonts w:asciiTheme="minorHAnsi" w:hAnsiTheme="minorHAnsi" w:cs="Arial"/>
              </w:rPr>
              <w:t xml:space="preserve">Waiting Period </w:t>
            </w:r>
            <w:ins w:id="376" w:author="Goldfine, Jill" w:date="2019-06-12T09:39:00Z">
              <w:r w:rsidR="00226557">
                <w:rPr>
                  <w:rFonts w:asciiTheme="minorHAnsi" w:hAnsiTheme="minorHAnsi" w:cs="Arial"/>
                </w:rPr>
                <w:t xml:space="preserve">Deductible </w:t>
              </w:r>
            </w:ins>
            <w:ins w:id="377" w:author="Goldfine, Jill" w:date="2019-06-12T09:38:00Z">
              <w:r w:rsidR="00226557">
                <w:rPr>
                  <w:rFonts w:asciiTheme="minorHAnsi" w:hAnsiTheme="minorHAnsi" w:cs="Arial"/>
                </w:rPr>
                <w:t xml:space="preserve">Amount </w:t>
              </w:r>
            </w:ins>
          </w:p>
        </w:tc>
        <w:tc>
          <w:tcPr>
            <w:tcW w:w="3836" w:type="dxa"/>
            <w:tcPrChange w:id="378" w:author="Goldfine, Jill" w:date="2019-06-25T12:13:00Z">
              <w:tcPr>
                <w:tcW w:w="3836" w:type="dxa"/>
              </w:tcPr>
            </w:tcPrChange>
          </w:tcPr>
          <w:p w14:paraId="4731B4D6" w14:textId="77777777" w:rsidR="00146797" w:rsidRPr="00ED172A" w:rsidRDefault="00146797" w:rsidP="00146797">
            <w:pPr>
              <w:pStyle w:val="NoSpacing"/>
              <w:rPr>
                <w:rFonts w:asciiTheme="minorHAnsi" w:hAnsiTheme="minorHAnsi" w:cs="Arial"/>
              </w:rPr>
            </w:pPr>
            <w:r w:rsidRPr="00ED172A">
              <w:rPr>
                <w:rFonts w:asciiTheme="minorHAnsi" w:hAnsiTheme="minorHAnsi" w:cs="Arial"/>
              </w:rPr>
              <w:t>Time Deductible in hours</w:t>
            </w:r>
          </w:p>
        </w:tc>
        <w:tc>
          <w:tcPr>
            <w:tcW w:w="911" w:type="dxa"/>
            <w:gridSpan w:val="2"/>
            <w:vAlign w:val="center"/>
            <w:tcPrChange w:id="379" w:author="Goldfine, Jill" w:date="2019-06-25T12:13:00Z">
              <w:tcPr>
                <w:tcW w:w="911" w:type="dxa"/>
                <w:gridSpan w:val="2"/>
                <w:vAlign w:val="center"/>
              </w:tcPr>
            </w:tcPrChange>
          </w:tcPr>
          <w:p w14:paraId="58F33F3F" w14:textId="77777777" w:rsidR="00146797" w:rsidRDefault="00146797" w:rsidP="00146797">
            <w:pPr>
              <w:jc w:val="center"/>
            </w:pPr>
            <w:r w:rsidRPr="00775E19">
              <w:rPr>
                <w:rFonts w:asciiTheme="minorHAnsi" w:hAnsiTheme="minorHAnsi" w:cs="Arial"/>
              </w:rPr>
              <w:t>Y</w:t>
            </w:r>
          </w:p>
        </w:tc>
      </w:tr>
      <w:tr w:rsidR="00146797" w:rsidRPr="00ED172A" w14:paraId="019EDD37" w14:textId="77777777" w:rsidTr="00E42A89">
        <w:trPr>
          <w:trHeight w:val="728"/>
          <w:trPrChange w:id="380" w:author="Goldfine, Jill" w:date="2019-06-25T12:13:00Z">
            <w:trPr>
              <w:trHeight w:val="728"/>
            </w:trPr>
          </w:trPrChange>
        </w:trPr>
        <w:tc>
          <w:tcPr>
            <w:tcW w:w="1553" w:type="dxa"/>
            <w:tcPrChange w:id="381" w:author="Goldfine, Jill" w:date="2019-06-25T12:13:00Z">
              <w:tcPr>
                <w:tcW w:w="1553" w:type="dxa"/>
              </w:tcPr>
            </w:tcPrChange>
          </w:tcPr>
          <w:p w14:paraId="57AA3D9A" w14:textId="77777777" w:rsidR="00146797" w:rsidRPr="00ED172A" w:rsidRDefault="00146797" w:rsidP="00146797">
            <w:pPr>
              <w:pStyle w:val="NoSpacing"/>
              <w:rPr>
                <w:rFonts w:asciiTheme="minorHAnsi" w:hAnsiTheme="minorHAnsi" w:cs="Arial"/>
              </w:rPr>
            </w:pPr>
            <w:r>
              <w:rPr>
                <w:rFonts w:asciiTheme="minorHAnsi" w:hAnsiTheme="minorHAnsi" w:cs="Arial"/>
              </w:rPr>
              <w:t>Character</w:t>
            </w:r>
          </w:p>
        </w:tc>
        <w:tc>
          <w:tcPr>
            <w:tcW w:w="2538" w:type="dxa"/>
            <w:shd w:val="clear" w:color="auto" w:fill="C2D69B" w:themeFill="accent3" w:themeFillTint="99"/>
            <w:tcPrChange w:id="382" w:author="Goldfine, Jill" w:date="2019-06-25T12:13:00Z">
              <w:tcPr>
                <w:tcW w:w="2538" w:type="dxa"/>
                <w:shd w:val="clear" w:color="auto" w:fill="C2D69B" w:themeFill="accent3" w:themeFillTint="99"/>
              </w:tcPr>
            </w:tcPrChange>
          </w:tcPr>
          <w:p w14:paraId="390A13B7" w14:textId="5ABBCEE8" w:rsidR="00146797" w:rsidRPr="00ED172A" w:rsidRDefault="00146797" w:rsidP="00146797">
            <w:pPr>
              <w:pStyle w:val="NoSpacing"/>
              <w:rPr>
                <w:rFonts w:asciiTheme="minorHAnsi" w:hAnsiTheme="minorHAnsi" w:cs="Arial"/>
              </w:rPr>
            </w:pPr>
            <w:r>
              <w:rPr>
                <w:rFonts w:asciiTheme="minorHAnsi" w:hAnsiTheme="minorHAnsi" w:cs="Arial"/>
              </w:rPr>
              <w:t xml:space="preserve">Cyber </w:t>
            </w:r>
            <w:r w:rsidRPr="00ED172A">
              <w:rPr>
                <w:rFonts w:asciiTheme="minorHAnsi" w:hAnsiTheme="minorHAnsi" w:cs="Arial"/>
              </w:rPr>
              <w:t>Data Type</w:t>
            </w:r>
          </w:p>
        </w:tc>
        <w:tc>
          <w:tcPr>
            <w:tcW w:w="3836" w:type="dxa"/>
            <w:tcPrChange w:id="383" w:author="Goldfine, Jill" w:date="2019-06-25T12:13:00Z">
              <w:tcPr>
                <w:tcW w:w="3836" w:type="dxa"/>
              </w:tcPr>
            </w:tcPrChange>
          </w:tcPr>
          <w:p w14:paraId="52A313FE" w14:textId="0DAF7D0E" w:rsidR="00146797" w:rsidRPr="00FC2587" w:rsidRDefault="00146797" w:rsidP="00146797">
            <w:pPr>
              <w:pStyle w:val="NoSpacing"/>
              <w:rPr>
                <w:rFonts w:asciiTheme="minorHAnsi" w:hAnsiTheme="minorHAnsi" w:cs="Arial"/>
              </w:rPr>
            </w:pPr>
            <w:commentRangeStart w:id="384"/>
            <w:r>
              <w:rPr>
                <w:rFonts w:asciiTheme="minorHAnsi" w:hAnsiTheme="minorHAnsi" w:cs="Arial"/>
              </w:rPr>
              <w:t xml:space="preserve">Examples would be CC, </w:t>
            </w:r>
            <w:r w:rsidRPr="00ED172A">
              <w:rPr>
                <w:rFonts w:asciiTheme="minorHAnsi" w:hAnsiTheme="minorHAnsi" w:cs="Arial"/>
              </w:rPr>
              <w:t xml:space="preserve">PCI, PII, PHI, other types as </w:t>
            </w:r>
            <w:r>
              <w:rPr>
                <w:rFonts w:asciiTheme="minorHAnsi" w:hAnsiTheme="minorHAnsi" w:cs="Arial"/>
              </w:rPr>
              <w:t xml:space="preserve">defined </w:t>
            </w:r>
            <w:r w:rsidRPr="00ED172A">
              <w:rPr>
                <w:rFonts w:asciiTheme="minorHAnsi" w:hAnsiTheme="minorHAnsi" w:cs="Arial"/>
              </w:rPr>
              <w:t xml:space="preserve">by the various </w:t>
            </w:r>
            <w:r>
              <w:rPr>
                <w:rFonts w:asciiTheme="minorHAnsi" w:hAnsiTheme="minorHAnsi" w:cs="Arial"/>
              </w:rPr>
              <w:t xml:space="preserve">cat </w:t>
            </w:r>
            <w:r w:rsidRPr="00ED172A">
              <w:rPr>
                <w:rFonts w:asciiTheme="minorHAnsi" w:hAnsiTheme="minorHAnsi" w:cs="Arial"/>
              </w:rPr>
              <w:t>models</w:t>
            </w:r>
            <w:r>
              <w:rPr>
                <w:rFonts w:asciiTheme="minorHAnsi" w:hAnsiTheme="minorHAnsi" w:cs="Arial"/>
              </w:rPr>
              <w:t xml:space="preserve">. This could be multiple. </w:t>
            </w:r>
            <w:r w:rsidRPr="002B6F71">
              <w:rPr>
                <w:rFonts w:asciiTheme="minorHAnsi" w:hAnsiTheme="minorHAnsi" w:cs="Arial"/>
                <w:highlight w:val="yellow"/>
              </w:rPr>
              <w:t>How do we represent this?</w:t>
            </w:r>
            <w:r>
              <w:rPr>
                <w:rFonts w:asciiTheme="minorHAnsi" w:hAnsiTheme="minorHAnsi" w:cs="Arial"/>
                <w:highlight w:val="yellow"/>
              </w:rPr>
              <w:t xml:space="preserve"> </w:t>
            </w:r>
            <w:r w:rsidRPr="002B6F71">
              <w:rPr>
                <w:rFonts w:asciiTheme="minorHAnsi" w:hAnsiTheme="minorHAnsi" w:cs="Arial"/>
                <w:highlight w:val="yellow"/>
              </w:rPr>
              <w:t>(Jim Duby?)</w:t>
            </w:r>
            <w:commentRangeEnd w:id="384"/>
            <w:r w:rsidR="000E0412">
              <w:rPr>
                <w:rStyle w:val="CommentReference"/>
              </w:rPr>
              <w:commentReference w:id="384"/>
            </w:r>
          </w:p>
        </w:tc>
        <w:tc>
          <w:tcPr>
            <w:tcW w:w="911" w:type="dxa"/>
            <w:gridSpan w:val="2"/>
            <w:vAlign w:val="center"/>
            <w:tcPrChange w:id="385" w:author="Goldfine, Jill" w:date="2019-06-25T12:13:00Z">
              <w:tcPr>
                <w:tcW w:w="911" w:type="dxa"/>
                <w:gridSpan w:val="2"/>
                <w:vAlign w:val="center"/>
              </w:tcPr>
            </w:tcPrChange>
          </w:tcPr>
          <w:p w14:paraId="5542E02C" w14:textId="77777777" w:rsidR="00146797" w:rsidRDefault="00146797" w:rsidP="00146797">
            <w:pPr>
              <w:jc w:val="center"/>
            </w:pPr>
            <w:r w:rsidRPr="00775E19">
              <w:rPr>
                <w:rFonts w:asciiTheme="minorHAnsi" w:hAnsiTheme="minorHAnsi" w:cs="Arial"/>
              </w:rPr>
              <w:t>Y</w:t>
            </w:r>
          </w:p>
        </w:tc>
      </w:tr>
      <w:tr w:rsidR="00146797" w:rsidRPr="00ED172A" w14:paraId="14B24367" w14:textId="77777777" w:rsidTr="00E42A89">
        <w:tc>
          <w:tcPr>
            <w:tcW w:w="1553" w:type="dxa"/>
            <w:tcPrChange w:id="386" w:author="Goldfine, Jill" w:date="2019-06-25T12:13:00Z">
              <w:tcPr>
                <w:tcW w:w="1553" w:type="dxa"/>
              </w:tcPr>
            </w:tcPrChange>
          </w:tcPr>
          <w:p w14:paraId="469949AB" w14:textId="77777777" w:rsidR="00146797" w:rsidRPr="00ED172A" w:rsidRDefault="00146797" w:rsidP="00146797">
            <w:pPr>
              <w:pStyle w:val="NoSpacing"/>
              <w:rPr>
                <w:rFonts w:asciiTheme="minorHAnsi" w:hAnsiTheme="minorHAnsi" w:cs="Arial"/>
              </w:rPr>
            </w:pPr>
            <w:r>
              <w:rPr>
                <w:rFonts w:asciiTheme="minorHAnsi" w:hAnsiTheme="minorHAnsi" w:cs="Arial"/>
              </w:rPr>
              <w:t>Character</w:t>
            </w:r>
          </w:p>
        </w:tc>
        <w:tc>
          <w:tcPr>
            <w:tcW w:w="2538" w:type="dxa"/>
            <w:shd w:val="clear" w:color="auto" w:fill="C2D69B" w:themeFill="accent3" w:themeFillTint="99"/>
            <w:tcPrChange w:id="387" w:author="Goldfine, Jill" w:date="2019-06-25T12:13:00Z">
              <w:tcPr>
                <w:tcW w:w="2538" w:type="dxa"/>
                <w:shd w:val="clear" w:color="auto" w:fill="C2D69B" w:themeFill="accent3" w:themeFillTint="99"/>
              </w:tcPr>
            </w:tcPrChange>
          </w:tcPr>
          <w:p w14:paraId="01ABF1EE" w14:textId="77777777" w:rsidR="00146797" w:rsidRPr="00ED172A" w:rsidRDefault="00146797" w:rsidP="00146797">
            <w:pPr>
              <w:pStyle w:val="NoSpacing"/>
              <w:rPr>
                <w:rFonts w:asciiTheme="minorHAnsi" w:hAnsiTheme="minorHAnsi" w:cs="Arial"/>
              </w:rPr>
            </w:pPr>
            <w:r w:rsidRPr="00ED172A">
              <w:rPr>
                <w:rFonts w:asciiTheme="minorHAnsi" w:hAnsiTheme="minorHAnsi" w:cs="Arial"/>
              </w:rPr>
              <w:t>Asset Type</w:t>
            </w:r>
          </w:p>
        </w:tc>
        <w:tc>
          <w:tcPr>
            <w:tcW w:w="3836" w:type="dxa"/>
            <w:tcPrChange w:id="388" w:author="Goldfine, Jill" w:date="2019-06-25T12:13:00Z">
              <w:tcPr>
                <w:tcW w:w="3836" w:type="dxa"/>
              </w:tcPr>
            </w:tcPrChange>
          </w:tcPr>
          <w:p w14:paraId="3C6CD702" w14:textId="1B9B3B75" w:rsidR="00146797" w:rsidRPr="00ED172A" w:rsidRDefault="00146797" w:rsidP="00146797">
            <w:pPr>
              <w:pStyle w:val="NoSpacing"/>
              <w:rPr>
                <w:rFonts w:asciiTheme="minorHAnsi" w:hAnsiTheme="minorHAnsi" w:cs="Arial"/>
              </w:rPr>
            </w:pPr>
            <w:r>
              <w:rPr>
                <w:rFonts w:asciiTheme="minorHAnsi" w:hAnsiTheme="minorHAnsi" w:cs="Arial"/>
              </w:rPr>
              <w:t xml:space="preserve">Examples would be database, paper, physical, server, computer, mobile, laptop as noted by the various cat models. This could be multiple. </w:t>
            </w:r>
            <w:r w:rsidRPr="002311CE">
              <w:rPr>
                <w:rFonts w:asciiTheme="minorHAnsi" w:hAnsiTheme="minorHAnsi" w:cs="Arial"/>
                <w:highlight w:val="yellow"/>
              </w:rPr>
              <w:t xml:space="preserve"> How do we represent this?</w:t>
            </w:r>
            <w:r>
              <w:rPr>
                <w:rFonts w:asciiTheme="minorHAnsi" w:hAnsiTheme="minorHAnsi" w:cs="Arial"/>
                <w:highlight w:val="yellow"/>
              </w:rPr>
              <w:t xml:space="preserve"> </w:t>
            </w:r>
            <w:r w:rsidRPr="002311CE">
              <w:rPr>
                <w:rFonts w:asciiTheme="minorHAnsi" w:hAnsiTheme="minorHAnsi" w:cs="Arial"/>
                <w:highlight w:val="yellow"/>
              </w:rPr>
              <w:t>(Jim Duby?)</w:t>
            </w:r>
          </w:p>
        </w:tc>
        <w:tc>
          <w:tcPr>
            <w:tcW w:w="911" w:type="dxa"/>
            <w:gridSpan w:val="2"/>
            <w:vAlign w:val="center"/>
            <w:tcPrChange w:id="389" w:author="Goldfine, Jill" w:date="2019-06-25T12:13:00Z">
              <w:tcPr>
                <w:tcW w:w="911" w:type="dxa"/>
                <w:gridSpan w:val="2"/>
                <w:vAlign w:val="center"/>
              </w:tcPr>
            </w:tcPrChange>
          </w:tcPr>
          <w:p w14:paraId="36812D43" w14:textId="77777777" w:rsidR="00146797" w:rsidRDefault="00146797" w:rsidP="00146797">
            <w:pPr>
              <w:jc w:val="center"/>
            </w:pPr>
            <w:r w:rsidRPr="00775E19">
              <w:rPr>
                <w:rFonts w:asciiTheme="minorHAnsi" w:hAnsiTheme="minorHAnsi" w:cs="Arial"/>
              </w:rPr>
              <w:t>Y</w:t>
            </w:r>
          </w:p>
        </w:tc>
      </w:tr>
      <w:tr w:rsidR="00146797" w:rsidRPr="00ED172A" w14:paraId="27BAF1B3" w14:textId="77777777" w:rsidTr="00E42A89">
        <w:tc>
          <w:tcPr>
            <w:tcW w:w="1553" w:type="dxa"/>
            <w:tcPrChange w:id="390" w:author="Goldfine, Jill" w:date="2019-06-25T12:13:00Z">
              <w:tcPr>
                <w:tcW w:w="1553" w:type="dxa"/>
              </w:tcPr>
            </w:tcPrChange>
          </w:tcPr>
          <w:p w14:paraId="15D074A7" w14:textId="77777777" w:rsidR="00146797" w:rsidRDefault="00146797" w:rsidP="00146797">
            <w:r>
              <w:rPr>
                <w:rFonts w:asciiTheme="minorHAnsi" w:hAnsiTheme="minorHAnsi" w:cs="Arial"/>
              </w:rPr>
              <w:t>Character</w:t>
            </w:r>
          </w:p>
        </w:tc>
        <w:tc>
          <w:tcPr>
            <w:tcW w:w="2538" w:type="dxa"/>
            <w:shd w:val="clear" w:color="auto" w:fill="C2D69B" w:themeFill="accent3" w:themeFillTint="99"/>
            <w:tcPrChange w:id="391" w:author="Goldfine, Jill" w:date="2019-06-25T12:13:00Z">
              <w:tcPr>
                <w:tcW w:w="2538" w:type="dxa"/>
                <w:shd w:val="clear" w:color="auto" w:fill="C2D69B" w:themeFill="accent3" w:themeFillTint="99"/>
              </w:tcPr>
            </w:tcPrChange>
          </w:tcPr>
          <w:p w14:paraId="7917E0EA" w14:textId="0C0ECB88" w:rsidR="00146797" w:rsidRPr="00ED172A" w:rsidRDefault="00146797" w:rsidP="00146797">
            <w:pPr>
              <w:pStyle w:val="NoSpacing"/>
              <w:rPr>
                <w:rFonts w:asciiTheme="minorHAnsi" w:hAnsiTheme="minorHAnsi" w:cs="Arial"/>
              </w:rPr>
            </w:pPr>
            <w:r w:rsidRPr="00ED172A">
              <w:rPr>
                <w:rFonts w:asciiTheme="minorHAnsi" w:hAnsiTheme="minorHAnsi" w:cs="Arial"/>
              </w:rPr>
              <w:t>Cloud Provider</w:t>
            </w:r>
            <w:ins w:id="392" w:author="Goldfine, Jill" w:date="2019-06-12T09:38:00Z">
              <w:r w:rsidR="00226557">
                <w:rPr>
                  <w:rFonts w:asciiTheme="minorHAnsi" w:hAnsiTheme="minorHAnsi" w:cs="Arial"/>
                </w:rPr>
                <w:t xml:space="preserve"> Name</w:t>
              </w:r>
            </w:ins>
          </w:p>
        </w:tc>
        <w:tc>
          <w:tcPr>
            <w:tcW w:w="3836" w:type="dxa"/>
            <w:tcPrChange w:id="393" w:author="Goldfine, Jill" w:date="2019-06-25T12:13:00Z">
              <w:tcPr>
                <w:tcW w:w="3836" w:type="dxa"/>
              </w:tcPr>
            </w:tcPrChange>
          </w:tcPr>
          <w:p w14:paraId="241C5E55" w14:textId="06D5C14A" w:rsidR="00146797" w:rsidRPr="00ED172A" w:rsidRDefault="00146797" w:rsidP="00146797">
            <w:pPr>
              <w:pStyle w:val="NoSpacing"/>
              <w:rPr>
                <w:rFonts w:asciiTheme="minorHAnsi" w:hAnsiTheme="minorHAnsi" w:cs="Arial"/>
              </w:rPr>
            </w:pPr>
            <w:r>
              <w:rPr>
                <w:rFonts w:asciiTheme="minorHAnsi" w:hAnsiTheme="minorHAnsi" w:cs="Arial"/>
              </w:rPr>
              <w:t xml:space="preserve">Examples such IBM, Amazon, VMWare, etc.  </w:t>
            </w:r>
            <w:proofErr w:type="gramStart"/>
            <w:r>
              <w:rPr>
                <w:rFonts w:asciiTheme="minorHAnsi" w:hAnsiTheme="minorHAnsi" w:cs="Arial"/>
              </w:rPr>
              <w:t>as</w:t>
            </w:r>
            <w:proofErr w:type="gramEnd"/>
            <w:r>
              <w:rPr>
                <w:rFonts w:asciiTheme="minorHAnsi" w:hAnsiTheme="minorHAnsi" w:cs="Arial"/>
              </w:rPr>
              <w:t xml:space="preserve"> defined by the various cat models. This could be multiple. </w:t>
            </w:r>
            <w:r w:rsidRPr="002311CE">
              <w:rPr>
                <w:rFonts w:asciiTheme="minorHAnsi" w:hAnsiTheme="minorHAnsi" w:cs="Arial"/>
                <w:highlight w:val="yellow"/>
              </w:rPr>
              <w:t xml:space="preserve"> How do we represent this?</w:t>
            </w:r>
            <w:r>
              <w:rPr>
                <w:rFonts w:asciiTheme="minorHAnsi" w:hAnsiTheme="minorHAnsi" w:cs="Arial"/>
                <w:highlight w:val="yellow"/>
              </w:rPr>
              <w:t xml:space="preserve"> </w:t>
            </w:r>
            <w:r w:rsidRPr="002311CE">
              <w:rPr>
                <w:rFonts w:asciiTheme="minorHAnsi" w:hAnsiTheme="minorHAnsi" w:cs="Arial"/>
                <w:highlight w:val="yellow"/>
              </w:rPr>
              <w:t>(Jim Duby?)</w:t>
            </w:r>
          </w:p>
        </w:tc>
        <w:tc>
          <w:tcPr>
            <w:tcW w:w="911" w:type="dxa"/>
            <w:gridSpan w:val="2"/>
            <w:vAlign w:val="center"/>
            <w:tcPrChange w:id="394" w:author="Goldfine, Jill" w:date="2019-06-25T12:13:00Z">
              <w:tcPr>
                <w:tcW w:w="911" w:type="dxa"/>
                <w:gridSpan w:val="2"/>
                <w:vAlign w:val="center"/>
              </w:tcPr>
            </w:tcPrChange>
          </w:tcPr>
          <w:p w14:paraId="6F5B96F4" w14:textId="77777777" w:rsidR="00146797" w:rsidRDefault="00146797" w:rsidP="00146797">
            <w:pPr>
              <w:jc w:val="center"/>
            </w:pPr>
            <w:r w:rsidRPr="00775E19">
              <w:rPr>
                <w:rFonts w:asciiTheme="minorHAnsi" w:hAnsiTheme="minorHAnsi" w:cs="Arial"/>
              </w:rPr>
              <w:t>Y</w:t>
            </w:r>
          </w:p>
        </w:tc>
      </w:tr>
      <w:tr w:rsidR="00146797" w:rsidRPr="00ED172A" w14:paraId="51D8881E" w14:textId="77777777" w:rsidTr="00E42A89">
        <w:tc>
          <w:tcPr>
            <w:tcW w:w="1553" w:type="dxa"/>
            <w:tcPrChange w:id="395" w:author="Goldfine, Jill" w:date="2019-06-25T12:13:00Z">
              <w:tcPr>
                <w:tcW w:w="1553" w:type="dxa"/>
              </w:tcPr>
            </w:tcPrChange>
          </w:tcPr>
          <w:p w14:paraId="70CF4C47" w14:textId="77777777" w:rsidR="00146797" w:rsidRDefault="00146797" w:rsidP="00146797">
            <w:r>
              <w:rPr>
                <w:rFonts w:asciiTheme="minorHAnsi" w:hAnsiTheme="minorHAnsi" w:cs="Arial"/>
              </w:rPr>
              <w:t>Character</w:t>
            </w:r>
          </w:p>
        </w:tc>
        <w:tc>
          <w:tcPr>
            <w:tcW w:w="2538" w:type="dxa"/>
            <w:shd w:val="clear" w:color="auto" w:fill="C2D69B" w:themeFill="accent3" w:themeFillTint="99"/>
            <w:tcPrChange w:id="396" w:author="Goldfine, Jill" w:date="2019-06-25T12:13:00Z">
              <w:tcPr>
                <w:tcW w:w="2538" w:type="dxa"/>
                <w:shd w:val="clear" w:color="auto" w:fill="C2D69B" w:themeFill="accent3" w:themeFillTint="99"/>
              </w:tcPr>
            </w:tcPrChange>
          </w:tcPr>
          <w:p w14:paraId="5BAE2E89" w14:textId="77777777" w:rsidR="00146797" w:rsidRPr="00ED172A" w:rsidRDefault="00146797" w:rsidP="00146797">
            <w:pPr>
              <w:pStyle w:val="NoSpacing"/>
              <w:rPr>
                <w:rFonts w:asciiTheme="minorHAnsi" w:hAnsiTheme="minorHAnsi" w:cs="Arial"/>
              </w:rPr>
            </w:pPr>
            <w:r w:rsidRPr="00ED172A">
              <w:rPr>
                <w:rFonts w:asciiTheme="minorHAnsi" w:hAnsiTheme="minorHAnsi" w:cs="Arial"/>
              </w:rPr>
              <w:t>Payment Processor Type</w:t>
            </w:r>
          </w:p>
        </w:tc>
        <w:tc>
          <w:tcPr>
            <w:tcW w:w="3836" w:type="dxa"/>
            <w:tcPrChange w:id="397" w:author="Goldfine, Jill" w:date="2019-06-25T12:13:00Z">
              <w:tcPr>
                <w:tcW w:w="3836" w:type="dxa"/>
              </w:tcPr>
            </w:tcPrChange>
          </w:tcPr>
          <w:p w14:paraId="443C2997" w14:textId="07B934EE" w:rsidR="00146797" w:rsidRPr="00ED172A" w:rsidRDefault="00146797" w:rsidP="00146797">
            <w:pPr>
              <w:pStyle w:val="NoSpacing"/>
              <w:rPr>
                <w:rFonts w:asciiTheme="minorHAnsi" w:hAnsiTheme="minorHAnsi" w:cs="Arial"/>
              </w:rPr>
            </w:pPr>
            <w:commentRangeStart w:id="398"/>
            <w:r>
              <w:rPr>
                <w:rFonts w:asciiTheme="minorHAnsi" w:hAnsiTheme="minorHAnsi" w:cs="Arial"/>
              </w:rPr>
              <w:t xml:space="preserve">Examples would be Amazon, PayPal, </w:t>
            </w:r>
            <w:proofErr w:type="spellStart"/>
            <w:r>
              <w:rPr>
                <w:rFonts w:asciiTheme="minorHAnsi" w:hAnsiTheme="minorHAnsi" w:cs="Arial"/>
              </w:rPr>
              <w:t>WePay</w:t>
            </w:r>
            <w:proofErr w:type="spellEnd"/>
            <w:r>
              <w:rPr>
                <w:rFonts w:asciiTheme="minorHAnsi" w:hAnsiTheme="minorHAnsi" w:cs="Arial"/>
              </w:rPr>
              <w:t xml:space="preserve">, etc. as defined by the various cat models. This could be multiple. </w:t>
            </w:r>
            <w:r w:rsidRPr="002311CE">
              <w:rPr>
                <w:rFonts w:asciiTheme="minorHAnsi" w:hAnsiTheme="minorHAnsi" w:cs="Arial"/>
                <w:highlight w:val="yellow"/>
              </w:rPr>
              <w:t xml:space="preserve"> How do we represent this?</w:t>
            </w:r>
            <w:r>
              <w:rPr>
                <w:rFonts w:asciiTheme="minorHAnsi" w:hAnsiTheme="minorHAnsi" w:cs="Arial"/>
                <w:highlight w:val="yellow"/>
              </w:rPr>
              <w:t xml:space="preserve"> </w:t>
            </w:r>
            <w:r w:rsidRPr="002311CE">
              <w:rPr>
                <w:rFonts w:asciiTheme="minorHAnsi" w:hAnsiTheme="minorHAnsi" w:cs="Arial"/>
                <w:highlight w:val="yellow"/>
              </w:rPr>
              <w:t>(Jim Duby?)</w:t>
            </w:r>
            <w:commentRangeEnd w:id="398"/>
            <w:r w:rsidR="000E0412">
              <w:rPr>
                <w:rStyle w:val="CommentReference"/>
              </w:rPr>
              <w:commentReference w:id="398"/>
            </w:r>
          </w:p>
        </w:tc>
        <w:tc>
          <w:tcPr>
            <w:tcW w:w="911" w:type="dxa"/>
            <w:gridSpan w:val="2"/>
            <w:vAlign w:val="center"/>
            <w:tcPrChange w:id="399" w:author="Goldfine, Jill" w:date="2019-06-25T12:13:00Z">
              <w:tcPr>
                <w:tcW w:w="911" w:type="dxa"/>
                <w:gridSpan w:val="2"/>
                <w:vAlign w:val="center"/>
              </w:tcPr>
            </w:tcPrChange>
          </w:tcPr>
          <w:p w14:paraId="53146E4E" w14:textId="77777777" w:rsidR="00146797" w:rsidRDefault="00146797" w:rsidP="00146797">
            <w:pPr>
              <w:jc w:val="center"/>
            </w:pPr>
            <w:r w:rsidRPr="00775E19">
              <w:rPr>
                <w:rFonts w:asciiTheme="minorHAnsi" w:hAnsiTheme="minorHAnsi" w:cs="Arial"/>
              </w:rPr>
              <w:t>Y</w:t>
            </w:r>
          </w:p>
        </w:tc>
      </w:tr>
      <w:tr w:rsidR="00146797" w:rsidRPr="00ED172A" w14:paraId="151FC8A4" w14:textId="77777777" w:rsidTr="00E42A89">
        <w:tc>
          <w:tcPr>
            <w:tcW w:w="1553" w:type="dxa"/>
            <w:tcPrChange w:id="400" w:author="Goldfine, Jill" w:date="2019-06-25T12:13:00Z">
              <w:tcPr>
                <w:tcW w:w="1553" w:type="dxa"/>
              </w:tcPr>
            </w:tcPrChange>
          </w:tcPr>
          <w:p w14:paraId="7AEAC24F" w14:textId="77777777" w:rsidR="00146797" w:rsidRDefault="00146797" w:rsidP="00146797">
            <w:r>
              <w:rPr>
                <w:rFonts w:asciiTheme="minorHAnsi" w:hAnsiTheme="minorHAnsi" w:cs="Arial"/>
              </w:rPr>
              <w:t>Character</w:t>
            </w:r>
          </w:p>
        </w:tc>
        <w:tc>
          <w:tcPr>
            <w:tcW w:w="2538" w:type="dxa"/>
            <w:shd w:val="clear" w:color="auto" w:fill="C2D69B" w:themeFill="accent3" w:themeFillTint="99"/>
            <w:tcPrChange w:id="401" w:author="Goldfine, Jill" w:date="2019-06-25T12:13:00Z">
              <w:tcPr>
                <w:tcW w:w="2538" w:type="dxa"/>
                <w:shd w:val="clear" w:color="auto" w:fill="C2D69B" w:themeFill="accent3" w:themeFillTint="99"/>
              </w:tcPr>
            </w:tcPrChange>
          </w:tcPr>
          <w:p w14:paraId="1B2D419E" w14:textId="77777777" w:rsidR="00146797" w:rsidRPr="00ED172A" w:rsidRDefault="00146797" w:rsidP="00146797">
            <w:pPr>
              <w:pStyle w:val="NoSpacing"/>
              <w:rPr>
                <w:rFonts w:asciiTheme="minorHAnsi" w:hAnsiTheme="minorHAnsi" w:cs="Arial"/>
              </w:rPr>
            </w:pPr>
            <w:r w:rsidRPr="00ED172A">
              <w:rPr>
                <w:rFonts w:asciiTheme="minorHAnsi" w:hAnsiTheme="minorHAnsi" w:cs="Arial"/>
              </w:rPr>
              <w:t>Operating System Type</w:t>
            </w:r>
          </w:p>
        </w:tc>
        <w:tc>
          <w:tcPr>
            <w:tcW w:w="3836" w:type="dxa"/>
            <w:tcPrChange w:id="402" w:author="Goldfine, Jill" w:date="2019-06-25T12:13:00Z">
              <w:tcPr>
                <w:tcW w:w="3836" w:type="dxa"/>
              </w:tcPr>
            </w:tcPrChange>
          </w:tcPr>
          <w:p w14:paraId="323B1A0C" w14:textId="6698008F" w:rsidR="00146797" w:rsidRPr="00ED172A" w:rsidRDefault="00146797" w:rsidP="00146797">
            <w:pPr>
              <w:pStyle w:val="NoSpacing"/>
              <w:rPr>
                <w:rFonts w:asciiTheme="minorHAnsi" w:hAnsiTheme="minorHAnsi" w:cs="Arial"/>
              </w:rPr>
            </w:pPr>
            <w:r>
              <w:rPr>
                <w:rFonts w:asciiTheme="minorHAnsi" w:hAnsiTheme="minorHAnsi" w:cs="Arial"/>
              </w:rPr>
              <w:t xml:space="preserve">Examples such as iOS, Windows, Android as noted by the various cat models This could </w:t>
            </w:r>
            <w:r>
              <w:rPr>
                <w:rFonts w:asciiTheme="minorHAnsi" w:hAnsiTheme="minorHAnsi" w:cs="Arial"/>
              </w:rPr>
              <w:lastRenderedPageBreak/>
              <w:t xml:space="preserve">be multiple. </w:t>
            </w:r>
            <w:r w:rsidRPr="002311CE">
              <w:rPr>
                <w:rFonts w:asciiTheme="minorHAnsi" w:hAnsiTheme="minorHAnsi" w:cs="Arial"/>
                <w:highlight w:val="yellow"/>
              </w:rPr>
              <w:t xml:space="preserve"> How do we represent this?</w:t>
            </w:r>
            <w:r>
              <w:rPr>
                <w:rFonts w:asciiTheme="minorHAnsi" w:hAnsiTheme="minorHAnsi" w:cs="Arial"/>
                <w:highlight w:val="yellow"/>
              </w:rPr>
              <w:t xml:space="preserve"> </w:t>
            </w:r>
            <w:r w:rsidRPr="002311CE">
              <w:rPr>
                <w:rFonts w:asciiTheme="minorHAnsi" w:hAnsiTheme="minorHAnsi" w:cs="Arial"/>
                <w:highlight w:val="yellow"/>
              </w:rPr>
              <w:t>(Jim Duby?)</w:t>
            </w:r>
          </w:p>
        </w:tc>
        <w:tc>
          <w:tcPr>
            <w:tcW w:w="911" w:type="dxa"/>
            <w:gridSpan w:val="2"/>
            <w:vAlign w:val="center"/>
            <w:tcPrChange w:id="403" w:author="Goldfine, Jill" w:date="2019-06-25T12:13:00Z">
              <w:tcPr>
                <w:tcW w:w="911" w:type="dxa"/>
                <w:gridSpan w:val="2"/>
                <w:vAlign w:val="center"/>
              </w:tcPr>
            </w:tcPrChange>
          </w:tcPr>
          <w:p w14:paraId="20631B6C" w14:textId="77777777" w:rsidR="00146797" w:rsidRDefault="00146797" w:rsidP="00146797">
            <w:pPr>
              <w:jc w:val="center"/>
            </w:pPr>
            <w:r w:rsidRPr="00775E19">
              <w:rPr>
                <w:rFonts w:asciiTheme="minorHAnsi" w:hAnsiTheme="minorHAnsi" w:cs="Arial"/>
              </w:rPr>
              <w:lastRenderedPageBreak/>
              <w:t>Y</w:t>
            </w:r>
          </w:p>
        </w:tc>
      </w:tr>
      <w:tr w:rsidR="00146797" w:rsidRPr="00ED172A" w14:paraId="2A6B85E9" w14:textId="77777777" w:rsidTr="00E42A89">
        <w:tc>
          <w:tcPr>
            <w:tcW w:w="1553" w:type="dxa"/>
            <w:tcPrChange w:id="404" w:author="Goldfine, Jill" w:date="2019-06-25T12:13:00Z">
              <w:tcPr>
                <w:tcW w:w="1553" w:type="dxa"/>
              </w:tcPr>
            </w:tcPrChange>
          </w:tcPr>
          <w:p w14:paraId="7F60FD36" w14:textId="77777777" w:rsidR="00146797" w:rsidRDefault="00146797" w:rsidP="00146797">
            <w:r>
              <w:rPr>
                <w:rFonts w:asciiTheme="minorHAnsi" w:hAnsiTheme="minorHAnsi" w:cs="Arial"/>
              </w:rPr>
              <w:t>Character</w:t>
            </w:r>
          </w:p>
        </w:tc>
        <w:tc>
          <w:tcPr>
            <w:tcW w:w="2538" w:type="dxa"/>
            <w:shd w:val="clear" w:color="auto" w:fill="C2D69B" w:themeFill="accent3" w:themeFillTint="99"/>
            <w:tcPrChange w:id="405" w:author="Goldfine, Jill" w:date="2019-06-25T12:13:00Z">
              <w:tcPr>
                <w:tcW w:w="2538" w:type="dxa"/>
                <w:shd w:val="clear" w:color="auto" w:fill="C2D69B" w:themeFill="accent3" w:themeFillTint="99"/>
              </w:tcPr>
            </w:tcPrChange>
          </w:tcPr>
          <w:p w14:paraId="46DF0551" w14:textId="77777777" w:rsidR="00146797" w:rsidRPr="00ED172A" w:rsidRDefault="00146797" w:rsidP="00146797">
            <w:pPr>
              <w:pStyle w:val="NoSpacing"/>
              <w:rPr>
                <w:rFonts w:asciiTheme="minorHAnsi" w:hAnsiTheme="minorHAnsi" w:cs="Arial"/>
              </w:rPr>
            </w:pPr>
            <w:r w:rsidRPr="00ED172A">
              <w:rPr>
                <w:rFonts w:asciiTheme="minorHAnsi" w:hAnsiTheme="minorHAnsi" w:cs="Arial"/>
              </w:rPr>
              <w:t>Data Transfer Type</w:t>
            </w:r>
          </w:p>
        </w:tc>
        <w:tc>
          <w:tcPr>
            <w:tcW w:w="3836" w:type="dxa"/>
            <w:tcPrChange w:id="406" w:author="Goldfine, Jill" w:date="2019-06-25T12:13:00Z">
              <w:tcPr>
                <w:tcW w:w="3836" w:type="dxa"/>
              </w:tcPr>
            </w:tcPrChange>
          </w:tcPr>
          <w:p w14:paraId="74DBC246" w14:textId="193D0837" w:rsidR="00146797" w:rsidRPr="00ED172A" w:rsidRDefault="00146797" w:rsidP="00146797">
            <w:pPr>
              <w:pStyle w:val="NoSpacing"/>
              <w:rPr>
                <w:rFonts w:asciiTheme="minorHAnsi" w:hAnsiTheme="minorHAnsi" w:cs="Arial"/>
              </w:rPr>
            </w:pPr>
            <w:r>
              <w:rPr>
                <w:rFonts w:asciiTheme="minorHAnsi" w:hAnsiTheme="minorHAnsi" w:cs="Arial"/>
              </w:rPr>
              <w:t xml:space="preserve">Examples such as Cloud, email, internet, vendor, etc. as noted by various cat models This could be multiple. </w:t>
            </w:r>
            <w:r w:rsidRPr="002311CE">
              <w:rPr>
                <w:rFonts w:asciiTheme="minorHAnsi" w:hAnsiTheme="minorHAnsi" w:cs="Arial"/>
                <w:highlight w:val="yellow"/>
              </w:rPr>
              <w:t xml:space="preserve"> How do we represent this?</w:t>
            </w:r>
            <w:r>
              <w:rPr>
                <w:rFonts w:asciiTheme="minorHAnsi" w:hAnsiTheme="minorHAnsi" w:cs="Arial"/>
                <w:highlight w:val="yellow"/>
              </w:rPr>
              <w:t xml:space="preserve"> </w:t>
            </w:r>
            <w:r w:rsidRPr="002311CE">
              <w:rPr>
                <w:rFonts w:asciiTheme="minorHAnsi" w:hAnsiTheme="minorHAnsi" w:cs="Arial"/>
                <w:highlight w:val="yellow"/>
              </w:rPr>
              <w:t>(Jim Duby?)</w:t>
            </w:r>
          </w:p>
        </w:tc>
        <w:tc>
          <w:tcPr>
            <w:tcW w:w="911" w:type="dxa"/>
            <w:gridSpan w:val="2"/>
            <w:vAlign w:val="center"/>
            <w:tcPrChange w:id="407" w:author="Goldfine, Jill" w:date="2019-06-25T12:13:00Z">
              <w:tcPr>
                <w:tcW w:w="911" w:type="dxa"/>
                <w:gridSpan w:val="2"/>
                <w:vAlign w:val="center"/>
              </w:tcPr>
            </w:tcPrChange>
          </w:tcPr>
          <w:p w14:paraId="2DB8ED12" w14:textId="77777777" w:rsidR="00146797" w:rsidRDefault="00146797" w:rsidP="00146797">
            <w:pPr>
              <w:jc w:val="center"/>
            </w:pPr>
            <w:r w:rsidRPr="00775E19">
              <w:rPr>
                <w:rFonts w:asciiTheme="minorHAnsi" w:hAnsiTheme="minorHAnsi" w:cs="Arial"/>
              </w:rPr>
              <w:t>Y</w:t>
            </w:r>
          </w:p>
        </w:tc>
      </w:tr>
      <w:tr w:rsidR="00146797" w:rsidRPr="00ED172A" w14:paraId="0D3DD1F7" w14:textId="77777777" w:rsidTr="00E42A89">
        <w:tc>
          <w:tcPr>
            <w:tcW w:w="1553" w:type="dxa"/>
            <w:tcPrChange w:id="408" w:author="Goldfine, Jill" w:date="2019-06-25T12:13:00Z">
              <w:tcPr>
                <w:tcW w:w="1553" w:type="dxa"/>
              </w:tcPr>
            </w:tcPrChange>
          </w:tcPr>
          <w:p w14:paraId="3D73FB9C" w14:textId="77777777" w:rsidR="00146797" w:rsidRDefault="00146797" w:rsidP="00146797">
            <w:pPr>
              <w:pStyle w:val="NoSpacing"/>
              <w:rPr>
                <w:rFonts w:asciiTheme="minorHAnsi" w:hAnsiTheme="minorHAnsi" w:cs="Arial"/>
              </w:rPr>
            </w:pPr>
            <w:r>
              <w:rPr>
                <w:rFonts w:asciiTheme="minorHAnsi" w:hAnsiTheme="minorHAnsi" w:cs="Arial"/>
              </w:rPr>
              <w:t>Number</w:t>
            </w:r>
          </w:p>
          <w:p w14:paraId="2588544F" w14:textId="77777777" w:rsidR="00146797" w:rsidRPr="00ED172A" w:rsidRDefault="00146797" w:rsidP="00146797">
            <w:pPr>
              <w:pStyle w:val="NoSpacing"/>
              <w:rPr>
                <w:rFonts w:asciiTheme="minorHAnsi" w:hAnsiTheme="minorHAnsi" w:cs="Arial"/>
              </w:rPr>
            </w:pPr>
          </w:p>
        </w:tc>
        <w:tc>
          <w:tcPr>
            <w:tcW w:w="2538" w:type="dxa"/>
            <w:shd w:val="clear" w:color="auto" w:fill="C2D69B" w:themeFill="accent3" w:themeFillTint="99"/>
            <w:tcPrChange w:id="409" w:author="Goldfine, Jill" w:date="2019-06-25T12:13:00Z">
              <w:tcPr>
                <w:tcW w:w="2538" w:type="dxa"/>
                <w:shd w:val="clear" w:color="auto" w:fill="C2D69B" w:themeFill="accent3" w:themeFillTint="99"/>
              </w:tcPr>
            </w:tcPrChange>
          </w:tcPr>
          <w:p w14:paraId="7A171CDC" w14:textId="77777777" w:rsidR="00146797" w:rsidRPr="00ED172A" w:rsidRDefault="00146797" w:rsidP="00146797">
            <w:pPr>
              <w:pStyle w:val="NoSpacing"/>
              <w:rPr>
                <w:rFonts w:asciiTheme="minorHAnsi" w:hAnsiTheme="minorHAnsi" w:cs="Arial"/>
              </w:rPr>
            </w:pPr>
            <w:r w:rsidRPr="00ED172A">
              <w:rPr>
                <w:rFonts w:asciiTheme="minorHAnsi" w:hAnsiTheme="minorHAnsi" w:cs="Arial"/>
              </w:rPr>
              <w:t>Security Rating/Cyber Hygiene Rating</w:t>
            </w:r>
          </w:p>
        </w:tc>
        <w:tc>
          <w:tcPr>
            <w:tcW w:w="3836" w:type="dxa"/>
            <w:tcPrChange w:id="410" w:author="Goldfine, Jill" w:date="2019-06-25T12:13:00Z">
              <w:tcPr>
                <w:tcW w:w="3836" w:type="dxa"/>
              </w:tcPr>
            </w:tcPrChange>
          </w:tcPr>
          <w:p w14:paraId="63BB0CAB" w14:textId="77777777" w:rsidR="00146797" w:rsidRPr="00ED172A" w:rsidRDefault="00146797" w:rsidP="00146797">
            <w:pPr>
              <w:pStyle w:val="NoSpacing"/>
              <w:rPr>
                <w:rFonts w:asciiTheme="minorHAnsi" w:hAnsiTheme="minorHAnsi" w:cs="Arial"/>
              </w:rPr>
            </w:pPr>
            <w:r>
              <w:rPr>
                <w:rFonts w:asciiTheme="minorHAnsi" w:hAnsiTheme="minorHAnsi" w:cs="Arial"/>
              </w:rPr>
              <w:t>Cyber security score for the insured as obtained using various external cyber risk management tools, or as required by the various cyber model vendors.</w:t>
            </w:r>
          </w:p>
        </w:tc>
        <w:tc>
          <w:tcPr>
            <w:tcW w:w="911" w:type="dxa"/>
            <w:gridSpan w:val="2"/>
            <w:vAlign w:val="center"/>
            <w:tcPrChange w:id="411" w:author="Goldfine, Jill" w:date="2019-06-25T12:13:00Z">
              <w:tcPr>
                <w:tcW w:w="911" w:type="dxa"/>
                <w:gridSpan w:val="2"/>
                <w:vAlign w:val="center"/>
              </w:tcPr>
            </w:tcPrChange>
          </w:tcPr>
          <w:p w14:paraId="19E1F9EE" w14:textId="77777777" w:rsidR="00146797" w:rsidRDefault="00146797" w:rsidP="00146797">
            <w:pPr>
              <w:jc w:val="center"/>
            </w:pPr>
            <w:r w:rsidRPr="00B53643">
              <w:rPr>
                <w:rFonts w:asciiTheme="minorHAnsi" w:hAnsiTheme="minorHAnsi" w:cs="Arial"/>
              </w:rPr>
              <w:t>Y</w:t>
            </w:r>
          </w:p>
        </w:tc>
      </w:tr>
      <w:tr w:rsidR="00146797" w:rsidRPr="00ED172A" w14:paraId="48E1DFAD" w14:textId="77777777" w:rsidTr="00E42A89">
        <w:trPr>
          <w:trHeight w:val="323"/>
          <w:trPrChange w:id="412" w:author="Goldfine, Jill" w:date="2019-06-25T12:13:00Z">
            <w:trPr>
              <w:trHeight w:val="323"/>
            </w:trPr>
          </w:trPrChange>
        </w:trPr>
        <w:tc>
          <w:tcPr>
            <w:tcW w:w="1553" w:type="dxa"/>
            <w:tcPrChange w:id="413" w:author="Goldfine, Jill" w:date="2019-06-25T12:13:00Z">
              <w:tcPr>
                <w:tcW w:w="1553" w:type="dxa"/>
              </w:tcPr>
            </w:tcPrChange>
          </w:tcPr>
          <w:p w14:paraId="17ACB48B" w14:textId="77777777" w:rsidR="00146797" w:rsidRDefault="00146797" w:rsidP="00146797">
            <w:pPr>
              <w:pStyle w:val="NoSpacing"/>
              <w:rPr>
                <w:rFonts w:asciiTheme="minorHAnsi" w:hAnsiTheme="minorHAnsi" w:cs="Arial"/>
              </w:rPr>
            </w:pPr>
            <w:r>
              <w:rPr>
                <w:rFonts w:asciiTheme="minorHAnsi" w:hAnsiTheme="minorHAnsi" w:cs="Arial"/>
              </w:rPr>
              <w:t>Number</w:t>
            </w:r>
          </w:p>
          <w:p w14:paraId="5796FABB" w14:textId="77777777" w:rsidR="00146797" w:rsidRPr="00ED172A" w:rsidRDefault="00146797" w:rsidP="00146797">
            <w:pPr>
              <w:pStyle w:val="NoSpacing"/>
              <w:rPr>
                <w:rFonts w:asciiTheme="minorHAnsi" w:hAnsiTheme="minorHAnsi" w:cs="Arial"/>
              </w:rPr>
            </w:pPr>
          </w:p>
        </w:tc>
        <w:tc>
          <w:tcPr>
            <w:tcW w:w="2538" w:type="dxa"/>
            <w:shd w:val="clear" w:color="auto" w:fill="C2D69B" w:themeFill="accent3" w:themeFillTint="99"/>
            <w:tcPrChange w:id="414" w:author="Goldfine, Jill" w:date="2019-06-25T12:13:00Z">
              <w:tcPr>
                <w:tcW w:w="2538" w:type="dxa"/>
                <w:shd w:val="clear" w:color="auto" w:fill="C2D69B" w:themeFill="accent3" w:themeFillTint="99"/>
              </w:tcPr>
            </w:tcPrChange>
          </w:tcPr>
          <w:p w14:paraId="561DC7A7" w14:textId="77777777" w:rsidR="00146797" w:rsidRPr="00ED172A" w:rsidRDefault="00146797" w:rsidP="00146797">
            <w:pPr>
              <w:pStyle w:val="NoSpacing"/>
              <w:rPr>
                <w:rFonts w:asciiTheme="minorHAnsi" w:hAnsiTheme="minorHAnsi" w:cs="Arial"/>
              </w:rPr>
            </w:pPr>
            <w:r w:rsidRPr="00ED172A">
              <w:rPr>
                <w:rFonts w:asciiTheme="minorHAnsi" w:hAnsiTheme="minorHAnsi" w:cs="Arial"/>
              </w:rPr>
              <w:t>Daily Operating Hours</w:t>
            </w:r>
          </w:p>
        </w:tc>
        <w:tc>
          <w:tcPr>
            <w:tcW w:w="3836" w:type="dxa"/>
            <w:tcPrChange w:id="415" w:author="Goldfine, Jill" w:date="2019-06-25T12:13:00Z">
              <w:tcPr>
                <w:tcW w:w="3836" w:type="dxa"/>
              </w:tcPr>
            </w:tcPrChange>
          </w:tcPr>
          <w:p w14:paraId="4F8124D6" w14:textId="77777777" w:rsidR="00146797" w:rsidRPr="003D65B7" w:rsidRDefault="00146797" w:rsidP="00146797">
            <w:pPr>
              <w:pStyle w:val="NoSpacing"/>
              <w:rPr>
                <w:rFonts w:asciiTheme="minorHAnsi" w:hAnsiTheme="minorHAnsi" w:cs="Arial"/>
                <w:highlight w:val="yellow"/>
                <w:rPrChange w:id="416" w:author="Goldfine, Jill" w:date="2019-06-25T12:33:00Z">
                  <w:rPr>
                    <w:rFonts w:asciiTheme="minorHAnsi" w:hAnsiTheme="minorHAnsi" w:cs="Arial"/>
                  </w:rPr>
                </w:rPrChange>
              </w:rPr>
            </w:pPr>
            <w:r w:rsidRPr="003D65B7">
              <w:rPr>
                <w:rFonts w:asciiTheme="minorHAnsi" w:hAnsiTheme="minorHAnsi" w:cs="Arial"/>
                <w:highlight w:val="yellow"/>
                <w:rPrChange w:id="417" w:author="Goldfine, Jill" w:date="2019-06-25T12:33:00Z">
                  <w:rPr>
                    <w:rFonts w:asciiTheme="minorHAnsi" w:hAnsiTheme="minorHAnsi" w:cs="Arial"/>
                  </w:rPr>
                </w:rPrChange>
              </w:rPr>
              <w:t># of hours insured company is operational</w:t>
            </w:r>
          </w:p>
        </w:tc>
        <w:tc>
          <w:tcPr>
            <w:tcW w:w="911" w:type="dxa"/>
            <w:gridSpan w:val="2"/>
            <w:vAlign w:val="center"/>
            <w:tcPrChange w:id="418" w:author="Goldfine, Jill" w:date="2019-06-25T12:13:00Z">
              <w:tcPr>
                <w:tcW w:w="911" w:type="dxa"/>
                <w:gridSpan w:val="2"/>
                <w:vAlign w:val="center"/>
              </w:tcPr>
            </w:tcPrChange>
          </w:tcPr>
          <w:p w14:paraId="286F1769" w14:textId="77777777" w:rsidR="00146797" w:rsidRDefault="00146797" w:rsidP="00146797">
            <w:pPr>
              <w:jc w:val="center"/>
            </w:pPr>
            <w:r w:rsidRPr="00B53643">
              <w:rPr>
                <w:rFonts w:asciiTheme="minorHAnsi" w:hAnsiTheme="minorHAnsi" w:cs="Arial"/>
              </w:rPr>
              <w:t>Y</w:t>
            </w:r>
          </w:p>
        </w:tc>
      </w:tr>
      <w:tr w:rsidR="00146797" w:rsidRPr="00ED172A" w14:paraId="3682BEEA" w14:textId="77777777" w:rsidTr="00E42A89">
        <w:tc>
          <w:tcPr>
            <w:tcW w:w="1553" w:type="dxa"/>
            <w:tcPrChange w:id="419" w:author="Goldfine, Jill" w:date="2019-06-25T12:13:00Z">
              <w:tcPr>
                <w:tcW w:w="1553" w:type="dxa"/>
              </w:tcPr>
            </w:tcPrChange>
          </w:tcPr>
          <w:p w14:paraId="1C4EC318" w14:textId="77777777" w:rsidR="00146797" w:rsidRDefault="00146797" w:rsidP="00146797">
            <w:r w:rsidRPr="005879EF">
              <w:rPr>
                <w:rFonts w:asciiTheme="minorHAnsi" w:hAnsiTheme="minorHAnsi" w:cs="Arial"/>
              </w:rPr>
              <w:t>Number</w:t>
            </w:r>
          </w:p>
        </w:tc>
        <w:tc>
          <w:tcPr>
            <w:tcW w:w="2538" w:type="dxa"/>
            <w:shd w:val="clear" w:color="auto" w:fill="C2D69B" w:themeFill="accent3" w:themeFillTint="99"/>
            <w:tcPrChange w:id="420" w:author="Goldfine, Jill" w:date="2019-06-25T12:13:00Z">
              <w:tcPr>
                <w:tcW w:w="2538" w:type="dxa"/>
                <w:shd w:val="clear" w:color="auto" w:fill="C2D69B" w:themeFill="accent3" w:themeFillTint="99"/>
              </w:tcPr>
            </w:tcPrChange>
          </w:tcPr>
          <w:p w14:paraId="149F41FE" w14:textId="77777777" w:rsidR="00146797" w:rsidRPr="00ED172A" w:rsidRDefault="00146797" w:rsidP="00146797">
            <w:pPr>
              <w:pStyle w:val="NoSpacing"/>
              <w:rPr>
                <w:rFonts w:asciiTheme="minorHAnsi" w:hAnsiTheme="minorHAnsi" w:cs="Arial"/>
              </w:rPr>
            </w:pPr>
            <w:proofErr w:type="spellStart"/>
            <w:r w:rsidRPr="004D1B1C">
              <w:rPr>
                <w:rFonts w:asciiTheme="minorHAnsi" w:hAnsiTheme="minorHAnsi" w:cs="Arial"/>
                <w:shd w:val="clear" w:color="auto" w:fill="C2D69B" w:themeFill="accent3" w:themeFillTint="99"/>
              </w:rPr>
              <w:t>Avg</w:t>
            </w:r>
            <w:proofErr w:type="spellEnd"/>
            <w:r w:rsidRPr="004D1B1C">
              <w:rPr>
                <w:rFonts w:asciiTheme="minorHAnsi" w:hAnsiTheme="minorHAnsi" w:cs="Arial"/>
                <w:shd w:val="clear" w:color="auto" w:fill="C2D69B" w:themeFill="accent3" w:themeFillTint="99"/>
              </w:rPr>
              <w:t xml:space="preserve"> </w:t>
            </w:r>
            <w:proofErr w:type="spellStart"/>
            <w:r w:rsidRPr="004D1B1C">
              <w:rPr>
                <w:rFonts w:asciiTheme="minorHAnsi" w:hAnsiTheme="minorHAnsi" w:cs="Arial"/>
                <w:shd w:val="clear" w:color="auto" w:fill="C2D69B" w:themeFill="accent3" w:themeFillTint="99"/>
              </w:rPr>
              <w:t>Hrly</w:t>
            </w:r>
            <w:proofErr w:type="spellEnd"/>
            <w:r w:rsidRPr="004D1B1C">
              <w:rPr>
                <w:rFonts w:asciiTheme="minorHAnsi" w:hAnsiTheme="minorHAnsi" w:cs="Arial"/>
                <w:shd w:val="clear" w:color="auto" w:fill="C2D69B" w:themeFill="accent3" w:themeFillTint="99"/>
              </w:rPr>
              <w:t xml:space="preserve"> Wage-Employee</w:t>
            </w:r>
          </w:p>
        </w:tc>
        <w:tc>
          <w:tcPr>
            <w:tcW w:w="3836" w:type="dxa"/>
            <w:tcPrChange w:id="421" w:author="Goldfine, Jill" w:date="2019-06-25T12:13:00Z">
              <w:tcPr>
                <w:tcW w:w="3836" w:type="dxa"/>
              </w:tcPr>
            </w:tcPrChange>
          </w:tcPr>
          <w:p w14:paraId="3CB371AF" w14:textId="16EED4D4" w:rsidR="00146797" w:rsidRPr="003D65B7" w:rsidRDefault="00714F0C" w:rsidP="00146797">
            <w:pPr>
              <w:pStyle w:val="NoSpacing"/>
              <w:rPr>
                <w:rFonts w:asciiTheme="minorHAnsi" w:hAnsiTheme="minorHAnsi" w:cs="Arial"/>
                <w:highlight w:val="yellow"/>
                <w:rPrChange w:id="422" w:author="Goldfine, Jill" w:date="2019-06-25T12:33:00Z">
                  <w:rPr>
                    <w:rFonts w:asciiTheme="minorHAnsi" w:hAnsiTheme="minorHAnsi" w:cs="Arial"/>
                  </w:rPr>
                </w:rPrChange>
              </w:rPr>
            </w:pPr>
            <w:ins w:id="423" w:author="Goldfine, Jill" w:date="2019-06-12T09:05:00Z">
              <w:r w:rsidRPr="003D65B7">
                <w:rPr>
                  <w:rFonts w:asciiTheme="minorHAnsi" w:hAnsiTheme="minorHAnsi" w:cs="Arial"/>
                  <w:highlight w:val="yellow"/>
                  <w:rPrChange w:id="424" w:author="Goldfine, Jill" w:date="2019-06-25T12:33:00Z">
                    <w:rPr>
                      <w:rFonts w:asciiTheme="minorHAnsi" w:hAnsiTheme="minorHAnsi" w:cs="Arial"/>
                    </w:rPr>
                  </w:rPrChange>
                </w:rPr>
                <w:t>Average hourly rate for employees of the Insured.</w:t>
              </w:r>
            </w:ins>
          </w:p>
        </w:tc>
        <w:tc>
          <w:tcPr>
            <w:tcW w:w="911" w:type="dxa"/>
            <w:gridSpan w:val="2"/>
            <w:vAlign w:val="center"/>
            <w:tcPrChange w:id="425" w:author="Goldfine, Jill" w:date="2019-06-25T12:13:00Z">
              <w:tcPr>
                <w:tcW w:w="911" w:type="dxa"/>
                <w:gridSpan w:val="2"/>
                <w:vAlign w:val="center"/>
              </w:tcPr>
            </w:tcPrChange>
          </w:tcPr>
          <w:p w14:paraId="4B1D1A32" w14:textId="77777777" w:rsidR="00146797" w:rsidRDefault="00146797" w:rsidP="00146797">
            <w:pPr>
              <w:jc w:val="center"/>
            </w:pPr>
            <w:r w:rsidRPr="00B53643">
              <w:rPr>
                <w:rFonts w:asciiTheme="minorHAnsi" w:hAnsiTheme="minorHAnsi" w:cs="Arial"/>
              </w:rPr>
              <w:t>Y</w:t>
            </w:r>
          </w:p>
        </w:tc>
      </w:tr>
      <w:tr w:rsidR="00146797" w:rsidRPr="00ED172A" w14:paraId="135905C8" w14:textId="77777777" w:rsidTr="00E42A89">
        <w:tc>
          <w:tcPr>
            <w:tcW w:w="1553" w:type="dxa"/>
            <w:tcPrChange w:id="426" w:author="Goldfine, Jill" w:date="2019-06-25T12:13:00Z">
              <w:tcPr>
                <w:tcW w:w="1553" w:type="dxa"/>
              </w:tcPr>
            </w:tcPrChange>
          </w:tcPr>
          <w:p w14:paraId="50E2ED2D" w14:textId="77777777" w:rsidR="00146797" w:rsidRDefault="00146797" w:rsidP="00146797">
            <w:r w:rsidRPr="005879EF">
              <w:rPr>
                <w:rFonts w:asciiTheme="minorHAnsi" w:hAnsiTheme="minorHAnsi" w:cs="Arial"/>
              </w:rPr>
              <w:t>Number</w:t>
            </w:r>
          </w:p>
        </w:tc>
        <w:tc>
          <w:tcPr>
            <w:tcW w:w="2538" w:type="dxa"/>
            <w:shd w:val="clear" w:color="auto" w:fill="C2D69B" w:themeFill="accent3" w:themeFillTint="99"/>
            <w:tcPrChange w:id="427" w:author="Goldfine, Jill" w:date="2019-06-25T12:13:00Z">
              <w:tcPr>
                <w:tcW w:w="2538" w:type="dxa"/>
                <w:shd w:val="clear" w:color="auto" w:fill="C2D69B" w:themeFill="accent3" w:themeFillTint="99"/>
              </w:tcPr>
            </w:tcPrChange>
          </w:tcPr>
          <w:p w14:paraId="2CB1ACD8" w14:textId="77777777" w:rsidR="00146797" w:rsidRPr="00ED172A" w:rsidRDefault="00146797" w:rsidP="00146797">
            <w:pPr>
              <w:pStyle w:val="NoSpacing"/>
              <w:rPr>
                <w:rFonts w:asciiTheme="minorHAnsi" w:hAnsiTheme="minorHAnsi" w:cs="Arial"/>
              </w:rPr>
            </w:pPr>
            <w:proofErr w:type="spellStart"/>
            <w:r w:rsidRPr="00ED172A">
              <w:rPr>
                <w:rFonts w:asciiTheme="minorHAnsi" w:hAnsiTheme="minorHAnsi" w:cs="Arial"/>
              </w:rPr>
              <w:t>Avg</w:t>
            </w:r>
            <w:proofErr w:type="spellEnd"/>
            <w:r w:rsidRPr="00ED172A">
              <w:rPr>
                <w:rFonts w:asciiTheme="minorHAnsi" w:hAnsiTheme="minorHAnsi" w:cs="Arial"/>
              </w:rPr>
              <w:t xml:space="preserve"> </w:t>
            </w:r>
            <w:proofErr w:type="spellStart"/>
            <w:r w:rsidRPr="00ED172A">
              <w:rPr>
                <w:rFonts w:asciiTheme="minorHAnsi" w:hAnsiTheme="minorHAnsi" w:cs="Arial"/>
              </w:rPr>
              <w:t>Hrly</w:t>
            </w:r>
            <w:proofErr w:type="spellEnd"/>
            <w:r w:rsidRPr="00ED172A">
              <w:rPr>
                <w:rFonts w:asciiTheme="minorHAnsi" w:hAnsiTheme="minorHAnsi" w:cs="Arial"/>
              </w:rPr>
              <w:t xml:space="preserve"> Rate-Restoration Contractors</w:t>
            </w:r>
          </w:p>
        </w:tc>
        <w:tc>
          <w:tcPr>
            <w:tcW w:w="3836" w:type="dxa"/>
            <w:tcPrChange w:id="428" w:author="Goldfine, Jill" w:date="2019-06-25T12:13:00Z">
              <w:tcPr>
                <w:tcW w:w="3836" w:type="dxa"/>
              </w:tcPr>
            </w:tcPrChange>
          </w:tcPr>
          <w:p w14:paraId="3740979C" w14:textId="556DAB18" w:rsidR="00146797" w:rsidRPr="003D65B7" w:rsidRDefault="00146797" w:rsidP="00146797">
            <w:pPr>
              <w:pStyle w:val="NoSpacing"/>
              <w:rPr>
                <w:rFonts w:asciiTheme="minorHAnsi" w:hAnsiTheme="minorHAnsi" w:cs="Arial"/>
                <w:highlight w:val="yellow"/>
                <w:rPrChange w:id="429" w:author="Goldfine, Jill" w:date="2019-06-25T12:33:00Z">
                  <w:rPr>
                    <w:rFonts w:asciiTheme="minorHAnsi" w:hAnsiTheme="minorHAnsi" w:cs="Arial"/>
                  </w:rPr>
                </w:rPrChange>
              </w:rPr>
            </w:pPr>
            <w:r w:rsidRPr="003D65B7">
              <w:rPr>
                <w:rFonts w:asciiTheme="minorHAnsi" w:hAnsiTheme="minorHAnsi" w:cs="Arial"/>
                <w:highlight w:val="yellow"/>
                <w:rPrChange w:id="430" w:author="Goldfine, Jill" w:date="2019-06-25T12:33:00Z">
                  <w:rPr>
                    <w:rFonts w:asciiTheme="minorHAnsi" w:hAnsiTheme="minorHAnsi" w:cs="Arial"/>
                  </w:rPr>
                </w:rPrChange>
              </w:rPr>
              <w:t>Average hourly rate for contractors performing restoration work</w:t>
            </w:r>
          </w:p>
        </w:tc>
        <w:tc>
          <w:tcPr>
            <w:tcW w:w="911" w:type="dxa"/>
            <w:gridSpan w:val="2"/>
            <w:vAlign w:val="center"/>
            <w:tcPrChange w:id="431" w:author="Goldfine, Jill" w:date="2019-06-25T12:13:00Z">
              <w:tcPr>
                <w:tcW w:w="911" w:type="dxa"/>
                <w:gridSpan w:val="2"/>
                <w:vAlign w:val="center"/>
              </w:tcPr>
            </w:tcPrChange>
          </w:tcPr>
          <w:p w14:paraId="44051DE7" w14:textId="77777777" w:rsidR="00146797" w:rsidRDefault="00146797" w:rsidP="00146797">
            <w:pPr>
              <w:jc w:val="center"/>
            </w:pPr>
            <w:r w:rsidRPr="00B53643">
              <w:rPr>
                <w:rFonts w:asciiTheme="minorHAnsi" w:hAnsiTheme="minorHAnsi" w:cs="Arial"/>
              </w:rPr>
              <w:t>Y</w:t>
            </w:r>
          </w:p>
        </w:tc>
      </w:tr>
      <w:tr w:rsidR="00146797" w:rsidRPr="00ED172A" w14:paraId="5BF28335" w14:textId="77777777" w:rsidTr="00E42A89">
        <w:tc>
          <w:tcPr>
            <w:tcW w:w="1553" w:type="dxa"/>
            <w:tcPrChange w:id="432" w:author="Goldfine, Jill" w:date="2019-06-25T12:13:00Z">
              <w:tcPr>
                <w:tcW w:w="1553" w:type="dxa"/>
              </w:tcPr>
            </w:tcPrChange>
          </w:tcPr>
          <w:p w14:paraId="593F7B7B" w14:textId="77777777" w:rsidR="00146797" w:rsidRDefault="00146797" w:rsidP="00146797">
            <w:r w:rsidRPr="005879EF">
              <w:rPr>
                <w:rFonts w:asciiTheme="minorHAnsi" w:hAnsiTheme="minorHAnsi" w:cs="Arial"/>
              </w:rPr>
              <w:t>Number</w:t>
            </w:r>
          </w:p>
        </w:tc>
        <w:tc>
          <w:tcPr>
            <w:tcW w:w="2538" w:type="dxa"/>
            <w:shd w:val="clear" w:color="auto" w:fill="C2D69B" w:themeFill="accent3" w:themeFillTint="99"/>
            <w:tcPrChange w:id="433" w:author="Goldfine, Jill" w:date="2019-06-25T12:13:00Z">
              <w:tcPr>
                <w:tcW w:w="2538" w:type="dxa"/>
                <w:shd w:val="clear" w:color="auto" w:fill="C2D69B" w:themeFill="accent3" w:themeFillTint="99"/>
              </w:tcPr>
            </w:tcPrChange>
          </w:tcPr>
          <w:p w14:paraId="737115DE" w14:textId="77777777" w:rsidR="00146797" w:rsidRPr="00ED172A" w:rsidRDefault="00146797" w:rsidP="00146797">
            <w:pPr>
              <w:pStyle w:val="NoSpacing"/>
              <w:rPr>
                <w:rFonts w:asciiTheme="minorHAnsi" w:hAnsiTheme="minorHAnsi" w:cs="Arial"/>
              </w:rPr>
            </w:pPr>
            <w:proofErr w:type="spellStart"/>
            <w:r w:rsidRPr="00ED172A">
              <w:rPr>
                <w:rFonts w:asciiTheme="minorHAnsi" w:hAnsiTheme="minorHAnsi" w:cs="Arial"/>
              </w:rPr>
              <w:t>Avg</w:t>
            </w:r>
            <w:proofErr w:type="spellEnd"/>
            <w:r w:rsidRPr="00ED172A">
              <w:rPr>
                <w:rFonts w:asciiTheme="minorHAnsi" w:hAnsiTheme="minorHAnsi" w:cs="Arial"/>
              </w:rPr>
              <w:t xml:space="preserve"> </w:t>
            </w:r>
            <w:proofErr w:type="spellStart"/>
            <w:r w:rsidRPr="00ED172A">
              <w:rPr>
                <w:rFonts w:asciiTheme="minorHAnsi" w:hAnsiTheme="minorHAnsi" w:cs="Arial"/>
              </w:rPr>
              <w:t>Hrly</w:t>
            </w:r>
            <w:proofErr w:type="spellEnd"/>
            <w:r w:rsidRPr="00ED172A">
              <w:rPr>
                <w:rFonts w:asciiTheme="minorHAnsi" w:hAnsiTheme="minorHAnsi" w:cs="Arial"/>
              </w:rPr>
              <w:t xml:space="preserve"> Rate BI-Internet Failure</w:t>
            </w:r>
          </w:p>
        </w:tc>
        <w:tc>
          <w:tcPr>
            <w:tcW w:w="3836" w:type="dxa"/>
            <w:tcPrChange w:id="434" w:author="Goldfine, Jill" w:date="2019-06-25T12:13:00Z">
              <w:tcPr>
                <w:tcW w:w="3836" w:type="dxa"/>
              </w:tcPr>
            </w:tcPrChange>
          </w:tcPr>
          <w:p w14:paraId="5460CCF9" w14:textId="4DF88C9C" w:rsidR="00146797" w:rsidRPr="003D65B7" w:rsidRDefault="00146797" w:rsidP="00146797">
            <w:pPr>
              <w:pStyle w:val="NoSpacing"/>
              <w:rPr>
                <w:rFonts w:asciiTheme="minorHAnsi" w:hAnsiTheme="minorHAnsi" w:cs="Arial"/>
                <w:highlight w:val="yellow"/>
                <w:rPrChange w:id="435" w:author="Goldfine, Jill" w:date="2019-06-25T12:33:00Z">
                  <w:rPr>
                    <w:rFonts w:asciiTheme="minorHAnsi" w:hAnsiTheme="minorHAnsi" w:cs="Arial"/>
                  </w:rPr>
                </w:rPrChange>
              </w:rPr>
            </w:pPr>
            <w:r w:rsidRPr="003D65B7">
              <w:rPr>
                <w:rFonts w:asciiTheme="minorHAnsi" w:hAnsiTheme="minorHAnsi" w:cs="Arial"/>
                <w:highlight w:val="yellow"/>
                <w:rPrChange w:id="436" w:author="Goldfine, Jill" w:date="2019-06-25T12:33:00Z">
                  <w:rPr>
                    <w:rFonts w:asciiTheme="minorHAnsi" w:hAnsiTheme="minorHAnsi" w:cs="Arial"/>
                  </w:rPr>
                </w:rPrChange>
              </w:rPr>
              <w:t>Average hourly loss amount for business interruption due to an internet failure</w:t>
            </w:r>
          </w:p>
        </w:tc>
        <w:tc>
          <w:tcPr>
            <w:tcW w:w="911" w:type="dxa"/>
            <w:gridSpan w:val="2"/>
            <w:vAlign w:val="center"/>
            <w:tcPrChange w:id="437" w:author="Goldfine, Jill" w:date="2019-06-25T12:13:00Z">
              <w:tcPr>
                <w:tcW w:w="911" w:type="dxa"/>
                <w:gridSpan w:val="2"/>
                <w:vAlign w:val="center"/>
              </w:tcPr>
            </w:tcPrChange>
          </w:tcPr>
          <w:p w14:paraId="20A458E1" w14:textId="77777777" w:rsidR="00146797" w:rsidRDefault="00146797" w:rsidP="00146797">
            <w:pPr>
              <w:jc w:val="center"/>
            </w:pPr>
            <w:r w:rsidRPr="00B53643">
              <w:rPr>
                <w:rFonts w:asciiTheme="minorHAnsi" w:hAnsiTheme="minorHAnsi" w:cs="Arial"/>
              </w:rPr>
              <w:t>Y</w:t>
            </w:r>
          </w:p>
        </w:tc>
      </w:tr>
      <w:tr w:rsidR="00146797" w:rsidRPr="00ED172A" w14:paraId="284AF128" w14:textId="77777777" w:rsidTr="00E42A89">
        <w:tc>
          <w:tcPr>
            <w:tcW w:w="1553" w:type="dxa"/>
            <w:tcPrChange w:id="438" w:author="Goldfine, Jill" w:date="2019-06-25T12:13:00Z">
              <w:tcPr>
                <w:tcW w:w="1553" w:type="dxa"/>
              </w:tcPr>
            </w:tcPrChange>
          </w:tcPr>
          <w:p w14:paraId="01A06F6F" w14:textId="77777777" w:rsidR="00146797" w:rsidRDefault="00146797" w:rsidP="00146797">
            <w:r w:rsidRPr="005879EF">
              <w:rPr>
                <w:rFonts w:asciiTheme="minorHAnsi" w:hAnsiTheme="minorHAnsi" w:cs="Arial"/>
              </w:rPr>
              <w:t>Number</w:t>
            </w:r>
          </w:p>
        </w:tc>
        <w:tc>
          <w:tcPr>
            <w:tcW w:w="2538" w:type="dxa"/>
            <w:shd w:val="clear" w:color="auto" w:fill="C2D69B" w:themeFill="accent3" w:themeFillTint="99"/>
            <w:tcPrChange w:id="439" w:author="Goldfine, Jill" w:date="2019-06-25T12:13:00Z">
              <w:tcPr>
                <w:tcW w:w="2538" w:type="dxa"/>
                <w:shd w:val="clear" w:color="auto" w:fill="C2D69B" w:themeFill="accent3" w:themeFillTint="99"/>
              </w:tcPr>
            </w:tcPrChange>
          </w:tcPr>
          <w:p w14:paraId="02DFAD60" w14:textId="77777777" w:rsidR="00146797" w:rsidRPr="00ED172A" w:rsidRDefault="00146797" w:rsidP="00146797">
            <w:pPr>
              <w:pStyle w:val="NoSpacing"/>
              <w:rPr>
                <w:rFonts w:asciiTheme="minorHAnsi" w:hAnsiTheme="minorHAnsi" w:cs="Arial"/>
              </w:rPr>
            </w:pPr>
            <w:proofErr w:type="spellStart"/>
            <w:r w:rsidRPr="00ED172A">
              <w:rPr>
                <w:rFonts w:asciiTheme="minorHAnsi" w:hAnsiTheme="minorHAnsi" w:cs="Arial"/>
              </w:rPr>
              <w:t>Avg</w:t>
            </w:r>
            <w:proofErr w:type="spellEnd"/>
            <w:r w:rsidRPr="00ED172A">
              <w:rPr>
                <w:rFonts w:asciiTheme="minorHAnsi" w:hAnsiTheme="minorHAnsi" w:cs="Arial"/>
              </w:rPr>
              <w:t xml:space="preserve"> </w:t>
            </w:r>
            <w:proofErr w:type="spellStart"/>
            <w:r w:rsidRPr="00ED172A">
              <w:rPr>
                <w:rFonts w:asciiTheme="minorHAnsi" w:hAnsiTheme="minorHAnsi" w:cs="Arial"/>
              </w:rPr>
              <w:t>Hrly</w:t>
            </w:r>
            <w:proofErr w:type="spellEnd"/>
            <w:r w:rsidRPr="00ED172A">
              <w:rPr>
                <w:rFonts w:asciiTheme="minorHAnsi" w:hAnsiTheme="minorHAnsi" w:cs="Arial"/>
              </w:rPr>
              <w:t xml:space="preserve"> Rate BI-Cloud Outage</w:t>
            </w:r>
          </w:p>
        </w:tc>
        <w:tc>
          <w:tcPr>
            <w:tcW w:w="3836" w:type="dxa"/>
            <w:tcPrChange w:id="440" w:author="Goldfine, Jill" w:date="2019-06-25T12:13:00Z">
              <w:tcPr>
                <w:tcW w:w="3836" w:type="dxa"/>
              </w:tcPr>
            </w:tcPrChange>
          </w:tcPr>
          <w:p w14:paraId="5A0AEA41" w14:textId="266363CE" w:rsidR="00146797" w:rsidRPr="003D65B7" w:rsidRDefault="00146797" w:rsidP="00146797">
            <w:pPr>
              <w:pStyle w:val="NoSpacing"/>
              <w:rPr>
                <w:rFonts w:asciiTheme="minorHAnsi" w:hAnsiTheme="minorHAnsi" w:cs="Arial"/>
                <w:highlight w:val="yellow"/>
                <w:rPrChange w:id="441" w:author="Goldfine, Jill" w:date="2019-06-25T12:33:00Z">
                  <w:rPr>
                    <w:rFonts w:asciiTheme="minorHAnsi" w:hAnsiTheme="minorHAnsi" w:cs="Arial"/>
                  </w:rPr>
                </w:rPrChange>
              </w:rPr>
            </w:pPr>
            <w:r w:rsidRPr="003D65B7">
              <w:rPr>
                <w:rFonts w:asciiTheme="minorHAnsi" w:hAnsiTheme="minorHAnsi" w:cs="Arial"/>
                <w:highlight w:val="yellow"/>
                <w:rPrChange w:id="442" w:author="Goldfine, Jill" w:date="2019-06-25T12:33:00Z">
                  <w:rPr>
                    <w:rFonts w:asciiTheme="minorHAnsi" w:hAnsiTheme="minorHAnsi" w:cs="Arial"/>
                  </w:rPr>
                </w:rPrChange>
              </w:rPr>
              <w:t>Average hourly loss amount for business interruption due to a cloud outage</w:t>
            </w:r>
          </w:p>
        </w:tc>
        <w:tc>
          <w:tcPr>
            <w:tcW w:w="911" w:type="dxa"/>
            <w:gridSpan w:val="2"/>
            <w:vAlign w:val="center"/>
            <w:tcPrChange w:id="443" w:author="Goldfine, Jill" w:date="2019-06-25T12:13:00Z">
              <w:tcPr>
                <w:tcW w:w="911" w:type="dxa"/>
                <w:gridSpan w:val="2"/>
                <w:vAlign w:val="center"/>
              </w:tcPr>
            </w:tcPrChange>
          </w:tcPr>
          <w:p w14:paraId="6FC9B5A8" w14:textId="77777777" w:rsidR="00146797" w:rsidRDefault="00146797" w:rsidP="00146797">
            <w:pPr>
              <w:jc w:val="center"/>
            </w:pPr>
            <w:r w:rsidRPr="00B53643">
              <w:rPr>
                <w:rFonts w:asciiTheme="minorHAnsi" w:hAnsiTheme="minorHAnsi" w:cs="Arial"/>
              </w:rPr>
              <w:t>Y</w:t>
            </w:r>
          </w:p>
        </w:tc>
      </w:tr>
      <w:tr w:rsidR="00146797" w:rsidRPr="00ED172A" w14:paraId="6F4C89A4" w14:textId="77777777" w:rsidTr="00E42A89">
        <w:tc>
          <w:tcPr>
            <w:tcW w:w="1553" w:type="dxa"/>
            <w:tcPrChange w:id="444" w:author="Goldfine, Jill" w:date="2019-06-25T12:13:00Z">
              <w:tcPr>
                <w:tcW w:w="1553" w:type="dxa"/>
              </w:tcPr>
            </w:tcPrChange>
          </w:tcPr>
          <w:p w14:paraId="5E126093" w14:textId="77777777" w:rsidR="00146797" w:rsidRDefault="00146797" w:rsidP="00146797">
            <w:r w:rsidRPr="005879EF">
              <w:rPr>
                <w:rFonts w:asciiTheme="minorHAnsi" w:hAnsiTheme="minorHAnsi" w:cs="Arial"/>
              </w:rPr>
              <w:t>Number</w:t>
            </w:r>
          </w:p>
        </w:tc>
        <w:tc>
          <w:tcPr>
            <w:tcW w:w="2538" w:type="dxa"/>
            <w:shd w:val="clear" w:color="auto" w:fill="C2D69B" w:themeFill="accent3" w:themeFillTint="99"/>
            <w:tcPrChange w:id="445" w:author="Goldfine, Jill" w:date="2019-06-25T12:13:00Z">
              <w:tcPr>
                <w:tcW w:w="2538" w:type="dxa"/>
                <w:shd w:val="clear" w:color="auto" w:fill="C2D69B" w:themeFill="accent3" w:themeFillTint="99"/>
              </w:tcPr>
            </w:tcPrChange>
          </w:tcPr>
          <w:p w14:paraId="020FC777" w14:textId="1704D62E" w:rsidR="00146797" w:rsidRPr="00ED172A" w:rsidRDefault="00146797" w:rsidP="00146797">
            <w:pPr>
              <w:pStyle w:val="NoSpacing"/>
              <w:rPr>
                <w:rFonts w:asciiTheme="minorHAnsi" w:hAnsiTheme="minorHAnsi" w:cs="Arial"/>
              </w:rPr>
            </w:pPr>
            <w:r>
              <w:rPr>
                <w:rFonts w:asciiTheme="minorHAnsi" w:hAnsiTheme="minorHAnsi" w:cs="Arial"/>
              </w:rPr>
              <w:t>Number</w:t>
            </w:r>
            <w:r w:rsidRPr="00ED172A">
              <w:rPr>
                <w:rFonts w:asciiTheme="minorHAnsi" w:hAnsiTheme="minorHAnsi" w:cs="Arial"/>
              </w:rPr>
              <w:t xml:space="preserve"> payment system transactions</w:t>
            </w:r>
          </w:p>
        </w:tc>
        <w:tc>
          <w:tcPr>
            <w:tcW w:w="3836" w:type="dxa"/>
            <w:tcPrChange w:id="446" w:author="Goldfine, Jill" w:date="2019-06-25T12:13:00Z">
              <w:tcPr>
                <w:tcW w:w="3836" w:type="dxa"/>
              </w:tcPr>
            </w:tcPrChange>
          </w:tcPr>
          <w:p w14:paraId="3263CE76" w14:textId="6A365B5A" w:rsidR="00146797" w:rsidRPr="003D65B7" w:rsidRDefault="00146797" w:rsidP="00226557">
            <w:pPr>
              <w:pStyle w:val="NoSpacing"/>
              <w:rPr>
                <w:rFonts w:asciiTheme="minorHAnsi" w:hAnsiTheme="minorHAnsi" w:cs="Arial"/>
                <w:highlight w:val="yellow"/>
                <w:rPrChange w:id="447" w:author="Goldfine, Jill" w:date="2019-06-25T12:33:00Z">
                  <w:rPr>
                    <w:rFonts w:asciiTheme="minorHAnsi" w:hAnsiTheme="minorHAnsi" w:cs="Arial"/>
                  </w:rPr>
                </w:rPrChange>
              </w:rPr>
            </w:pPr>
            <w:r w:rsidRPr="003D65B7">
              <w:rPr>
                <w:rFonts w:asciiTheme="minorHAnsi" w:hAnsiTheme="minorHAnsi" w:cs="Arial"/>
                <w:highlight w:val="yellow"/>
                <w:rPrChange w:id="448" w:author="Goldfine, Jill" w:date="2019-06-25T12:33:00Z">
                  <w:rPr>
                    <w:rFonts w:asciiTheme="minorHAnsi" w:hAnsiTheme="minorHAnsi" w:cs="Arial"/>
                  </w:rPr>
                </w:rPrChange>
              </w:rPr>
              <w:t xml:space="preserve"># </w:t>
            </w:r>
            <w:proofErr w:type="gramStart"/>
            <w:r w:rsidRPr="003D65B7">
              <w:rPr>
                <w:rFonts w:asciiTheme="minorHAnsi" w:hAnsiTheme="minorHAnsi" w:cs="Arial"/>
                <w:highlight w:val="yellow"/>
                <w:rPrChange w:id="449" w:author="Goldfine, Jill" w:date="2019-06-25T12:33:00Z">
                  <w:rPr>
                    <w:rFonts w:asciiTheme="minorHAnsi" w:hAnsiTheme="minorHAnsi" w:cs="Arial"/>
                  </w:rPr>
                </w:rPrChange>
              </w:rPr>
              <w:t>of</w:t>
            </w:r>
            <w:proofErr w:type="gramEnd"/>
            <w:r w:rsidRPr="003D65B7">
              <w:rPr>
                <w:rFonts w:asciiTheme="minorHAnsi" w:hAnsiTheme="minorHAnsi" w:cs="Arial"/>
                <w:highlight w:val="yellow"/>
                <w:rPrChange w:id="450" w:author="Goldfine, Jill" w:date="2019-06-25T12:33:00Z">
                  <w:rPr>
                    <w:rFonts w:asciiTheme="minorHAnsi" w:hAnsiTheme="minorHAnsi" w:cs="Arial"/>
                  </w:rPr>
                </w:rPrChange>
              </w:rPr>
              <w:t xml:space="preserve"> payment transactions. </w:t>
            </w:r>
            <w:del w:id="451" w:author="Goldfine, Jill" w:date="2019-06-12T09:40:00Z">
              <w:r w:rsidRPr="003D65B7" w:rsidDel="00226557">
                <w:rPr>
                  <w:rFonts w:asciiTheme="minorHAnsi" w:hAnsiTheme="minorHAnsi" w:cs="Arial"/>
                  <w:highlight w:val="yellow"/>
                </w:rPr>
                <w:delText>Should these be ranges? Should these be in Millions? 5M</w:delText>
              </w:r>
            </w:del>
            <w:ins w:id="452" w:author="Goldfine, Jill" w:date="2019-06-12T09:40:00Z">
              <w:r w:rsidR="00226557" w:rsidRPr="003D65B7">
                <w:rPr>
                  <w:rFonts w:asciiTheme="minorHAnsi" w:hAnsiTheme="minorHAnsi" w:cs="Arial"/>
                  <w:highlight w:val="yellow"/>
                  <w:rPrChange w:id="453" w:author="Goldfine, Jill" w:date="2019-06-25T12:33:00Z">
                    <w:rPr>
                      <w:rFonts w:asciiTheme="minorHAnsi" w:hAnsiTheme="minorHAnsi" w:cs="Arial"/>
                    </w:rPr>
                  </w:rPrChange>
                </w:rPr>
                <w:t>A conformed Set of Ranges will be established.</w:t>
              </w:r>
            </w:ins>
          </w:p>
        </w:tc>
        <w:tc>
          <w:tcPr>
            <w:tcW w:w="911" w:type="dxa"/>
            <w:gridSpan w:val="2"/>
            <w:vAlign w:val="center"/>
            <w:tcPrChange w:id="454" w:author="Goldfine, Jill" w:date="2019-06-25T12:13:00Z">
              <w:tcPr>
                <w:tcW w:w="911" w:type="dxa"/>
                <w:gridSpan w:val="2"/>
                <w:vAlign w:val="center"/>
              </w:tcPr>
            </w:tcPrChange>
          </w:tcPr>
          <w:p w14:paraId="39F4617B" w14:textId="77777777" w:rsidR="00146797" w:rsidRDefault="00146797" w:rsidP="00146797">
            <w:pPr>
              <w:jc w:val="center"/>
            </w:pPr>
            <w:r w:rsidRPr="00B53643">
              <w:rPr>
                <w:rFonts w:asciiTheme="minorHAnsi" w:hAnsiTheme="minorHAnsi" w:cs="Arial"/>
              </w:rPr>
              <w:t>Y</w:t>
            </w:r>
          </w:p>
        </w:tc>
      </w:tr>
      <w:tr w:rsidR="00146797" w:rsidRPr="00ED172A" w14:paraId="719AAA1D" w14:textId="77777777" w:rsidTr="00E42A89">
        <w:tc>
          <w:tcPr>
            <w:tcW w:w="1553" w:type="dxa"/>
            <w:tcPrChange w:id="455" w:author="Goldfine, Jill" w:date="2019-06-25T12:13:00Z">
              <w:tcPr>
                <w:tcW w:w="1553" w:type="dxa"/>
              </w:tcPr>
            </w:tcPrChange>
          </w:tcPr>
          <w:p w14:paraId="6649503D" w14:textId="77777777" w:rsidR="00146797" w:rsidRDefault="00146797" w:rsidP="00146797">
            <w:r w:rsidRPr="005879EF">
              <w:rPr>
                <w:rFonts w:asciiTheme="minorHAnsi" w:hAnsiTheme="minorHAnsi" w:cs="Arial"/>
              </w:rPr>
              <w:t>Number</w:t>
            </w:r>
          </w:p>
        </w:tc>
        <w:tc>
          <w:tcPr>
            <w:tcW w:w="2538" w:type="dxa"/>
            <w:shd w:val="clear" w:color="auto" w:fill="C2D69B" w:themeFill="accent3" w:themeFillTint="99"/>
            <w:tcPrChange w:id="456" w:author="Goldfine, Jill" w:date="2019-06-25T12:13:00Z">
              <w:tcPr>
                <w:tcW w:w="2538" w:type="dxa"/>
                <w:shd w:val="clear" w:color="auto" w:fill="C2D69B" w:themeFill="accent3" w:themeFillTint="99"/>
              </w:tcPr>
            </w:tcPrChange>
          </w:tcPr>
          <w:p w14:paraId="25981126" w14:textId="2F996ACB" w:rsidR="00146797" w:rsidRPr="00ED172A" w:rsidRDefault="00146797" w:rsidP="00146797">
            <w:pPr>
              <w:pStyle w:val="NoSpacing"/>
              <w:rPr>
                <w:rFonts w:asciiTheme="minorHAnsi" w:hAnsiTheme="minorHAnsi" w:cs="Arial"/>
              </w:rPr>
            </w:pPr>
            <w:r>
              <w:rPr>
                <w:rFonts w:asciiTheme="minorHAnsi" w:hAnsiTheme="minorHAnsi" w:cs="Arial"/>
              </w:rPr>
              <w:t>Number</w:t>
            </w:r>
            <w:r w:rsidRPr="00ED172A">
              <w:rPr>
                <w:rFonts w:asciiTheme="minorHAnsi" w:hAnsiTheme="minorHAnsi" w:cs="Arial"/>
              </w:rPr>
              <w:t xml:space="preserve"> PII Records</w:t>
            </w:r>
          </w:p>
        </w:tc>
        <w:tc>
          <w:tcPr>
            <w:tcW w:w="3836" w:type="dxa"/>
            <w:vMerge w:val="restart"/>
            <w:tcPrChange w:id="457" w:author="Goldfine, Jill" w:date="2019-06-25T12:13:00Z">
              <w:tcPr>
                <w:tcW w:w="3836" w:type="dxa"/>
                <w:vMerge w:val="restart"/>
              </w:tcPr>
            </w:tcPrChange>
          </w:tcPr>
          <w:p w14:paraId="55D6A23D" w14:textId="30453BE2" w:rsidR="00146797" w:rsidRPr="003D65B7" w:rsidRDefault="00146797" w:rsidP="00226557">
            <w:pPr>
              <w:pStyle w:val="NoSpacing"/>
              <w:rPr>
                <w:rFonts w:asciiTheme="minorHAnsi" w:hAnsiTheme="minorHAnsi" w:cs="Arial"/>
                <w:highlight w:val="yellow"/>
                <w:rPrChange w:id="458" w:author="Goldfine, Jill" w:date="2019-06-25T12:33:00Z">
                  <w:rPr>
                    <w:rFonts w:asciiTheme="minorHAnsi" w:hAnsiTheme="minorHAnsi" w:cs="Arial"/>
                  </w:rPr>
                </w:rPrChange>
              </w:rPr>
            </w:pPr>
            <w:r w:rsidRPr="003D65B7">
              <w:rPr>
                <w:rFonts w:asciiTheme="minorHAnsi" w:hAnsiTheme="minorHAnsi" w:cs="Arial"/>
                <w:highlight w:val="yellow"/>
                <w:rPrChange w:id="459" w:author="Goldfine, Jill" w:date="2019-06-25T12:33:00Z">
                  <w:rPr>
                    <w:rFonts w:asciiTheme="minorHAnsi" w:hAnsiTheme="minorHAnsi" w:cs="Arial"/>
                  </w:rPr>
                </w:rPrChange>
              </w:rPr>
              <w:t xml:space="preserve"># of records containing sensitive customer </w:t>
            </w:r>
            <w:proofErr w:type="spellStart"/>
            <w:r w:rsidRPr="003D65B7">
              <w:rPr>
                <w:rFonts w:asciiTheme="minorHAnsi" w:hAnsiTheme="minorHAnsi" w:cs="Arial"/>
                <w:highlight w:val="yellow"/>
                <w:rPrChange w:id="460" w:author="Goldfine, Jill" w:date="2019-06-25T12:33:00Z">
                  <w:rPr>
                    <w:rFonts w:asciiTheme="minorHAnsi" w:hAnsiTheme="minorHAnsi" w:cs="Arial"/>
                  </w:rPr>
                </w:rPrChange>
              </w:rPr>
              <w:t>informance</w:t>
            </w:r>
            <w:proofErr w:type="spellEnd"/>
            <w:r w:rsidRPr="003D65B7">
              <w:rPr>
                <w:rFonts w:asciiTheme="minorHAnsi" w:hAnsiTheme="minorHAnsi" w:cs="Arial"/>
                <w:highlight w:val="yellow"/>
                <w:rPrChange w:id="461" w:author="Goldfine, Jill" w:date="2019-06-25T12:33:00Z">
                  <w:rPr>
                    <w:rFonts w:asciiTheme="minorHAnsi" w:hAnsiTheme="minorHAnsi" w:cs="Arial"/>
                  </w:rPr>
                </w:rPrChange>
              </w:rPr>
              <w:t xml:space="preserve"> collected and stored through any medium and separated by the type of data. </w:t>
            </w:r>
            <w:del w:id="462" w:author="Goldfine, Jill" w:date="2019-06-12T09:40:00Z">
              <w:r w:rsidRPr="003D65B7" w:rsidDel="00226557">
                <w:rPr>
                  <w:rFonts w:asciiTheme="minorHAnsi" w:hAnsiTheme="minorHAnsi" w:cs="Arial"/>
                  <w:highlight w:val="yellow"/>
                </w:rPr>
                <w:delText>Should these be ranges?</w:delText>
              </w:r>
            </w:del>
            <w:ins w:id="463" w:author="Goldfine, Jill" w:date="2019-06-12T09:40:00Z">
              <w:r w:rsidR="00226557" w:rsidRPr="003D65B7">
                <w:rPr>
                  <w:rFonts w:asciiTheme="minorHAnsi" w:hAnsiTheme="minorHAnsi" w:cs="Arial"/>
                  <w:highlight w:val="yellow"/>
                  <w:rPrChange w:id="464" w:author="Goldfine, Jill" w:date="2019-06-25T12:33:00Z">
                    <w:rPr>
                      <w:rFonts w:asciiTheme="minorHAnsi" w:hAnsiTheme="minorHAnsi" w:cs="Arial"/>
                    </w:rPr>
                  </w:rPrChange>
                </w:rPr>
                <w:t>A Conformed Set of Ranges will be established.</w:t>
              </w:r>
            </w:ins>
          </w:p>
        </w:tc>
        <w:tc>
          <w:tcPr>
            <w:tcW w:w="911" w:type="dxa"/>
            <w:gridSpan w:val="2"/>
            <w:vAlign w:val="center"/>
            <w:tcPrChange w:id="465" w:author="Goldfine, Jill" w:date="2019-06-25T12:13:00Z">
              <w:tcPr>
                <w:tcW w:w="911" w:type="dxa"/>
                <w:gridSpan w:val="2"/>
                <w:vAlign w:val="center"/>
              </w:tcPr>
            </w:tcPrChange>
          </w:tcPr>
          <w:p w14:paraId="261AEA49" w14:textId="77777777" w:rsidR="00146797" w:rsidRDefault="00146797" w:rsidP="00146797">
            <w:pPr>
              <w:jc w:val="center"/>
            </w:pPr>
            <w:r w:rsidRPr="00B53643">
              <w:rPr>
                <w:rFonts w:asciiTheme="minorHAnsi" w:hAnsiTheme="minorHAnsi" w:cs="Arial"/>
              </w:rPr>
              <w:t>Y</w:t>
            </w:r>
          </w:p>
        </w:tc>
      </w:tr>
      <w:tr w:rsidR="00146797" w:rsidRPr="00ED172A" w14:paraId="3F059623" w14:textId="77777777" w:rsidTr="00E42A89">
        <w:tc>
          <w:tcPr>
            <w:tcW w:w="1553" w:type="dxa"/>
            <w:tcPrChange w:id="466" w:author="Goldfine, Jill" w:date="2019-06-25T12:13:00Z">
              <w:tcPr>
                <w:tcW w:w="1553" w:type="dxa"/>
              </w:tcPr>
            </w:tcPrChange>
          </w:tcPr>
          <w:p w14:paraId="557D1232" w14:textId="77777777" w:rsidR="00146797" w:rsidRDefault="00146797" w:rsidP="00146797">
            <w:r w:rsidRPr="005879EF">
              <w:rPr>
                <w:rFonts w:asciiTheme="minorHAnsi" w:hAnsiTheme="minorHAnsi" w:cs="Arial"/>
              </w:rPr>
              <w:t>Number</w:t>
            </w:r>
          </w:p>
        </w:tc>
        <w:tc>
          <w:tcPr>
            <w:tcW w:w="2538" w:type="dxa"/>
            <w:shd w:val="clear" w:color="auto" w:fill="C2D69B" w:themeFill="accent3" w:themeFillTint="99"/>
            <w:tcPrChange w:id="467" w:author="Goldfine, Jill" w:date="2019-06-25T12:13:00Z">
              <w:tcPr>
                <w:tcW w:w="2538" w:type="dxa"/>
                <w:shd w:val="clear" w:color="auto" w:fill="C2D69B" w:themeFill="accent3" w:themeFillTint="99"/>
              </w:tcPr>
            </w:tcPrChange>
          </w:tcPr>
          <w:p w14:paraId="3A2FE527" w14:textId="2BA2BD8C" w:rsidR="00146797" w:rsidRPr="00ED172A" w:rsidRDefault="00146797" w:rsidP="00146797">
            <w:pPr>
              <w:pStyle w:val="NoSpacing"/>
              <w:rPr>
                <w:rFonts w:asciiTheme="minorHAnsi" w:hAnsiTheme="minorHAnsi" w:cs="Arial"/>
              </w:rPr>
            </w:pPr>
            <w:r>
              <w:rPr>
                <w:rFonts w:asciiTheme="minorHAnsi" w:hAnsiTheme="minorHAnsi" w:cs="Arial"/>
              </w:rPr>
              <w:t>Number</w:t>
            </w:r>
            <w:r w:rsidRPr="00ED172A">
              <w:rPr>
                <w:rFonts w:asciiTheme="minorHAnsi" w:hAnsiTheme="minorHAnsi" w:cs="Arial"/>
              </w:rPr>
              <w:t xml:space="preserve"> PCI Records</w:t>
            </w:r>
          </w:p>
        </w:tc>
        <w:tc>
          <w:tcPr>
            <w:tcW w:w="3836" w:type="dxa"/>
            <w:vMerge/>
            <w:tcPrChange w:id="468" w:author="Goldfine, Jill" w:date="2019-06-25T12:13:00Z">
              <w:tcPr>
                <w:tcW w:w="3836" w:type="dxa"/>
                <w:vMerge/>
              </w:tcPr>
            </w:tcPrChange>
          </w:tcPr>
          <w:p w14:paraId="5A76CC9A" w14:textId="77777777" w:rsidR="00146797" w:rsidRPr="00ED172A" w:rsidRDefault="00146797" w:rsidP="00146797">
            <w:pPr>
              <w:pStyle w:val="NoSpacing"/>
              <w:rPr>
                <w:rFonts w:asciiTheme="minorHAnsi" w:hAnsiTheme="minorHAnsi" w:cs="Arial"/>
              </w:rPr>
            </w:pPr>
          </w:p>
        </w:tc>
        <w:tc>
          <w:tcPr>
            <w:tcW w:w="911" w:type="dxa"/>
            <w:gridSpan w:val="2"/>
            <w:vAlign w:val="center"/>
            <w:tcPrChange w:id="469" w:author="Goldfine, Jill" w:date="2019-06-25T12:13:00Z">
              <w:tcPr>
                <w:tcW w:w="911" w:type="dxa"/>
                <w:gridSpan w:val="2"/>
                <w:vAlign w:val="center"/>
              </w:tcPr>
            </w:tcPrChange>
          </w:tcPr>
          <w:p w14:paraId="1A941C12" w14:textId="77777777" w:rsidR="00146797" w:rsidRDefault="00146797" w:rsidP="00146797">
            <w:pPr>
              <w:jc w:val="center"/>
            </w:pPr>
            <w:r w:rsidRPr="00B53643">
              <w:rPr>
                <w:rFonts w:asciiTheme="minorHAnsi" w:hAnsiTheme="minorHAnsi" w:cs="Arial"/>
              </w:rPr>
              <w:t>Y</w:t>
            </w:r>
          </w:p>
        </w:tc>
      </w:tr>
      <w:tr w:rsidR="00146797" w:rsidRPr="00ED172A" w14:paraId="1D6F7290" w14:textId="77777777" w:rsidTr="00E42A89">
        <w:tc>
          <w:tcPr>
            <w:tcW w:w="1553" w:type="dxa"/>
            <w:tcPrChange w:id="470" w:author="Goldfine, Jill" w:date="2019-06-25T12:13:00Z">
              <w:tcPr>
                <w:tcW w:w="1553" w:type="dxa"/>
              </w:tcPr>
            </w:tcPrChange>
          </w:tcPr>
          <w:p w14:paraId="545D8E03" w14:textId="77777777" w:rsidR="00146797" w:rsidRDefault="00146797" w:rsidP="00146797">
            <w:r w:rsidRPr="005879EF">
              <w:rPr>
                <w:rFonts w:asciiTheme="minorHAnsi" w:hAnsiTheme="minorHAnsi" w:cs="Arial"/>
              </w:rPr>
              <w:t>Number</w:t>
            </w:r>
          </w:p>
        </w:tc>
        <w:tc>
          <w:tcPr>
            <w:tcW w:w="2538" w:type="dxa"/>
            <w:shd w:val="clear" w:color="auto" w:fill="C2D69B" w:themeFill="accent3" w:themeFillTint="99"/>
            <w:tcPrChange w:id="471" w:author="Goldfine, Jill" w:date="2019-06-25T12:13:00Z">
              <w:tcPr>
                <w:tcW w:w="2538" w:type="dxa"/>
                <w:shd w:val="clear" w:color="auto" w:fill="C2D69B" w:themeFill="accent3" w:themeFillTint="99"/>
              </w:tcPr>
            </w:tcPrChange>
          </w:tcPr>
          <w:p w14:paraId="241DE601" w14:textId="1D4E687F" w:rsidR="00146797" w:rsidRPr="00ED172A" w:rsidRDefault="00146797" w:rsidP="00146797">
            <w:pPr>
              <w:pStyle w:val="NoSpacing"/>
              <w:rPr>
                <w:rFonts w:asciiTheme="minorHAnsi" w:hAnsiTheme="minorHAnsi" w:cs="Arial"/>
              </w:rPr>
            </w:pPr>
            <w:commentRangeStart w:id="472"/>
            <w:r>
              <w:rPr>
                <w:rFonts w:asciiTheme="minorHAnsi" w:hAnsiTheme="minorHAnsi" w:cs="Arial"/>
              </w:rPr>
              <w:t>Number</w:t>
            </w:r>
            <w:r w:rsidRPr="00ED172A">
              <w:rPr>
                <w:rFonts w:asciiTheme="minorHAnsi" w:hAnsiTheme="minorHAnsi" w:cs="Arial"/>
              </w:rPr>
              <w:t xml:space="preserve"> PHI Records</w:t>
            </w:r>
          </w:p>
        </w:tc>
        <w:tc>
          <w:tcPr>
            <w:tcW w:w="3836" w:type="dxa"/>
            <w:vMerge/>
            <w:tcPrChange w:id="473" w:author="Goldfine, Jill" w:date="2019-06-25T12:13:00Z">
              <w:tcPr>
                <w:tcW w:w="3836" w:type="dxa"/>
                <w:vMerge/>
              </w:tcPr>
            </w:tcPrChange>
          </w:tcPr>
          <w:p w14:paraId="2A0D70D5" w14:textId="77777777" w:rsidR="00146797" w:rsidRPr="00ED172A" w:rsidRDefault="00146797" w:rsidP="00146797">
            <w:pPr>
              <w:pStyle w:val="NoSpacing"/>
              <w:rPr>
                <w:rFonts w:asciiTheme="minorHAnsi" w:hAnsiTheme="minorHAnsi" w:cs="Arial"/>
              </w:rPr>
            </w:pPr>
          </w:p>
        </w:tc>
        <w:tc>
          <w:tcPr>
            <w:tcW w:w="911" w:type="dxa"/>
            <w:gridSpan w:val="2"/>
            <w:vAlign w:val="center"/>
            <w:tcPrChange w:id="474" w:author="Goldfine, Jill" w:date="2019-06-25T12:13:00Z">
              <w:tcPr>
                <w:tcW w:w="911" w:type="dxa"/>
                <w:gridSpan w:val="2"/>
                <w:vAlign w:val="center"/>
              </w:tcPr>
            </w:tcPrChange>
          </w:tcPr>
          <w:p w14:paraId="60AE6542" w14:textId="77777777" w:rsidR="00146797" w:rsidRDefault="00146797" w:rsidP="00146797">
            <w:pPr>
              <w:jc w:val="center"/>
            </w:pPr>
            <w:r w:rsidRPr="00B53643">
              <w:rPr>
                <w:rFonts w:asciiTheme="minorHAnsi" w:hAnsiTheme="minorHAnsi" w:cs="Arial"/>
              </w:rPr>
              <w:t>Y</w:t>
            </w:r>
            <w:commentRangeEnd w:id="472"/>
            <w:r w:rsidR="000E0412">
              <w:rPr>
                <w:rStyle w:val="CommentReference"/>
              </w:rPr>
              <w:commentReference w:id="472"/>
            </w:r>
          </w:p>
        </w:tc>
      </w:tr>
      <w:tr w:rsidR="00146797" w:rsidRPr="00ED172A" w14:paraId="79EE19D0" w14:textId="77777777" w:rsidTr="00E42A89">
        <w:tc>
          <w:tcPr>
            <w:tcW w:w="1553" w:type="dxa"/>
            <w:tcPrChange w:id="475" w:author="Goldfine, Jill" w:date="2019-06-25T12:13:00Z">
              <w:tcPr>
                <w:tcW w:w="1553" w:type="dxa"/>
              </w:tcPr>
            </w:tcPrChange>
          </w:tcPr>
          <w:p w14:paraId="578AD321" w14:textId="77777777" w:rsidR="00146797" w:rsidRDefault="00146797" w:rsidP="00146797">
            <w:r w:rsidRPr="005879EF">
              <w:rPr>
                <w:rFonts w:asciiTheme="minorHAnsi" w:hAnsiTheme="minorHAnsi" w:cs="Arial"/>
              </w:rPr>
              <w:t>Number</w:t>
            </w:r>
          </w:p>
        </w:tc>
        <w:tc>
          <w:tcPr>
            <w:tcW w:w="2538" w:type="dxa"/>
            <w:shd w:val="clear" w:color="auto" w:fill="C2D69B" w:themeFill="accent3" w:themeFillTint="99"/>
            <w:tcPrChange w:id="476" w:author="Goldfine, Jill" w:date="2019-06-25T12:13:00Z">
              <w:tcPr>
                <w:tcW w:w="2538" w:type="dxa"/>
                <w:shd w:val="clear" w:color="auto" w:fill="C2D69B" w:themeFill="accent3" w:themeFillTint="99"/>
              </w:tcPr>
            </w:tcPrChange>
          </w:tcPr>
          <w:p w14:paraId="03D28A82" w14:textId="640B924C" w:rsidR="00146797" w:rsidRPr="00ED172A" w:rsidRDefault="00146797" w:rsidP="00146797">
            <w:pPr>
              <w:pStyle w:val="NoSpacing"/>
              <w:rPr>
                <w:rFonts w:asciiTheme="minorHAnsi" w:hAnsiTheme="minorHAnsi" w:cs="Arial"/>
              </w:rPr>
            </w:pPr>
            <w:r>
              <w:rPr>
                <w:rFonts w:asciiTheme="minorHAnsi" w:hAnsiTheme="minorHAnsi" w:cs="Arial"/>
              </w:rPr>
              <w:t>Number</w:t>
            </w:r>
            <w:r w:rsidRPr="00ED172A">
              <w:rPr>
                <w:rFonts w:asciiTheme="minorHAnsi" w:hAnsiTheme="minorHAnsi" w:cs="Arial"/>
              </w:rPr>
              <w:t xml:space="preserve"> Beds in Healthcare Facility</w:t>
            </w:r>
          </w:p>
        </w:tc>
        <w:tc>
          <w:tcPr>
            <w:tcW w:w="3836" w:type="dxa"/>
            <w:tcPrChange w:id="477" w:author="Goldfine, Jill" w:date="2019-06-25T12:13:00Z">
              <w:tcPr>
                <w:tcW w:w="3836" w:type="dxa"/>
              </w:tcPr>
            </w:tcPrChange>
          </w:tcPr>
          <w:p w14:paraId="3F1857D2" w14:textId="354CDBC4" w:rsidR="00146797" w:rsidRPr="00ED172A" w:rsidRDefault="00051A7C" w:rsidP="00146797">
            <w:pPr>
              <w:pStyle w:val="NoSpacing"/>
              <w:rPr>
                <w:rFonts w:asciiTheme="minorHAnsi" w:hAnsiTheme="minorHAnsi" w:cs="Arial"/>
              </w:rPr>
            </w:pPr>
            <w:ins w:id="478" w:author="Goldfine, Jill" w:date="2019-06-12T09:05:00Z">
              <w:r>
                <w:rPr>
                  <w:rFonts w:asciiTheme="minorHAnsi" w:hAnsiTheme="minorHAnsi" w:cs="Arial"/>
                </w:rPr>
                <w:t>Number of Beds in the Healthcare Facility when underwriting Cyber exposure at a healthcare facility.</w:t>
              </w:r>
            </w:ins>
          </w:p>
        </w:tc>
        <w:tc>
          <w:tcPr>
            <w:tcW w:w="911" w:type="dxa"/>
            <w:gridSpan w:val="2"/>
            <w:vAlign w:val="center"/>
            <w:tcPrChange w:id="479" w:author="Goldfine, Jill" w:date="2019-06-25T12:13:00Z">
              <w:tcPr>
                <w:tcW w:w="911" w:type="dxa"/>
                <w:gridSpan w:val="2"/>
                <w:vAlign w:val="center"/>
              </w:tcPr>
            </w:tcPrChange>
          </w:tcPr>
          <w:p w14:paraId="23EDEEC7" w14:textId="77777777" w:rsidR="00146797" w:rsidRDefault="00146797" w:rsidP="00146797">
            <w:pPr>
              <w:jc w:val="center"/>
            </w:pPr>
            <w:r w:rsidRPr="00B53643">
              <w:rPr>
                <w:rFonts w:asciiTheme="minorHAnsi" w:hAnsiTheme="minorHAnsi" w:cs="Arial"/>
              </w:rPr>
              <w:t>Y</w:t>
            </w:r>
          </w:p>
        </w:tc>
      </w:tr>
      <w:tr w:rsidR="00146797" w:rsidRPr="00ED172A" w14:paraId="13F3D412" w14:textId="77777777" w:rsidTr="00E42A89">
        <w:tc>
          <w:tcPr>
            <w:tcW w:w="1553" w:type="dxa"/>
            <w:tcPrChange w:id="480" w:author="Goldfine, Jill" w:date="2019-06-25T12:13:00Z">
              <w:tcPr>
                <w:tcW w:w="1553" w:type="dxa"/>
              </w:tcPr>
            </w:tcPrChange>
          </w:tcPr>
          <w:p w14:paraId="3E613261" w14:textId="77777777" w:rsidR="00146797" w:rsidRDefault="00146797" w:rsidP="00146797">
            <w:r w:rsidRPr="005879EF">
              <w:rPr>
                <w:rFonts w:asciiTheme="minorHAnsi" w:hAnsiTheme="minorHAnsi" w:cs="Arial"/>
              </w:rPr>
              <w:t>Number</w:t>
            </w:r>
          </w:p>
        </w:tc>
        <w:tc>
          <w:tcPr>
            <w:tcW w:w="2538" w:type="dxa"/>
            <w:shd w:val="clear" w:color="auto" w:fill="C2D69B" w:themeFill="accent3" w:themeFillTint="99"/>
            <w:tcPrChange w:id="481" w:author="Goldfine, Jill" w:date="2019-06-25T12:13:00Z">
              <w:tcPr>
                <w:tcW w:w="2538" w:type="dxa"/>
                <w:shd w:val="clear" w:color="auto" w:fill="C2D69B" w:themeFill="accent3" w:themeFillTint="99"/>
              </w:tcPr>
            </w:tcPrChange>
          </w:tcPr>
          <w:p w14:paraId="31D689C8" w14:textId="77777777" w:rsidR="00146797" w:rsidRPr="00ED172A" w:rsidRDefault="00146797" w:rsidP="00146797">
            <w:pPr>
              <w:pStyle w:val="NoSpacing"/>
              <w:rPr>
                <w:rFonts w:asciiTheme="minorHAnsi" w:hAnsiTheme="minorHAnsi" w:cs="Arial"/>
              </w:rPr>
            </w:pPr>
            <w:r w:rsidRPr="00ED172A">
              <w:rPr>
                <w:rFonts w:asciiTheme="minorHAnsi" w:hAnsiTheme="minorHAnsi" w:cs="Arial"/>
              </w:rPr>
              <w:t>TIV of Physical Assets</w:t>
            </w:r>
          </w:p>
        </w:tc>
        <w:tc>
          <w:tcPr>
            <w:tcW w:w="3836" w:type="dxa"/>
            <w:tcPrChange w:id="482" w:author="Goldfine, Jill" w:date="2019-06-25T12:13:00Z">
              <w:tcPr>
                <w:tcW w:w="3836" w:type="dxa"/>
              </w:tcPr>
            </w:tcPrChange>
          </w:tcPr>
          <w:p w14:paraId="0E708FA2" w14:textId="6B170B71" w:rsidR="00146797" w:rsidRPr="00ED172A" w:rsidRDefault="00146797" w:rsidP="00146797">
            <w:pPr>
              <w:pStyle w:val="NoSpacing"/>
              <w:rPr>
                <w:rFonts w:asciiTheme="minorHAnsi" w:hAnsiTheme="minorHAnsi" w:cs="Arial"/>
              </w:rPr>
            </w:pPr>
            <w:r>
              <w:rPr>
                <w:rFonts w:asciiTheme="minorHAnsi" w:hAnsiTheme="minorHAnsi" w:cs="Arial"/>
              </w:rPr>
              <w:t xml:space="preserve">Total Insured Value </w:t>
            </w:r>
            <w:ins w:id="483" w:author="Goldfine, Jill" w:date="2019-06-12T09:41:00Z">
              <w:r w:rsidR="00226557">
                <w:rPr>
                  <w:rFonts w:asciiTheme="minorHAnsi" w:hAnsiTheme="minorHAnsi" w:cs="Arial"/>
                </w:rPr>
                <w:t xml:space="preserve">Amount </w:t>
              </w:r>
            </w:ins>
            <w:r>
              <w:rPr>
                <w:rFonts w:asciiTheme="minorHAnsi" w:hAnsiTheme="minorHAnsi" w:cs="Arial"/>
              </w:rPr>
              <w:t>of the systems/network Physical Assets insured by Markel</w:t>
            </w:r>
          </w:p>
        </w:tc>
        <w:tc>
          <w:tcPr>
            <w:tcW w:w="911" w:type="dxa"/>
            <w:gridSpan w:val="2"/>
            <w:vAlign w:val="center"/>
            <w:tcPrChange w:id="484" w:author="Goldfine, Jill" w:date="2019-06-25T12:13:00Z">
              <w:tcPr>
                <w:tcW w:w="911" w:type="dxa"/>
                <w:gridSpan w:val="2"/>
                <w:vAlign w:val="center"/>
              </w:tcPr>
            </w:tcPrChange>
          </w:tcPr>
          <w:p w14:paraId="0F42E264" w14:textId="77777777" w:rsidR="00146797" w:rsidRDefault="00146797" w:rsidP="00146797">
            <w:pPr>
              <w:jc w:val="center"/>
            </w:pPr>
            <w:r w:rsidRPr="00B53643">
              <w:rPr>
                <w:rFonts w:asciiTheme="minorHAnsi" w:hAnsiTheme="minorHAnsi" w:cs="Arial"/>
              </w:rPr>
              <w:t>Y</w:t>
            </w:r>
          </w:p>
        </w:tc>
      </w:tr>
      <w:tr w:rsidR="00146797" w:rsidRPr="00ED172A" w14:paraId="7D61336D" w14:textId="77777777" w:rsidTr="00E42A89">
        <w:tc>
          <w:tcPr>
            <w:tcW w:w="8838" w:type="dxa"/>
            <w:gridSpan w:val="5"/>
            <w:vAlign w:val="center"/>
            <w:tcPrChange w:id="485" w:author="Goldfine, Jill" w:date="2019-06-25T12:13:00Z">
              <w:tcPr>
                <w:tcW w:w="8838" w:type="dxa"/>
                <w:gridSpan w:val="5"/>
                <w:vAlign w:val="center"/>
              </w:tcPr>
            </w:tcPrChange>
          </w:tcPr>
          <w:p w14:paraId="0C1B83CB" w14:textId="77777777" w:rsidR="00146797" w:rsidRDefault="00146797" w:rsidP="00146797">
            <w:pPr>
              <w:pStyle w:val="NoSpacing"/>
              <w:jc w:val="center"/>
              <w:rPr>
                <w:rFonts w:ascii="Arial" w:hAnsi="Arial" w:cs="Arial"/>
                <w:sz w:val="18"/>
                <w:szCs w:val="18"/>
              </w:rPr>
            </w:pPr>
          </w:p>
          <w:p w14:paraId="169BC0A4" w14:textId="77777777" w:rsidR="00146797" w:rsidRPr="001D16A8" w:rsidRDefault="00146797" w:rsidP="00146797">
            <w:pPr>
              <w:pStyle w:val="NoSpacing"/>
              <w:jc w:val="center"/>
              <w:rPr>
                <w:rFonts w:ascii="Arial" w:hAnsi="Arial" w:cs="Arial"/>
                <w:b/>
                <w:color w:val="C00000"/>
                <w:sz w:val="18"/>
                <w:szCs w:val="18"/>
              </w:rPr>
            </w:pPr>
            <w:r>
              <w:rPr>
                <w:rFonts w:ascii="Arial" w:hAnsi="Arial" w:cs="Arial"/>
                <w:b/>
                <w:color w:val="C00000"/>
                <w:sz w:val="18"/>
                <w:szCs w:val="18"/>
              </w:rPr>
              <w:t>CLAIM</w:t>
            </w:r>
            <w:r w:rsidRPr="001D16A8">
              <w:rPr>
                <w:rFonts w:ascii="Arial" w:hAnsi="Arial" w:cs="Arial"/>
                <w:b/>
                <w:color w:val="C00000"/>
                <w:sz w:val="18"/>
                <w:szCs w:val="18"/>
              </w:rPr>
              <w:t xml:space="preserve"> ELEMENTS</w:t>
            </w:r>
          </w:p>
          <w:p w14:paraId="703A0866" w14:textId="77777777" w:rsidR="00146797" w:rsidRPr="00ED172A" w:rsidRDefault="00146797" w:rsidP="00146797">
            <w:pPr>
              <w:pStyle w:val="NoSpacing"/>
              <w:jc w:val="center"/>
              <w:rPr>
                <w:rFonts w:asciiTheme="minorHAnsi" w:hAnsiTheme="minorHAnsi" w:cs="Arial"/>
              </w:rPr>
            </w:pPr>
          </w:p>
        </w:tc>
      </w:tr>
      <w:tr w:rsidR="00146797" w:rsidRPr="00ED172A" w14:paraId="4440EB99" w14:textId="77777777" w:rsidTr="00E42A89">
        <w:tc>
          <w:tcPr>
            <w:tcW w:w="1553" w:type="dxa"/>
            <w:tcPrChange w:id="486" w:author="Goldfine, Jill" w:date="2019-06-25T12:13:00Z">
              <w:tcPr>
                <w:tcW w:w="1553" w:type="dxa"/>
              </w:tcPr>
            </w:tcPrChange>
          </w:tcPr>
          <w:p w14:paraId="14FEDEE7" w14:textId="77777777" w:rsidR="00146797" w:rsidRPr="00ED172A" w:rsidRDefault="00146797" w:rsidP="00146797">
            <w:pPr>
              <w:pStyle w:val="NoSpacing"/>
              <w:jc w:val="center"/>
              <w:rPr>
                <w:rFonts w:asciiTheme="minorHAnsi" w:hAnsiTheme="minorHAnsi" w:cs="Arial"/>
                <w:b/>
                <w:sz w:val="22"/>
                <w:szCs w:val="22"/>
              </w:rPr>
            </w:pPr>
          </w:p>
        </w:tc>
        <w:tc>
          <w:tcPr>
            <w:tcW w:w="2538" w:type="dxa"/>
            <w:vAlign w:val="center"/>
            <w:tcPrChange w:id="487" w:author="Goldfine, Jill" w:date="2019-06-25T12:13:00Z">
              <w:tcPr>
                <w:tcW w:w="2538" w:type="dxa"/>
                <w:vAlign w:val="center"/>
              </w:tcPr>
            </w:tcPrChange>
          </w:tcPr>
          <w:p w14:paraId="10B9F29A" w14:textId="77777777" w:rsidR="00146797" w:rsidRPr="00ED172A" w:rsidRDefault="00146797" w:rsidP="00146797">
            <w:pPr>
              <w:pStyle w:val="NoSpacing"/>
              <w:jc w:val="center"/>
              <w:rPr>
                <w:rFonts w:asciiTheme="minorHAnsi" w:hAnsiTheme="minorHAnsi" w:cs="Arial"/>
                <w:b/>
                <w:sz w:val="22"/>
                <w:szCs w:val="22"/>
              </w:rPr>
            </w:pPr>
            <w:r w:rsidRPr="00ED172A">
              <w:rPr>
                <w:rFonts w:asciiTheme="minorHAnsi" w:hAnsiTheme="minorHAnsi" w:cs="Arial"/>
                <w:b/>
                <w:sz w:val="22"/>
                <w:szCs w:val="22"/>
              </w:rPr>
              <w:t>Data Element Name</w:t>
            </w:r>
          </w:p>
        </w:tc>
        <w:tc>
          <w:tcPr>
            <w:tcW w:w="3836" w:type="dxa"/>
            <w:vAlign w:val="center"/>
            <w:tcPrChange w:id="488" w:author="Goldfine, Jill" w:date="2019-06-25T12:13:00Z">
              <w:tcPr>
                <w:tcW w:w="3836" w:type="dxa"/>
                <w:vAlign w:val="center"/>
              </w:tcPr>
            </w:tcPrChange>
          </w:tcPr>
          <w:p w14:paraId="489CB7A4" w14:textId="77777777" w:rsidR="00146797" w:rsidRPr="00ED172A" w:rsidRDefault="00146797" w:rsidP="00146797">
            <w:pPr>
              <w:pStyle w:val="NoSpacing"/>
              <w:jc w:val="center"/>
              <w:rPr>
                <w:rFonts w:asciiTheme="minorHAnsi" w:hAnsiTheme="minorHAnsi" w:cs="Arial"/>
                <w:b/>
                <w:sz w:val="22"/>
                <w:szCs w:val="22"/>
              </w:rPr>
            </w:pPr>
            <w:r w:rsidRPr="00ED172A">
              <w:rPr>
                <w:rFonts w:asciiTheme="minorHAnsi" w:hAnsiTheme="minorHAnsi" w:cs="Arial"/>
                <w:b/>
                <w:sz w:val="22"/>
                <w:szCs w:val="22"/>
              </w:rPr>
              <w:t>Data Element Description</w:t>
            </w:r>
            <w:r>
              <w:rPr>
                <w:rFonts w:asciiTheme="minorHAnsi" w:hAnsiTheme="minorHAnsi" w:cs="Arial"/>
                <w:b/>
                <w:sz w:val="22"/>
                <w:szCs w:val="22"/>
              </w:rPr>
              <w:t>-</w:t>
            </w:r>
            <w:r w:rsidRPr="003100B4">
              <w:rPr>
                <w:rFonts w:asciiTheme="minorHAnsi" w:hAnsiTheme="minorHAnsi" w:cs="Arial"/>
                <w:b/>
                <w:i/>
                <w:sz w:val="18"/>
                <w:szCs w:val="18"/>
              </w:rPr>
              <w:t>Pulled from Policy Record unless otherwise noted</w:t>
            </w:r>
          </w:p>
        </w:tc>
        <w:tc>
          <w:tcPr>
            <w:tcW w:w="911" w:type="dxa"/>
            <w:gridSpan w:val="2"/>
            <w:vAlign w:val="center"/>
            <w:tcPrChange w:id="489" w:author="Goldfine, Jill" w:date="2019-06-25T12:13:00Z">
              <w:tcPr>
                <w:tcW w:w="911" w:type="dxa"/>
                <w:gridSpan w:val="2"/>
                <w:vAlign w:val="center"/>
              </w:tcPr>
            </w:tcPrChange>
          </w:tcPr>
          <w:p w14:paraId="3F3DE32C" w14:textId="77777777" w:rsidR="00146797" w:rsidRPr="00ED172A" w:rsidRDefault="00146797" w:rsidP="00146797">
            <w:pPr>
              <w:pStyle w:val="NoSpacing"/>
              <w:jc w:val="center"/>
              <w:rPr>
                <w:rFonts w:asciiTheme="minorHAnsi" w:hAnsiTheme="minorHAnsi" w:cs="Arial"/>
                <w:b/>
                <w:sz w:val="22"/>
                <w:szCs w:val="22"/>
              </w:rPr>
            </w:pPr>
            <w:r w:rsidRPr="00ED172A">
              <w:rPr>
                <w:rFonts w:asciiTheme="minorHAnsi" w:hAnsiTheme="minorHAnsi" w:cs="Arial"/>
                <w:b/>
                <w:sz w:val="22"/>
                <w:szCs w:val="22"/>
              </w:rPr>
              <w:t>Cyber Specific (Y or N)</w:t>
            </w:r>
          </w:p>
        </w:tc>
      </w:tr>
      <w:tr w:rsidR="00146797" w:rsidRPr="00ED172A" w14:paraId="01A01FE3" w14:textId="77777777" w:rsidTr="00E42A89">
        <w:tc>
          <w:tcPr>
            <w:tcW w:w="1553" w:type="dxa"/>
            <w:tcPrChange w:id="490" w:author="Goldfine, Jill" w:date="2019-06-25T12:13:00Z">
              <w:tcPr>
                <w:tcW w:w="1553" w:type="dxa"/>
              </w:tcPr>
            </w:tcPrChange>
          </w:tcPr>
          <w:p w14:paraId="099B138B" w14:textId="77777777" w:rsidR="00146797" w:rsidRDefault="00146797" w:rsidP="00146797">
            <w:pPr>
              <w:pStyle w:val="NoSpacing"/>
              <w:rPr>
                <w:rFonts w:asciiTheme="minorHAnsi" w:hAnsiTheme="minorHAnsi" w:cs="Arial"/>
              </w:rPr>
            </w:pPr>
            <w:r>
              <w:rPr>
                <w:rFonts w:asciiTheme="minorHAnsi" w:hAnsiTheme="minorHAnsi" w:cs="Arial"/>
              </w:rPr>
              <w:t>Character</w:t>
            </w:r>
          </w:p>
        </w:tc>
        <w:tc>
          <w:tcPr>
            <w:tcW w:w="2538" w:type="dxa"/>
            <w:tcPrChange w:id="491" w:author="Goldfine, Jill" w:date="2019-06-25T12:13:00Z">
              <w:tcPr>
                <w:tcW w:w="2538" w:type="dxa"/>
              </w:tcPr>
            </w:tcPrChange>
          </w:tcPr>
          <w:p w14:paraId="1D496F80" w14:textId="2AF8565C" w:rsidR="00146797" w:rsidRPr="00ED172A" w:rsidRDefault="00146797" w:rsidP="00146797">
            <w:pPr>
              <w:pStyle w:val="NoSpacing"/>
              <w:rPr>
                <w:rFonts w:asciiTheme="minorHAnsi" w:hAnsiTheme="minorHAnsi" w:cs="Arial"/>
              </w:rPr>
            </w:pPr>
            <w:r>
              <w:rPr>
                <w:rFonts w:asciiTheme="minorHAnsi" w:hAnsiTheme="minorHAnsi" w:cs="Arial"/>
              </w:rPr>
              <w:t>Claim Folder Number</w:t>
            </w:r>
          </w:p>
        </w:tc>
        <w:tc>
          <w:tcPr>
            <w:tcW w:w="3836" w:type="dxa"/>
            <w:tcPrChange w:id="492" w:author="Goldfine, Jill" w:date="2019-06-25T12:13:00Z">
              <w:tcPr>
                <w:tcW w:w="3836" w:type="dxa"/>
              </w:tcPr>
            </w:tcPrChange>
          </w:tcPr>
          <w:p w14:paraId="2547373A" w14:textId="77777777" w:rsidR="00146797" w:rsidRPr="001667E1" w:rsidRDefault="00146797" w:rsidP="00146797">
            <w:pPr>
              <w:pStyle w:val="NoSpacing"/>
              <w:rPr>
                <w:rFonts w:asciiTheme="minorHAnsi" w:hAnsiTheme="minorHAnsi" w:cs="Arial"/>
              </w:rPr>
            </w:pPr>
            <w:r w:rsidRPr="001667E1">
              <w:rPr>
                <w:rFonts w:asciiTheme="minorHAnsi" w:hAnsiTheme="minorHAnsi" w:cs="Arial"/>
              </w:rPr>
              <w:t xml:space="preserve">Number used to uniquely identify a specific </w:t>
            </w:r>
            <w:r w:rsidRPr="001667E1">
              <w:rPr>
                <w:rFonts w:asciiTheme="minorHAnsi" w:hAnsiTheme="minorHAnsi"/>
              </w:rPr>
              <w:t>Claim Folder</w:t>
            </w:r>
            <w:r w:rsidRPr="001667E1">
              <w:rPr>
                <w:rFonts w:asciiTheme="minorHAnsi" w:hAnsiTheme="minorHAnsi" w:cs="Arial"/>
              </w:rPr>
              <w:t xml:space="preserve"> within a particular system.  </w:t>
            </w:r>
          </w:p>
        </w:tc>
        <w:tc>
          <w:tcPr>
            <w:tcW w:w="911" w:type="dxa"/>
            <w:gridSpan w:val="2"/>
            <w:vAlign w:val="center"/>
            <w:tcPrChange w:id="493" w:author="Goldfine, Jill" w:date="2019-06-25T12:13:00Z">
              <w:tcPr>
                <w:tcW w:w="911" w:type="dxa"/>
                <w:gridSpan w:val="2"/>
                <w:vAlign w:val="center"/>
              </w:tcPr>
            </w:tcPrChange>
          </w:tcPr>
          <w:p w14:paraId="381E689D" w14:textId="77777777" w:rsidR="00146797" w:rsidRPr="00ED172A" w:rsidRDefault="00146797" w:rsidP="00146797">
            <w:pPr>
              <w:pStyle w:val="NoSpacing"/>
              <w:jc w:val="center"/>
              <w:rPr>
                <w:rFonts w:asciiTheme="minorHAnsi" w:hAnsiTheme="minorHAnsi" w:cs="Arial"/>
              </w:rPr>
            </w:pPr>
            <w:r>
              <w:rPr>
                <w:rFonts w:asciiTheme="minorHAnsi" w:hAnsiTheme="minorHAnsi" w:cs="Arial"/>
              </w:rPr>
              <w:t>N</w:t>
            </w:r>
          </w:p>
        </w:tc>
      </w:tr>
      <w:tr w:rsidR="00146797" w:rsidRPr="00ED172A" w14:paraId="79990CA8" w14:textId="77777777" w:rsidTr="00E42A89">
        <w:tc>
          <w:tcPr>
            <w:tcW w:w="1553" w:type="dxa"/>
            <w:tcPrChange w:id="494" w:author="Goldfine, Jill" w:date="2019-06-25T12:13:00Z">
              <w:tcPr>
                <w:tcW w:w="1553" w:type="dxa"/>
              </w:tcPr>
            </w:tcPrChange>
          </w:tcPr>
          <w:p w14:paraId="76F3FA90" w14:textId="77777777" w:rsidR="00146797" w:rsidRDefault="00146797" w:rsidP="00146797">
            <w:r>
              <w:rPr>
                <w:rFonts w:asciiTheme="minorHAnsi" w:hAnsiTheme="minorHAnsi" w:cs="Arial"/>
              </w:rPr>
              <w:t>Character</w:t>
            </w:r>
          </w:p>
        </w:tc>
        <w:tc>
          <w:tcPr>
            <w:tcW w:w="2538" w:type="dxa"/>
            <w:tcPrChange w:id="495" w:author="Goldfine, Jill" w:date="2019-06-25T12:13:00Z">
              <w:tcPr>
                <w:tcW w:w="2538" w:type="dxa"/>
              </w:tcPr>
            </w:tcPrChange>
          </w:tcPr>
          <w:p w14:paraId="08E061E0" w14:textId="1415DEB7" w:rsidR="00146797" w:rsidRDefault="00146797" w:rsidP="00146797">
            <w:pPr>
              <w:pStyle w:val="NoSpacing"/>
              <w:rPr>
                <w:rFonts w:asciiTheme="minorHAnsi" w:hAnsiTheme="minorHAnsi" w:cs="Arial"/>
              </w:rPr>
            </w:pPr>
            <w:r>
              <w:rPr>
                <w:rFonts w:asciiTheme="minorHAnsi" w:hAnsiTheme="minorHAnsi" w:cs="Arial"/>
              </w:rPr>
              <w:t>Claim Feature Number</w:t>
            </w:r>
          </w:p>
        </w:tc>
        <w:tc>
          <w:tcPr>
            <w:tcW w:w="3836" w:type="dxa"/>
            <w:tcPrChange w:id="496" w:author="Goldfine, Jill" w:date="2019-06-25T12:13:00Z">
              <w:tcPr>
                <w:tcW w:w="3836" w:type="dxa"/>
              </w:tcPr>
            </w:tcPrChange>
          </w:tcPr>
          <w:p w14:paraId="23177B42" w14:textId="77777777" w:rsidR="00146797" w:rsidRPr="001667E1" w:rsidRDefault="00146797" w:rsidP="00146797">
            <w:pPr>
              <w:pStyle w:val="NoSpacing"/>
              <w:rPr>
                <w:rFonts w:asciiTheme="minorHAnsi" w:hAnsiTheme="minorHAnsi" w:cs="Arial"/>
              </w:rPr>
            </w:pPr>
            <w:r w:rsidRPr="001667E1">
              <w:rPr>
                <w:rFonts w:asciiTheme="minorHAnsi" w:hAnsiTheme="minorHAnsi" w:cs="Arial"/>
              </w:rPr>
              <w:t xml:space="preserve">A number assigned within the </w:t>
            </w:r>
            <w:r w:rsidRPr="001667E1">
              <w:rPr>
                <w:rFonts w:asciiTheme="minorHAnsi" w:hAnsiTheme="minorHAnsi"/>
              </w:rPr>
              <w:t>Originating System</w:t>
            </w:r>
            <w:r w:rsidRPr="001667E1">
              <w:rPr>
                <w:rFonts w:asciiTheme="minorHAnsi" w:hAnsiTheme="minorHAnsi" w:cs="Arial"/>
              </w:rPr>
              <w:t xml:space="preserve"> to delineate </w:t>
            </w:r>
            <w:r w:rsidRPr="001667E1">
              <w:rPr>
                <w:rFonts w:asciiTheme="minorHAnsi" w:hAnsiTheme="minorHAnsi"/>
              </w:rPr>
              <w:t>Claim Features</w:t>
            </w:r>
            <w:r w:rsidRPr="001667E1">
              <w:rPr>
                <w:rFonts w:asciiTheme="minorHAnsi" w:hAnsiTheme="minorHAnsi" w:cs="Arial"/>
              </w:rPr>
              <w:t xml:space="preserve"> within a </w:t>
            </w:r>
            <w:r w:rsidRPr="001667E1">
              <w:rPr>
                <w:rFonts w:asciiTheme="minorHAnsi" w:hAnsiTheme="minorHAnsi"/>
              </w:rPr>
              <w:t>Claim Folder</w:t>
            </w:r>
            <w:r w:rsidRPr="001667E1">
              <w:rPr>
                <w:rFonts w:asciiTheme="minorHAnsi" w:hAnsiTheme="minorHAnsi" w:cs="Arial"/>
              </w:rPr>
              <w:t>.</w:t>
            </w:r>
          </w:p>
        </w:tc>
        <w:tc>
          <w:tcPr>
            <w:tcW w:w="911" w:type="dxa"/>
            <w:gridSpan w:val="2"/>
            <w:vAlign w:val="center"/>
            <w:tcPrChange w:id="497" w:author="Goldfine, Jill" w:date="2019-06-25T12:13:00Z">
              <w:tcPr>
                <w:tcW w:w="911" w:type="dxa"/>
                <w:gridSpan w:val="2"/>
                <w:vAlign w:val="center"/>
              </w:tcPr>
            </w:tcPrChange>
          </w:tcPr>
          <w:p w14:paraId="56E0653F" w14:textId="77777777" w:rsidR="00146797" w:rsidRDefault="00146797" w:rsidP="00146797">
            <w:pPr>
              <w:jc w:val="center"/>
            </w:pPr>
            <w:r w:rsidRPr="005052F2">
              <w:rPr>
                <w:rFonts w:asciiTheme="minorHAnsi" w:hAnsiTheme="minorHAnsi" w:cs="Arial"/>
              </w:rPr>
              <w:t>N</w:t>
            </w:r>
          </w:p>
        </w:tc>
      </w:tr>
      <w:tr w:rsidR="00146797" w:rsidRPr="00ED172A" w14:paraId="73D312F2" w14:textId="77777777" w:rsidTr="00E42A89">
        <w:tc>
          <w:tcPr>
            <w:tcW w:w="1553" w:type="dxa"/>
            <w:tcPrChange w:id="498" w:author="Goldfine, Jill" w:date="2019-06-25T12:13:00Z">
              <w:tcPr>
                <w:tcW w:w="1553" w:type="dxa"/>
              </w:tcPr>
            </w:tcPrChange>
          </w:tcPr>
          <w:p w14:paraId="7F878303" w14:textId="77777777" w:rsidR="00146797" w:rsidRDefault="00146797" w:rsidP="00146797">
            <w:r>
              <w:rPr>
                <w:rFonts w:asciiTheme="minorHAnsi" w:hAnsiTheme="minorHAnsi" w:cs="Arial"/>
              </w:rPr>
              <w:t>Character</w:t>
            </w:r>
          </w:p>
        </w:tc>
        <w:tc>
          <w:tcPr>
            <w:tcW w:w="2538" w:type="dxa"/>
            <w:tcPrChange w:id="499" w:author="Goldfine, Jill" w:date="2019-06-25T12:13:00Z">
              <w:tcPr>
                <w:tcW w:w="2538" w:type="dxa"/>
              </w:tcPr>
            </w:tcPrChange>
          </w:tcPr>
          <w:p w14:paraId="0CB9FF35" w14:textId="77777777" w:rsidR="00146797" w:rsidRDefault="00146797" w:rsidP="00146797">
            <w:pPr>
              <w:pStyle w:val="NoSpacing"/>
              <w:rPr>
                <w:rFonts w:asciiTheme="minorHAnsi" w:hAnsiTheme="minorHAnsi" w:cs="Arial"/>
              </w:rPr>
            </w:pPr>
            <w:r>
              <w:rPr>
                <w:rFonts w:asciiTheme="minorHAnsi" w:hAnsiTheme="minorHAnsi" w:cs="Arial"/>
              </w:rPr>
              <w:t>Claim Feature Status</w:t>
            </w:r>
          </w:p>
        </w:tc>
        <w:tc>
          <w:tcPr>
            <w:tcW w:w="3836" w:type="dxa"/>
            <w:tcPrChange w:id="500" w:author="Goldfine, Jill" w:date="2019-06-25T12:13:00Z">
              <w:tcPr>
                <w:tcW w:w="3836" w:type="dxa"/>
              </w:tcPr>
            </w:tcPrChange>
          </w:tcPr>
          <w:p w14:paraId="56804422" w14:textId="77777777" w:rsidR="00146797" w:rsidRPr="001667E1" w:rsidRDefault="00146797" w:rsidP="00146797">
            <w:pPr>
              <w:pStyle w:val="NoSpacing"/>
              <w:rPr>
                <w:rFonts w:asciiTheme="minorHAnsi" w:hAnsiTheme="minorHAnsi" w:cs="Arial"/>
              </w:rPr>
            </w:pPr>
            <w:r w:rsidRPr="001667E1">
              <w:rPr>
                <w:rFonts w:asciiTheme="minorHAnsi" w:hAnsiTheme="minorHAnsi" w:cs="Arial"/>
              </w:rPr>
              <w:t xml:space="preserve">The condition of the </w:t>
            </w:r>
            <w:r w:rsidRPr="001667E1">
              <w:rPr>
                <w:rFonts w:asciiTheme="minorHAnsi" w:hAnsiTheme="minorHAnsi"/>
              </w:rPr>
              <w:t>Claim Feature</w:t>
            </w:r>
            <w:r w:rsidRPr="001667E1">
              <w:rPr>
                <w:rFonts w:asciiTheme="minorHAnsi" w:hAnsiTheme="minorHAnsi" w:cs="Arial"/>
              </w:rPr>
              <w:t xml:space="preserve">. A </w:t>
            </w:r>
            <w:r w:rsidRPr="001667E1">
              <w:rPr>
                <w:rFonts w:asciiTheme="minorHAnsi" w:hAnsiTheme="minorHAnsi"/>
              </w:rPr>
              <w:t>Claim Feature</w:t>
            </w:r>
            <w:r w:rsidRPr="001667E1">
              <w:rPr>
                <w:rFonts w:asciiTheme="minorHAnsi" w:hAnsiTheme="minorHAnsi" w:cs="Arial"/>
              </w:rPr>
              <w:t xml:space="preserve"> represents one </w:t>
            </w:r>
            <w:r w:rsidRPr="001667E1">
              <w:rPr>
                <w:rFonts w:asciiTheme="minorHAnsi" w:hAnsiTheme="minorHAnsi"/>
              </w:rPr>
              <w:t>Coverage</w:t>
            </w:r>
            <w:r w:rsidRPr="001667E1">
              <w:rPr>
                <w:rFonts w:asciiTheme="minorHAnsi" w:hAnsiTheme="minorHAnsi" w:cs="Arial"/>
              </w:rPr>
              <w:t xml:space="preserve"> for one </w:t>
            </w:r>
            <w:r w:rsidRPr="001667E1">
              <w:rPr>
                <w:rFonts w:asciiTheme="minorHAnsi" w:hAnsiTheme="minorHAnsi"/>
              </w:rPr>
              <w:t>Claimant</w:t>
            </w:r>
            <w:r w:rsidRPr="001667E1">
              <w:rPr>
                <w:rFonts w:asciiTheme="minorHAnsi" w:hAnsiTheme="minorHAnsi" w:cs="Arial"/>
              </w:rPr>
              <w:t>.</w:t>
            </w:r>
          </w:p>
        </w:tc>
        <w:tc>
          <w:tcPr>
            <w:tcW w:w="911" w:type="dxa"/>
            <w:gridSpan w:val="2"/>
            <w:vAlign w:val="center"/>
            <w:tcPrChange w:id="501" w:author="Goldfine, Jill" w:date="2019-06-25T12:13:00Z">
              <w:tcPr>
                <w:tcW w:w="911" w:type="dxa"/>
                <w:gridSpan w:val="2"/>
                <w:vAlign w:val="center"/>
              </w:tcPr>
            </w:tcPrChange>
          </w:tcPr>
          <w:p w14:paraId="11C2A8D1" w14:textId="77777777" w:rsidR="00146797" w:rsidRDefault="00146797" w:rsidP="00146797">
            <w:pPr>
              <w:jc w:val="center"/>
            </w:pPr>
            <w:r w:rsidRPr="005052F2">
              <w:rPr>
                <w:rFonts w:asciiTheme="minorHAnsi" w:hAnsiTheme="minorHAnsi" w:cs="Arial"/>
              </w:rPr>
              <w:t>N</w:t>
            </w:r>
          </w:p>
        </w:tc>
      </w:tr>
      <w:tr w:rsidR="00146797" w:rsidRPr="00ED172A" w14:paraId="462E182E" w14:textId="77777777" w:rsidTr="00E42A89">
        <w:tc>
          <w:tcPr>
            <w:tcW w:w="1553" w:type="dxa"/>
            <w:tcPrChange w:id="502" w:author="Goldfine, Jill" w:date="2019-06-25T12:13:00Z">
              <w:tcPr>
                <w:tcW w:w="1553" w:type="dxa"/>
              </w:tcPr>
            </w:tcPrChange>
          </w:tcPr>
          <w:p w14:paraId="038AB086" w14:textId="77777777" w:rsidR="00146797" w:rsidRDefault="00146797" w:rsidP="00146797">
            <w:pPr>
              <w:pStyle w:val="NoSpacing"/>
              <w:rPr>
                <w:rFonts w:asciiTheme="minorHAnsi" w:hAnsiTheme="minorHAnsi" w:cs="Arial"/>
              </w:rPr>
            </w:pPr>
            <w:r>
              <w:rPr>
                <w:rFonts w:asciiTheme="minorHAnsi" w:hAnsiTheme="minorHAnsi" w:cs="Arial"/>
              </w:rPr>
              <w:t>Date</w:t>
            </w:r>
          </w:p>
        </w:tc>
        <w:tc>
          <w:tcPr>
            <w:tcW w:w="2538" w:type="dxa"/>
            <w:tcPrChange w:id="503" w:author="Goldfine, Jill" w:date="2019-06-25T12:13:00Z">
              <w:tcPr>
                <w:tcW w:w="2538" w:type="dxa"/>
              </w:tcPr>
            </w:tcPrChange>
          </w:tcPr>
          <w:p w14:paraId="7AA2B9A7" w14:textId="77777777" w:rsidR="00146797" w:rsidRPr="00ED172A" w:rsidRDefault="00146797" w:rsidP="00146797">
            <w:pPr>
              <w:pStyle w:val="NoSpacing"/>
              <w:rPr>
                <w:rFonts w:asciiTheme="minorHAnsi" w:hAnsiTheme="minorHAnsi" w:cs="Arial"/>
              </w:rPr>
            </w:pPr>
            <w:r>
              <w:rPr>
                <w:rFonts w:asciiTheme="minorHAnsi" w:hAnsiTheme="minorHAnsi" w:cs="Arial"/>
              </w:rPr>
              <w:t>Date of Loss</w:t>
            </w:r>
          </w:p>
        </w:tc>
        <w:tc>
          <w:tcPr>
            <w:tcW w:w="3836" w:type="dxa"/>
            <w:tcPrChange w:id="504" w:author="Goldfine, Jill" w:date="2019-06-25T12:13:00Z">
              <w:tcPr>
                <w:tcW w:w="3836" w:type="dxa"/>
              </w:tcPr>
            </w:tcPrChange>
          </w:tcPr>
          <w:p w14:paraId="4FB9259E" w14:textId="55EA8419" w:rsidR="00146797" w:rsidRPr="001667E1" w:rsidRDefault="00146797" w:rsidP="00146797">
            <w:pPr>
              <w:pStyle w:val="NoSpacing"/>
              <w:rPr>
                <w:rFonts w:asciiTheme="minorHAnsi" w:hAnsiTheme="minorHAnsi" w:cs="Arial"/>
              </w:rPr>
            </w:pPr>
            <w:r w:rsidRPr="001667E1">
              <w:rPr>
                <w:rFonts w:asciiTheme="minorHAnsi" w:hAnsiTheme="minorHAnsi" w:cs="Arial"/>
              </w:rPr>
              <w:t>The calendar date on which a loss/incident occurs.  The date that the insured became “no longer whole”.</w:t>
            </w:r>
            <w:r>
              <w:rPr>
                <w:rFonts w:asciiTheme="minorHAnsi" w:hAnsiTheme="minorHAnsi" w:cs="Arial"/>
              </w:rPr>
              <w:t xml:space="preserve"> </w:t>
            </w:r>
            <w:r w:rsidRPr="00FA495A">
              <w:rPr>
                <w:rFonts w:asciiTheme="minorHAnsi" w:hAnsiTheme="minorHAnsi" w:cs="Arial"/>
                <w:color w:val="0070C0"/>
              </w:rPr>
              <w:t xml:space="preserve">Date format of </w:t>
            </w:r>
            <w:proofErr w:type="spellStart"/>
            <w:r w:rsidRPr="00FA495A">
              <w:rPr>
                <w:rFonts w:asciiTheme="minorHAnsi" w:hAnsiTheme="minorHAnsi" w:cs="Arial"/>
                <w:color w:val="0070C0"/>
              </w:rPr>
              <w:t>yyyy</w:t>
            </w:r>
            <w:proofErr w:type="spellEnd"/>
            <w:r w:rsidRPr="00FA495A">
              <w:rPr>
                <w:rFonts w:asciiTheme="minorHAnsi" w:hAnsiTheme="minorHAnsi" w:cs="Arial"/>
                <w:color w:val="0070C0"/>
              </w:rPr>
              <w:t>-mm-dd</w:t>
            </w:r>
            <w:ins w:id="505" w:author="Goldfine, Jill" w:date="2019-06-25T12:33:00Z">
              <w:r w:rsidR="003D65B7">
                <w:rPr>
                  <w:rFonts w:asciiTheme="minorHAnsi" w:hAnsiTheme="minorHAnsi" w:cs="Arial"/>
                  <w:color w:val="0070C0"/>
                </w:rPr>
                <w:t>.</w:t>
              </w:r>
            </w:ins>
          </w:p>
        </w:tc>
        <w:tc>
          <w:tcPr>
            <w:tcW w:w="911" w:type="dxa"/>
            <w:gridSpan w:val="2"/>
            <w:vAlign w:val="center"/>
            <w:tcPrChange w:id="506" w:author="Goldfine, Jill" w:date="2019-06-25T12:13:00Z">
              <w:tcPr>
                <w:tcW w:w="911" w:type="dxa"/>
                <w:gridSpan w:val="2"/>
                <w:vAlign w:val="center"/>
              </w:tcPr>
            </w:tcPrChange>
          </w:tcPr>
          <w:p w14:paraId="0CE4F23F" w14:textId="77777777" w:rsidR="00146797" w:rsidRDefault="00146797" w:rsidP="00146797">
            <w:pPr>
              <w:jc w:val="center"/>
            </w:pPr>
            <w:r w:rsidRPr="005052F2">
              <w:rPr>
                <w:rFonts w:asciiTheme="minorHAnsi" w:hAnsiTheme="minorHAnsi" w:cs="Arial"/>
              </w:rPr>
              <w:t>N</w:t>
            </w:r>
          </w:p>
        </w:tc>
      </w:tr>
      <w:tr w:rsidR="00146797" w:rsidRPr="00ED172A" w14:paraId="1515C9D9" w14:textId="77777777" w:rsidTr="00E42A89">
        <w:tc>
          <w:tcPr>
            <w:tcW w:w="1553" w:type="dxa"/>
            <w:tcPrChange w:id="507" w:author="Goldfine, Jill" w:date="2019-06-25T12:13:00Z">
              <w:tcPr>
                <w:tcW w:w="1553" w:type="dxa"/>
              </w:tcPr>
            </w:tcPrChange>
          </w:tcPr>
          <w:p w14:paraId="71626683" w14:textId="77777777" w:rsidR="00146797" w:rsidRDefault="00146797" w:rsidP="00146797">
            <w:pPr>
              <w:pStyle w:val="NoSpacing"/>
              <w:rPr>
                <w:rFonts w:asciiTheme="minorHAnsi" w:hAnsiTheme="minorHAnsi" w:cs="Arial"/>
              </w:rPr>
            </w:pPr>
            <w:r>
              <w:rPr>
                <w:rFonts w:asciiTheme="minorHAnsi" w:hAnsiTheme="minorHAnsi" w:cs="Arial"/>
              </w:rPr>
              <w:lastRenderedPageBreak/>
              <w:t>Date</w:t>
            </w:r>
          </w:p>
        </w:tc>
        <w:tc>
          <w:tcPr>
            <w:tcW w:w="2538" w:type="dxa"/>
            <w:tcPrChange w:id="508" w:author="Goldfine, Jill" w:date="2019-06-25T12:13:00Z">
              <w:tcPr>
                <w:tcW w:w="2538" w:type="dxa"/>
              </w:tcPr>
            </w:tcPrChange>
          </w:tcPr>
          <w:p w14:paraId="6703AC91" w14:textId="77777777" w:rsidR="00146797" w:rsidRPr="00ED172A" w:rsidRDefault="00146797" w:rsidP="00146797">
            <w:pPr>
              <w:pStyle w:val="NoSpacing"/>
              <w:rPr>
                <w:rFonts w:asciiTheme="minorHAnsi" w:hAnsiTheme="minorHAnsi" w:cs="Arial"/>
              </w:rPr>
            </w:pPr>
            <w:r>
              <w:rPr>
                <w:rFonts w:asciiTheme="minorHAnsi" w:hAnsiTheme="minorHAnsi" w:cs="Arial"/>
              </w:rPr>
              <w:t>Claims Made Date</w:t>
            </w:r>
          </w:p>
        </w:tc>
        <w:tc>
          <w:tcPr>
            <w:tcW w:w="3836" w:type="dxa"/>
            <w:tcPrChange w:id="509" w:author="Goldfine, Jill" w:date="2019-06-25T12:13:00Z">
              <w:tcPr>
                <w:tcW w:w="3836" w:type="dxa"/>
              </w:tcPr>
            </w:tcPrChange>
          </w:tcPr>
          <w:p w14:paraId="130035FB" w14:textId="77777777" w:rsidR="00146797" w:rsidRPr="001667E1" w:rsidRDefault="00146797" w:rsidP="00146797">
            <w:pPr>
              <w:pStyle w:val="NoSpacing"/>
              <w:rPr>
                <w:rFonts w:asciiTheme="minorHAnsi" w:hAnsiTheme="minorHAnsi" w:cs="Arial"/>
              </w:rPr>
            </w:pPr>
            <w:r w:rsidRPr="001667E1">
              <w:rPr>
                <w:rFonts w:asciiTheme="minorHAnsi" w:hAnsiTheme="minorHAnsi" w:cs="Arial"/>
              </w:rPr>
              <w:t xml:space="preserve">Date on which the Insured receives written notice of </w:t>
            </w:r>
            <w:commentRangeStart w:id="510"/>
            <w:r w:rsidRPr="001667E1">
              <w:rPr>
                <w:rFonts w:asciiTheme="minorHAnsi" w:hAnsiTheme="minorHAnsi" w:cs="Arial"/>
              </w:rPr>
              <w:t xml:space="preserve">the claim or became aware of </w:t>
            </w:r>
            <w:commentRangeEnd w:id="510"/>
            <w:r w:rsidR="00DE1085">
              <w:rPr>
                <w:rStyle w:val="CommentReference"/>
              </w:rPr>
              <w:commentReference w:id="510"/>
            </w:r>
            <w:r w:rsidRPr="001667E1">
              <w:rPr>
                <w:rFonts w:asciiTheme="minorHAnsi" w:hAnsiTheme="minorHAnsi" w:cs="Arial"/>
              </w:rPr>
              <w:t>the loss.</w:t>
            </w:r>
            <w:r>
              <w:rPr>
                <w:rFonts w:asciiTheme="minorHAnsi" w:hAnsiTheme="minorHAnsi" w:cs="Arial"/>
              </w:rPr>
              <w:t xml:space="preserve"> </w:t>
            </w:r>
            <w:r w:rsidRPr="00FA495A">
              <w:rPr>
                <w:rFonts w:asciiTheme="minorHAnsi" w:hAnsiTheme="minorHAnsi" w:cs="Arial"/>
                <w:color w:val="0070C0"/>
              </w:rPr>
              <w:t xml:space="preserve">Date format of </w:t>
            </w:r>
            <w:proofErr w:type="spellStart"/>
            <w:r w:rsidRPr="00FA495A">
              <w:rPr>
                <w:rFonts w:asciiTheme="minorHAnsi" w:hAnsiTheme="minorHAnsi" w:cs="Arial"/>
                <w:color w:val="0070C0"/>
              </w:rPr>
              <w:t>yyyy</w:t>
            </w:r>
            <w:proofErr w:type="spellEnd"/>
            <w:r w:rsidRPr="00FA495A">
              <w:rPr>
                <w:rFonts w:asciiTheme="minorHAnsi" w:hAnsiTheme="minorHAnsi" w:cs="Arial"/>
                <w:color w:val="0070C0"/>
              </w:rPr>
              <w:t>-mm-</w:t>
            </w:r>
            <w:proofErr w:type="spellStart"/>
            <w:r w:rsidRPr="00FA495A">
              <w:rPr>
                <w:rFonts w:asciiTheme="minorHAnsi" w:hAnsiTheme="minorHAnsi" w:cs="Arial"/>
                <w:color w:val="0070C0"/>
              </w:rPr>
              <w:t>dd</w:t>
            </w:r>
            <w:proofErr w:type="spellEnd"/>
          </w:p>
        </w:tc>
        <w:tc>
          <w:tcPr>
            <w:tcW w:w="911" w:type="dxa"/>
            <w:gridSpan w:val="2"/>
            <w:vAlign w:val="center"/>
            <w:tcPrChange w:id="511" w:author="Goldfine, Jill" w:date="2019-06-25T12:13:00Z">
              <w:tcPr>
                <w:tcW w:w="911" w:type="dxa"/>
                <w:gridSpan w:val="2"/>
                <w:vAlign w:val="center"/>
              </w:tcPr>
            </w:tcPrChange>
          </w:tcPr>
          <w:p w14:paraId="0A23A8F7" w14:textId="77777777" w:rsidR="00146797" w:rsidRDefault="00146797" w:rsidP="00146797">
            <w:pPr>
              <w:jc w:val="center"/>
            </w:pPr>
            <w:r w:rsidRPr="005052F2">
              <w:rPr>
                <w:rFonts w:asciiTheme="minorHAnsi" w:hAnsiTheme="minorHAnsi" w:cs="Arial"/>
              </w:rPr>
              <w:t>N</w:t>
            </w:r>
          </w:p>
        </w:tc>
      </w:tr>
      <w:tr w:rsidR="00146797" w:rsidRPr="00ED172A" w14:paraId="5CEE6BAD" w14:textId="77777777" w:rsidTr="00E42A89">
        <w:tc>
          <w:tcPr>
            <w:tcW w:w="1553" w:type="dxa"/>
            <w:tcPrChange w:id="512" w:author="Goldfine, Jill" w:date="2019-06-25T12:13:00Z">
              <w:tcPr>
                <w:tcW w:w="1553" w:type="dxa"/>
              </w:tcPr>
            </w:tcPrChange>
          </w:tcPr>
          <w:p w14:paraId="7FED538F" w14:textId="77777777" w:rsidR="00146797" w:rsidRDefault="00146797" w:rsidP="00146797">
            <w:pPr>
              <w:pStyle w:val="NoSpacing"/>
              <w:rPr>
                <w:rFonts w:asciiTheme="minorHAnsi" w:hAnsiTheme="minorHAnsi" w:cs="Arial"/>
              </w:rPr>
            </w:pPr>
            <w:r>
              <w:rPr>
                <w:rFonts w:asciiTheme="minorHAnsi" w:hAnsiTheme="minorHAnsi" w:cs="Arial"/>
              </w:rPr>
              <w:t>Date</w:t>
            </w:r>
          </w:p>
        </w:tc>
        <w:tc>
          <w:tcPr>
            <w:tcW w:w="2538" w:type="dxa"/>
            <w:tcPrChange w:id="513" w:author="Goldfine, Jill" w:date="2019-06-25T12:13:00Z">
              <w:tcPr>
                <w:tcW w:w="2538" w:type="dxa"/>
              </w:tcPr>
            </w:tcPrChange>
          </w:tcPr>
          <w:p w14:paraId="4EAB8AF6" w14:textId="77777777" w:rsidR="00146797" w:rsidRPr="00ED172A" w:rsidRDefault="00146797" w:rsidP="00146797">
            <w:pPr>
              <w:pStyle w:val="NoSpacing"/>
              <w:rPr>
                <w:rFonts w:asciiTheme="minorHAnsi" w:hAnsiTheme="minorHAnsi" w:cs="Arial"/>
              </w:rPr>
            </w:pPr>
            <w:r>
              <w:rPr>
                <w:rFonts w:asciiTheme="minorHAnsi" w:hAnsiTheme="minorHAnsi" w:cs="Arial"/>
              </w:rPr>
              <w:t>Reported Date</w:t>
            </w:r>
          </w:p>
        </w:tc>
        <w:tc>
          <w:tcPr>
            <w:tcW w:w="3836" w:type="dxa"/>
            <w:tcPrChange w:id="514" w:author="Goldfine, Jill" w:date="2019-06-25T12:13:00Z">
              <w:tcPr>
                <w:tcW w:w="3836" w:type="dxa"/>
              </w:tcPr>
            </w:tcPrChange>
          </w:tcPr>
          <w:p w14:paraId="25FEDC81" w14:textId="20DA874E" w:rsidR="00146797" w:rsidRPr="001667E1" w:rsidRDefault="00146797" w:rsidP="00146797">
            <w:pPr>
              <w:pStyle w:val="NoSpacing"/>
              <w:rPr>
                <w:rFonts w:asciiTheme="minorHAnsi" w:hAnsiTheme="minorHAnsi" w:cs="Arial"/>
              </w:rPr>
            </w:pPr>
            <w:r w:rsidRPr="001667E1">
              <w:rPr>
                <w:rFonts w:asciiTheme="minorHAnsi" w:hAnsiTheme="minorHAnsi" w:cs="Arial"/>
              </w:rPr>
              <w:t>The calendar date on which a loss is reported to the insurer</w:t>
            </w:r>
            <w:r>
              <w:rPr>
                <w:rFonts w:asciiTheme="minorHAnsi" w:hAnsiTheme="minorHAnsi" w:cs="Arial"/>
              </w:rPr>
              <w:t xml:space="preserve">. </w:t>
            </w:r>
            <w:r w:rsidRPr="00FA495A">
              <w:rPr>
                <w:rFonts w:asciiTheme="minorHAnsi" w:hAnsiTheme="minorHAnsi" w:cs="Arial"/>
                <w:color w:val="0070C0"/>
              </w:rPr>
              <w:t xml:space="preserve">Date format of </w:t>
            </w:r>
            <w:proofErr w:type="spellStart"/>
            <w:r w:rsidRPr="00FA495A">
              <w:rPr>
                <w:rFonts w:asciiTheme="minorHAnsi" w:hAnsiTheme="minorHAnsi" w:cs="Arial"/>
                <w:color w:val="0070C0"/>
              </w:rPr>
              <w:t>yyyy</w:t>
            </w:r>
            <w:proofErr w:type="spellEnd"/>
            <w:r w:rsidRPr="00FA495A">
              <w:rPr>
                <w:rFonts w:asciiTheme="minorHAnsi" w:hAnsiTheme="minorHAnsi" w:cs="Arial"/>
                <w:color w:val="0070C0"/>
              </w:rPr>
              <w:t>-mm-dd</w:t>
            </w:r>
            <w:ins w:id="515" w:author="Goldfine, Jill" w:date="2019-06-25T12:33:00Z">
              <w:r w:rsidR="003D65B7">
                <w:rPr>
                  <w:rFonts w:asciiTheme="minorHAnsi" w:hAnsiTheme="minorHAnsi" w:cs="Arial"/>
                  <w:color w:val="0070C0"/>
                </w:rPr>
                <w:t>.</w:t>
              </w:r>
            </w:ins>
          </w:p>
        </w:tc>
        <w:tc>
          <w:tcPr>
            <w:tcW w:w="911" w:type="dxa"/>
            <w:gridSpan w:val="2"/>
            <w:vAlign w:val="center"/>
            <w:tcPrChange w:id="516" w:author="Goldfine, Jill" w:date="2019-06-25T12:13:00Z">
              <w:tcPr>
                <w:tcW w:w="911" w:type="dxa"/>
                <w:gridSpan w:val="2"/>
                <w:vAlign w:val="center"/>
              </w:tcPr>
            </w:tcPrChange>
          </w:tcPr>
          <w:p w14:paraId="3D5E123C" w14:textId="77777777" w:rsidR="00146797" w:rsidRDefault="00146797" w:rsidP="00146797">
            <w:pPr>
              <w:jc w:val="center"/>
            </w:pPr>
            <w:r w:rsidRPr="005052F2">
              <w:rPr>
                <w:rFonts w:asciiTheme="minorHAnsi" w:hAnsiTheme="minorHAnsi" w:cs="Arial"/>
              </w:rPr>
              <w:t>N</w:t>
            </w:r>
          </w:p>
        </w:tc>
      </w:tr>
      <w:tr w:rsidR="00146797" w:rsidRPr="00ED172A" w14:paraId="1B11125F" w14:textId="77777777" w:rsidTr="00E42A89">
        <w:tc>
          <w:tcPr>
            <w:tcW w:w="1553" w:type="dxa"/>
            <w:tcPrChange w:id="517" w:author="Goldfine, Jill" w:date="2019-06-25T12:13:00Z">
              <w:tcPr>
                <w:tcW w:w="1553" w:type="dxa"/>
              </w:tcPr>
            </w:tcPrChange>
          </w:tcPr>
          <w:p w14:paraId="41A5AA8F" w14:textId="77777777" w:rsidR="00146797" w:rsidRDefault="00146797" w:rsidP="00146797">
            <w:pPr>
              <w:pStyle w:val="NoSpacing"/>
              <w:rPr>
                <w:rFonts w:asciiTheme="minorHAnsi" w:hAnsiTheme="minorHAnsi" w:cs="Arial"/>
              </w:rPr>
            </w:pPr>
            <w:r>
              <w:rPr>
                <w:rFonts w:asciiTheme="minorHAnsi" w:hAnsiTheme="minorHAnsi" w:cs="Arial"/>
              </w:rPr>
              <w:t>Number</w:t>
            </w:r>
          </w:p>
        </w:tc>
        <w:tc>
          <w:tcPr>
            <w:tcW w:w="2538" w:type="dxa"/>
            <w:tcPrChange w:id="518" w:author="Goldfine, Jill" w:date="2019-06-25T12:13:00Z">
              <w:tcPr>
                <w:tcW w:w="2538" w:type="dxa"/>
              </w:tcPr>
            </w:tcPrChange>
          </w:tcPr>
          <w:p w14:paraId="0B8CFA35" w14:textId="77777777" w:rsidR="00146797" w:rsidRPr="00ED172A" w:rsidRDefault="00146797" w:rsidP="00146797">
            <w:pPr>
              <w:pStyle w:val="NoSpacing"/>
              <w:rPr>
                <w:rFonts w:asciiTheme="minorHAnsi" w:hAnsiTheme="minorHAnsi" w:cs="Arial"/>
              </w:rPr>
            </w:pPr>
            <w:r>
              <w:rPr>
                <w:rFonts w:asciiTheme="minorHAnsi" w:hAnsiTheme="minorHAnsi" w:cs="Arial"/>
              </w:rPr>
              <w:t>Incurred Amount-Loss</w:t>
            </w:r>
          </w:p>
        </w:tc>
        <w:tc>
          <w:tcPr>
            <w:tcW w:w="3836" w:type="dxa"/>
            <w:vMerge w:val="restart"/>
            <w:tcPrChange w:id="519" w:author="Goldfine, Jill" w:date="2019-06-25T12:13:00Z">
              <w:tcPr>
                <w:tcW w:w="3836" w:type="dxa"/>
                <w:vMerge w:val="restart"/>
              </w:tcPr>
            </w:tcPrChange>
          </w:tcPr>
          <w:p w14:paraId="3A6776F5" w14:textId="77777777" w:rsidR="00146797" w:rsidRPr="001667E1" w:rsidRDefault="00146797" w:rsidP="00146797">
            <w:pPr>
              <w:pStyle w:val="NoSpacing"/>
              <w:rPr>
                <w:rFonts w:asciiTheme="minorHAnsi" w:hAnsiTheme="minorHAnsi" w:cs="Arial"/>
              </w:rPr>
            </w:pPr>
            <w:r w:rsidRPr="001667E1">
              <w:rPr>
                <w:rFonts w:asciiTheme="minorHAnsi" w:hAnsiTheme="minorHAnsi" w:cs="Arial"/>
              </w:rPr>
              <w:t xml:space="preserve">See </w:t>
            </w:r>
            <w:r w:rsidR="00555A99">
              <w:rPr>
                <w:rStyle w:val="Hyperlink"/>
                <w:rFonts w:asciiTheme="minorHAnsi" w:hAnsiTheme="minorHAnsi" w:cs="Arial"/>
              </w:rPr>
              <w:fldChar w:fldCharType="begin"/>
            </w:r>
            <w:r w:rsidR="00555A99">
              <w:rPr>
                <w:rStyle w:val="Hyperlink"/>
                <w:rFonts w:asciiTheme="minorHAnsi" w:hAnsiTheme="minorHAnsi" w:cs="Arial"/>
              </w:rPr>
              <w:instrText xml:space="preserve"> HYPERLINK "https://va1-pcorapp410:8086/analyst/web.isp/login" </w:instrText>
            </w:r>
            <w:r w:rsidR="00555A99">
              <w:rPr>
                <w:rStyle w:val="Hyperlink"/>
                <w:rFonts w:asciiTheme="minorHAnsi" w:hAnsiTheme="minorHAnsi" w:cs="Arial"/>
              </w:rPr>
              <w:fldChar w:fldCharType="separate"/>
            </w:r>
            <w:r w:rsidRPr="001667E1">
              <w:rPr>
                <w:rStyle w:val="Hyperlink"/>
                <w:rFonts w:asciiTheme="minorHAnsi" w:hAnsiTheme="minorHAnsi" w:cs="Arial"/>
              </w:rPr>
              <w:t>Markel Business Glossary</w:t>
            </w:r>
            <w:r w:rsidR="00555A99">
              <w:rPr>
                <w:rStyle w:val="Hyperlink"/>
                <w:rFonts w:asciiTheme="minorHAnsi" w:hAnsiTheme="minorHAnsi" w:cs="Arial"/>
              </w:rPr>
              <w:fldChar w:fldCharType="end"/>
            </w:r>
            <w:r w:rsidRPr="001667E1">
              <w:rPr>
                <w:rFonts w:asciiTheme="minorHAnsi" w:hAnsiTheme="minorHAnsi" w:cs="Arial"/>
              </w:rPr>
              <w:t xml:space="preserve"> that defines the relationships of the specific financial elements making up Incurred Amount. Financial Data Elements are also documented in the Loss Run Standard.</w:t>
            </w:r>
          </w:p>
        </w:tc>
        <w:tc>
          <w:tcPr>
            <w:tcW w:w="911" w:type="dxa"/>
            <w:gridSpan w:val="2"/>
            <w:vAlign w:val="center"/>
            <w:tcPrChange w:id="520" w:author="Goldfine, Jill" w:date="2019-06-25T12:13:00Z">
              <w:tcPr>
                <w:tcW w:w="911" w:type="dxa"/>
                <w:gridSpan w:val="2"/>
                <w:vAlign w:val="center"/>
              </w:tcPr>
            </w:tcPrChange>
          </w:tcPr>
          <w:p w14:paraId="2E4B5538" w14:textId="77777777" w:rsidR="00146797" w:rsidRDefault="00146797" w:rsidP="00146797">
            <w:pPr>
              <w:jc w:val="center"/>
            </w:pPr>
            <w:r w:rsidRPr="005052F2">
              <w:rPr>
                <w:rFonts w:asciiTheme="minorHAnsi" w:hAnsiTheme="minorHAnsi" w:cs="Arial"/>
              </w:rPr>
              <w:t>N</w:t>
            </w:r>
          </w:p>
        </w:tc>
      </w:tr>
      <w:tr w:rsidR="00146797" w:rsidRPr="00ED172A" w14:paraId="204C7A73" w14:textId="77777777" w:rsidTr="00E42A89">
        <w:tc>
          <w:tcPr>
            <w:tcW w:w="1553" w:type="dxa"/>
            <w:tcPrChange w:id="521" w:author="Goldfine, Jill" w:date="2019-06-25T12:13:00Z">
              <w:tcPr>
                <w:tcW w:w="1553" w:type="dxa"/>
              </w:tcPr>
            </w:tcPrChange>
          </w:tcPr>
          <w:p w14:paraId="78FA95DC" w14:textId="77777777" w:rsidR="00146797" w:rsidRDefault="00146797" w:rsidP="00146797">
            <w:pPr>
              <w:pStyle w:val="NoSpacing"/>
              <w:rPr>
                <w:rFonts w:asciiTheme="minorHAnsi" w:hAnsiTheme="minorHAnsi" w:cs="Arial"/>
              </w:rPr>
            </w:pPr>
            <w:proofErr w:type="spellStart"/>
            <w:r>
              <w:rPr>
                <w:rFonts w:asciiTheme="minorHAnsi" w:hAnsiTheme="minorHAnsi" w:cs="Arial"/>
              </w:rPr>
              <w:t>Numbe</w:t>
            </w:r>
            <w:proofErr w:type="spellEnd"/>
          </w:p>
        </w:tc>
        <w:tc>
          <w:tcPr>
            <w:tcW w:w="2538" w:type="dxa"/>
            <w:tcPrChange w:id="522" w:author="Goldfine, Jill" w:date="2019-06-25T12:13:00Z">
              <w:tcPr>
                <w:tcW w:w="2538" w:type="dxa"/>
              </w:tcPr>
            </w:tcPrChange>
          </w:tcPr>
          <w:p w14:paraId="40540079" w14:textId="77777777" w:rsidR="00146797" w:rsidRPr="00ED172A" w:rsidRDefault="00146797" w:rsidP="00146797">
            <w:pPr>
              <w:pStyle w:val="NoSpacing"/>
              <w:rPr>
                <w:rFonts w:asciiTheme="minorHAnsi" w:hAnsiTheme="minorHAnsi" w:cs="Arial"/>
              </w:rPr>
            </w:pPr>
            <w:r>
              <w:rPr>
                <w:rFonts w:asciiTheme="minorHAnsi" w:hAnsiTheme="minorHAnsi" w:cs="Arial"/>
              </w:rPr>
              <w:t>Incurred Amount-ALAE</w:t>
            </w:r>
          </w:p>
        </w:tc>
        <w:tc>
          <w:tcPr>
            <w:tcW w:w="3836" w:type="dxa"/>
            <w:vMerge/>
            <w:tcPrChange w:id="523" w:author="Goldfine, Jill" w:date="2019-06-25T12:13:00Z">
              <w:tcPr>
                <w:tcW w:w="3836" w:type="dxa"/>
                <w:vMerge/>
              </w:tcPr>
            </w:tcPrChange>
          </w:tcPr>
          <w:p w14:paraId="71A2FCFE" w14:textId="77777777" w:rsidR="00146797" w:rsidRPr="00ED172A" w:rsidRDefault="00146797" w:rsidP="00146797">
            <w:pPr>
              <w:pStyle w:val="NoSpacing"/>
              <w:rPr>
                <w:rFonts w:asciiTheme="minorHAnsi" w:hAnsiTheme="minorHAnsi" w:cs="Arial"/>
              </w:rPr>
            </w:pPr>
          </w:p>
        </w:tc>
        <w:tc>
          <w:tcPr>
            <w:tcW w:w="911" w:type="dxa"/>
            <w:gridSpan w:val="2"/>
            <w:vAlign w:val="center"/>
            <w:tcPrChange w:id="524" w:author="Goldfine, Jill" w:date="2019-06-25T12:13:00Z">
              <w:tcPr>
                <w:tcW w:w="911" w:type="dxa"/>
                <w:gridSpan w:val="2"/>
                <w:vAlign w:val="center"/>
              </w:tcPr>
            </w:tcPrChange>
          </w:tcPr>
          <w:p w14:paraId="14D090B7" w14:textId="77777777" w:rsidR="00146797" w:rsidRDefault="00146797" w:rsidP="00146797">
            <w:pPr>
              <w:jc w:val="center"/>
            </w:pPr>
            <w:r w:rsidRPr="005052F2">
              <w:rPr>
                <w:rFonts w:asciiTheme="minorHAnsi" w:hAnsiTheme="minorHAnsi" w:cs="Arial"/>
              </w:rPr>
              <w:t>N</w:t>
            </w:r>
          </w:p>
        </w:tc>
      </w:tr>
      <w:tr w:rsidR="00146797" w:rsidRPr="00ED172A" w14:paraId="4BCA1DB9" w14:textId="77777777" w:rsidTr="00E42A89">
        <w:trPr>
          <w:trHeight w:val="287"/>
          <w:trPrChange w:id="525" w:author="Goldfine, Jill" w:date="2019-06-25T12:13:00Z">
            <w:trPr>
              <w:trHeight w:val="287"/>
            </w:trPr>
          </w:trPrChange>
        </w:trPr>
        <w:tc>
          <w:tcPr>
            <w:tcW w:w="1553" w:type="dxa"/>
            <w:tcPrChange w:id="526" w:author="Goldfine, Jill" w:date="2019-06-25T12:13:00Z">
              <w:tcPr>
                <w:tcW w:w="1553" w:type="dxa"/>
              </w:tcPr>
            </w:tcPrChange>
          </w:tcPr>
          <w:p w14:paraId="31024992" w14:textId="77777777" w:rsidR="00146797" w:rsidRDefault="00146797" w:rsidP="00146797">
            <w:r>
              <w:rPr>
                <w:rFonts w:asciiTheme="minorHAnsi" w:hAnsiTheme="minorHAnsi" w:cs="Arial"/>
              </w:rPr>
              <w:t>Character</w:t>
            </w:r>
          </w:p>
        </w:tc>
        <w:tc>
          <w:tcPr>
            <w:tcW w:w="2538" w:type="dxa"/>
            <w:tcPrChange w:id="527" w:author="Goldfine, Jill" w:date="2019-06-25T12:13:00Z">
              <w:tcPr>
                <w:tcW w:w="2538" w:type="dxa"/>
              </w:tcPr>
            </w:tcPrChange>
          </w:tcPr>
          <w:p w14:paraId="3FCD3DEE" w14:textId="6E1ECCAF" w:rsidR="00146797" w:rsidRPr="00ED172A" w:rsidRDefault="00146797" w:rsidP="00146797">
            <w:pPr>
              <w:pStyle w:val="NoSpacing"/>
              <w:rPr>
                <w:rFonts w:asciiTheme="minorHAnsi" w:hAnsiTheme="minorHAnsi" w:cs="Arial"/>
              </w:rPr>
            </w:pPr>
            <w:r>
              <w:rPr>
                <w:rFonts w:asciiTheme="minorHAnsi" w:hAnsiTheme="minorHAnsi" w:cs="Arial"/>
              </w:rPr>
              <w:t>Loss State</w:t>
            </w:r>
            <w:ins w:id="528" w:author="Goldfine, Jill" w:date="2019-06-12T09:41:00Z">
              <w:r w:rsidR="00226557">
                <w:rPr>
                  <w:rFonts w:asciiTheme="minorHAnsi" w:hAnsiTheme="minorHAnsi" w:cs="Arial"/>
                </w:rPr>
                <w:t xml:space="preserve"> Code</w:t>
              </w:r>
            </w:ins>
          </w:p>
        </w:tc>
        <w:tc>
          <w:tcPr>
            <w:tcW w:w="3836" w:type="dxa"/>
            <w:tcPrChange w:id="529" w:author="Goldfine, Jill" w:date="2019-06-25T12:13:00Z">
              <w:tcPr>
                <w:tcW w:w="3836" w:type="dxa"/>
              </w:tcPr>
            </w:tcPrChange>
          </w:tcPr>
          <w:p w14:paraId="3FCDAFC6" w14:textId="711CF94C" w:rsidR="00146797" w:rsidRPr="00C45E9D" w:rsidRDefault="00146797" w:rsidP="00146797">
            <w:pPr>
              <w:pStyle w:val="NoSpacing"/>
              <w:rPr>
                <w:rFonts w:asciiTheme="minorHAnsi" w:hAnsiTheme="minorHAnsi" w:cs="Arial"/>
              </w:rPr>
            </w:pPr>
            <w:r w:rsidRPr="00C45E9D">
              <w:rPr>
                <w:rFonts w:asciiTheme="minorHAnsi" w:hAnsiTheme="minorHAnsi" w:cs="Arial"/>
              </w:rPr>
              <w:t xml:space="preserve">State </w:t>
            </w:r>
            <w:r>
              <w:rPr>
                <w:rFonts w:asciiTheme="minorHAnsi" w:hAnsiTheme="minorHAnsi" w:cs="Arial"/>
              </w:rPr>
              <w:t>where a loss (claim) occurred.</w:t>
            </w:r>
            <w:ins w:id="530" w:author="Goldfine, Jill" w:date="2019-06-19T13:55:00Z">
              <w:r w:rsidR="00DE1085">
                <w:rPr>
                  <w:rFonts w:asciiTheme="minorHAnsi" w:hAnsiTheme="minorHAnsi" w:cs="Arial"/>
                </w:rPr>
                <w:t xml:space="preserve"> Could be the need to capture multiple states.</w:t>
              </w:r>
            </w:ins>
          </w:p>
        </w:tc>
        <w:tc>
          <w:tcPr>
            <w:tcW w:w="911" w:type="dxa"/>
            <w:gridSpan w:val="2"/>
            <w:vAlign w:val="center"/>
            <w:tcPrChange w:id="531" w:author="Goldfine, Jill" w:date="2019-06-25T12:13:00Z">
              <w:tcPr>
                <w:tcW w:w="911" w:type="dxa"/>
                <w:gridSpan w:val="2"/>
                <w:vAlign w:val="center"/>
              </w:tcPr>
            </w:tcPrChange>
          </w:tcPr>
          <w:p w14:paraId="50DD1060" w14:textId="77777777" w:rsidR="00146797" w:rsidRDefault="00146797" w:rsidP="00146797">
            <w:pPr>
              <w:jc w:val="center"/>
            </w:pPr>
            <w:r w:rsidRPr="005052F2">
              <w:rPr>
                <w:rFonts w:asciiTheme="minorHAnsi" w:hAnsiTheme="minorHAnsi" w:cs="Arial"/>
              </w:rPr>
              <w:t>N</w:t>
            </w:r>
          </w:p>
        </w:tc>
      </w:tr>
      <w:tr w:rsidR="00146797" w:rsidRPr="00ED172A" w14:paraId="36CF722F" w14:textId="77777777" w:rsidTr="00E42A89">
        <w:tc>
          <w:tcPr>
            <w:tcW w:w="1553" w:type="dxa"/>
            <w:tcPrChange w:id="532" w:author="Goldfine, Jill" w:date="2019-06-25T12:13:00Z">
              <w:tcPr>
                <w:tcW w:w="1553" w:type="dxa"/>
              </w:tcPr>
            </w:tcPrChange>
          </w:tcPr>
          <w:p w14:paraId="23E31CCC" w14:textId="77777777" w:rsidR="00146797" w:rsidRDefault="00146797" w:rsidP="00146797">
            <w:r>
              <w:rPr>
                <w:rFonts w:asciiTheme="minorHAnsi" w:hAnsiTheme="minorHAnsi" w:cs="Arial"/>
              </w:rPr>
              <w:t>Character</w:t>
            </w:r>
          </w:p>
        </w:tc>
        <w:tc>
          <w:tcPr>
            <w:tcW w:w="2538" w:type="dxa"/>
            <w:tcPrChange w:id="533" w:author="Goldfine, Jill" w:date="2019-06-25T12:13:00Z">
              <w:tcPr>
                <w:tcW w:w="2538" w:type="dxa"/>
              </w:tcPr>
            </w:tcPrChange>
          </w:tcPr>
          <w:p w14:paraId="5AD488BD" w14:textId="2E9F3F4D" w:rsidR="00146797" w:rsidRPr="00ED172A" w:rsidRDefault="00146797" w:rsidP="00146797">
            <w:pPr>
              <w:pStyle w:val="NoSpacing"/>
              <w:rPr>
                <w:rFonts w:asciiTheme="minorHAnsi" w:hAnsiTheme="minorHAnsi" w:cs="Arial"/>
              </w:rPr>
            </w:pPr>
            <w:r>
              <w:rPr>
                <w:rFonts w:asciiTheme="minorHAnsi" w:hAnsiTheme="minorHAnsi" w:cs="Arial"/>
              </w:rPr>
              <w:t>Loss Country</w:t>
            </w:r>
            <w:ins w:id="534" w:author="Goldfine, Jill" w:date="2019-06-12T09:42:00Z">
              <w:r w:rsidR="00226557">
                <w:rPr>
                  <w:rFonts w:asciiTheme="minorHAnsi" w:hAnsiTheme="minorHAnsi" w:cs="Arial"/>
                </w:rPr>
                <w:t xml:space="preserve"> Code</w:t>
              </w:r>
            </w:ins>
          </w:p>
        </w:tc>
        <w:tc>
          <w:tcPr>
            <w:tcW w:w="3836" w:type="dxa"/>
            <w:tcPrChange w:id="535" w:author="Goldfine, Jill" w:date="2019-06-25T12:13:00Z">
              <w:tcPr>
                <w:tcW w:w="3836" w:type="dxa"/>
              </w:tcPr>
            </w:tcPrChange>
          </w:tcPr>
          <w:p w14:paraId="268E9134" w14:textId="7A85751A" w:rsidR="00146797" w:rsidRPr="00ED172A" w:rsidRDefault="00146797" w:rsidP="00146797">
            <w:pPr>
              <w:pStyle w:val="NoSpacing"/>
              <w:rPr>
                <w:rFonts w:asciiTheme="minorHAnsi" w:hAnsiTheme="minorHAnsi" w:cs="Arial"/>
              </w:rPr>
            </w:pPr>
            <w:r>
              <w:rPr>
                <w:rFonts w:asciiTheme="minorHAnsi" w:hAnsiTheme="minorHAnsi" w:cs="Arial"/>
              </w:rPr>
              <w:t xml:space="preserve">ISO Country Code of the </w:t>
            </w:r>
            <w:proofErr w:type="spellStart"/>
            <w:r>
              <w:rPr>
                <w:rFonts w:asciiTheme="minorHAnsi" w:hAnsiTheme="minorHAnsi" w:cs="Arial"/>
              </w:rPr>
              <w:t>countrywhere</w:t>
            </w:r>
            <w:proofErr w:type="spellEnd"/>
            <w:r>
              <w:rPr>
                <w:rFonts w:asciiTheme="minorHAnsi" w:hAnsiTheme="minorHAnsi" w:cs="Arial"/>
              </w:rPr>
              <w:t xml:space="preserve"> a loss (claim) occurred. </w:t>
            </w:r>
            <w:r w:rsidRPr="001667E1">
              <w:rPr>
                <w:rFonts w:asciiTheme="minorHAnsi" w:hAnsiTheme="minorHAnsi" w:cs="Arial"/>
              </w:rPr>
              <w:t>See</w:t>
            </w:r>
            <w:r w:rsidRPr="00831A9B">
              <w:rPr>
                <w:rFonts w:asciiTheme="minorHAnsi" w:hAnsiTheme="minorHAnsi" w:cs="Arial"/>
              </w:rPr>
              <w:t xml:space="preserve"> </w:t>
            </w:r>
            <w:r w:rsidR="00555A99">
              <w:rPr>
                <w:rStyle w:val="Hyperlink"/>
                <w:rFonts w:asciiTheme="minorHAnsi" w:hAnsiTheme="minorHAnsi" w:cs="Arial"/>
              </w:rPr>
              <w:fldChar w:fldCharType="begin"/>
            </w:r>
            <w:r w:rsidR="00555A99">
              <w:rPr>
                <w:rStyle w:val="Hyperlink"/>
                <w:rFonts w:asciiTheme="minorHAnsi" w:hAnsiTheme="minorHAnsi" w:cs="Arial"/>
              </w:rPr>
              <w:instrText xml:space="preserve"> HYPERLINK "file:///C:\\Program%20Files%20(x86)\\Ivanti\\Workspace%20Control\\pwrgate.exe%22%20655" </w:instrText>
            </w:r>
            <w:r w:rsidR="00555A99">
              <w:rPr>
                <w:rStyle w:val="Hyperlink"/>
                <w:rFonts w:asciiTheme="minorHAnsi" w:hAnsiTheme="minorHAnsi" w:cs="Arial"/>
              </w:rPr>
              <w:fldChar w:fldCharType="separate"/>
            </w:r>
            <w:r w:rsidRPr="00831A9B">
              <w:rPr>
                <w:rStyle w:val="Hyperlink"/>
                <w:rFonts w:asciiTheme="minorHAnsi" w:hAnsiTheme="minorHAnsi" w:cs="Arial"/>
              </w:rPr>
              <w:t>Markel Business Glossary</w:t>
            </w:r>
            <w:r w:rsidR="00555A99">
              <w:rPr>
                <w:rStyle w:val="Hyperlink"/>
                <w:rFonts w:asciiTheme="minorHAnsi" w:hAnsiTheme="minorHAnsi" w:cs="Arial"/>
              </w:rPr>
              <w:fldChar w:fldCharType="end"/>
            </w:r>
            <w:ins w:id="536" w:author="Goldfine, Jill" w:date="2019-06-25T12:33:00Z">
              <w:r w:rsidR="003D65B7">
                <w:rPr>
                  <w:rStyle w:val="Hyperlink"/>
                  <w:rFonts w:asciiTheme="minorHAnsi" w:hAnsiTheme="minorHAnsi" w:cs="Arial"/>
                </w:rPr>
                <w:t>.</w:t>
              </w:r>
            </w:ins>
          </w:p>
        </w:tc>
        <w:tc>
          <w:tcPr>
            <w:tcW w:w="911" w:type="dxa"/>
            <w:gridSpan w:val="2"/>
            <w:vAlign w:val="center"/>
            <w:tcPrChange w:id="537" w:author="Goldfine, Jill" w:date="2019-06-25T12:13:00Z">
              <w:tcPr>
                <w:tcW w:w="911" w:type="dxa"/>
                <w:gridSpan w:val="2"/>
                <w:vAlign w:val="center"/>
              </w:tcPr>
            </w:tcPrChange>
          </w:tcPr>
          <w:p w14:paraId="466549DD" w14:textId="77777777" w:rsidR="00146797" w:rsidRDefault="00146797" w:rsidP="00146797">
            <w:pPr>
              <w:jc w:val="center"/>
            </w:pPr>
            <w:r w:rsidRPr="005052F2">
              <w:rPr>
                <w:rFonts w:asciiTheme="minorHAnsi" w:hAnsiTheme="minorHAnsi" w:cs="Arial"/>
              </w:rPr>
              <w:t>N</w:t>
            </w:r>
          </w:p>
        </w:tc>
      </w:tr>
      <w:tr w:rsidR="00146797" w:rsidRPr="00ED172A" w14:paraId="5CC4234A" w14:textId="77777777" w:rsidTr="00E42A89">
        <w:tc>
          <w:tcPr>
            <w:tcW w:w="1553" w:type="dxa"/>
            <w:tcPrChange w:id="538" w:author="Goldfine, Jill" w:date="2019-06-25T12:13:00Z">
              <w:tcPr>
                <w:tcW w:w="1553" w:type="dxa"/>
              </w:tcPr>
            </w:tcPrChange>
          </w:tcPr>
          <w:p w14:paraId="4F5C592E" w14:textId="77777777" w:rsidR="00146797" w:rsidRDefault="00146797" w:rsidP="00146797">
            <w:r>
              <w:rPr>
                <w:rFonts w:asciiTheme="minorHAnsi" w:hAnsiTheme="minorHAnsi" w:cs="Arial"/>
              </w:rPr>
              <w:t>Character</w:t>
            </w:r>
          </w:p>
        </w:tc>
        <w:tc>
          <w:tcPr>
            <w:tcW w:w="2538" w:type="dxa"/>
            <w:shd w:val="clear" w:color="auto" w:fill="C2D69B" w:themeFill="accent3" w:themeFillTint="99"/>
            <w:tcPrChange w:id="539" w:author="Goldfine, Jill" w:date="2019-06-25T12:13:00Z">
              <w:tcPr>
                <w:tcW w:w="2538" w:type="dxa"/>
                <w:shd w:val="clear" w:color="auto" w:fill="C2D69B" w:themeFill="accent3" w:themeFillTint="99"/>
              </w:tcPr>
            </w:tcPrChange>
          </w:tcPr>
          <w:p w14:paraId="24D606F7" w14:textId="2E4C2BD7" w:rsidR="00146797" w:rsidRPr="00ED172A" w:rsidRDefault="00146797" w:rsidP="00146797">
            <w:pPr>
              <w:pStyle w:val="NoSpacing"/>
              <w:rPr>
                <w:rFonts w:asciiTheme="minorHAnsi" w:hAnsiTheme="minorHAnsi" w:cs="Arial"/>
              </w:rPr>
            </w:pPr>
            <w:r>
              <w:rPr>
                <w:rFonts w:asciiTheme="minorHAnsi" w:hAnsiTheme="minorHAnsi" w:cs="Arial"/>
              </w:rPr>
              <w:t>Type of Loss</w:t>
            </w:r>
            <w:ins w:id="540" w:author="Goldfine, Jill" w:date="2019-06-12T09:42:00Z">
              <w:r w:rsidR="00226557">
                <w:rPr>
                  <w:rFonts w:asciiTheme="minorHAnsi" w:hAnsiTheme="minorHAnsi" w:cs="Arial"/>
                </w:rPr>
                <w:t xml:space="preserve"> Code</w:t>
              </w:r>
            </w:ins>
          </w:p>
        </w:tc>
        <w:tc>
          <w:tcPr>
            <w:tcW w:w="3836" w:type="dxa"/>
            <w:tcPrChange w:id="541" w:author="Goldfine, Jill" w:date="2019-06-25T12:13:00Z">
              <w:tcPr>
                <w:tcW w:w="3836" w:type="dxa"/>
              </w:tcPr>
            </w:tcPrChange>
          </w:tcPr>
          <w:p w14:paraId="41D5EF9F" w14:textId="67B2EAE7" w:rsidR="00146797" w:rsidRPr="00ED172A" w:rsidRDefault="00146797" w:rsidP="00146797">
            <w:pPr>
              <w:pStyle w:val="NoSpacing"/>
              <w:rPr>
                <w:rFonts w:asciiTheme="minorHAnsi" w:hAnsiTheme="minorHAnsi" w:cs="Arial"/>
              </w:rPr>
            </w:pPr>
            <w:r>
              <w:rPr>
                <w:rFonts w:asciiTheme="minorHAnsi" w:hAnsiTheme="minorHAnsi" w:cs="Arial"/>
              </w:rPr>
              <w:t xml:space="preserve">A Code that identifies the coverage associated with the corresponding type of loss. See Appendix B for a list of </w:t>
            </w:r>
            <w:r>
              <w:rPr>
                <w:rFonts w:asciiTheme="minorHAnsi" w:hAnsiTheme="minorHAnsi" w:cs="Arial"/>
                <w:color w:val="0070C0"/>
              </w:rPr>
              <w:t>Valid Values</w:t>
            </w:r>
            <w:ins w:id="542" w:author="Goldfine, Jill" w:date="2019-06-25T12:33:00Z">
              <w:r w:rsidR="003D65B7">
                <w:rPr>
                  <w:rFonts w:asciiTheme="minorHAnsi" w:hAnsiTheme="minorHAnsi" w:cs="Arial"/>
                  <w:color w:val="0070C0"/>
                </w:rPr>
                <w:t>.</w:t>
              </w:r>
            </w:ins>
            <w:r>
              <w:rPr>
                <w:rFonts w:asciiTheme="minorHAnsi" w:hAnsiTheme="minorHAnsi" w:cs="Arial"/>
                <w:color w:val="0070C0"/>
              </w:rPr>
              <w:t xml:space="preserve"> </w:t>
            </w:r>
          </w:p>
        </w:tc>
        <w:tc>
          <w:tcPr>
            <w:tcW w:w="911" w:type="dxa"/>
            <w:gridSpan w:val="2"/>
            <w:vAlign w:val="center"/>
            <w:tcPrChange w:id="543" w:author="Goldfine, Jill" w:date="2019-06-25T12:13:00Z">
              <w:tcPr>
                <w:tcW w:w="911" w:type="dxa"/>
                <w:gridSpan w:val="2"/>
                <w:vAlign w:val="center"/>
              </w:tcPr>
            </w:tcPrChange>
          </w:tcPr>
          <w:p w14:paraId="475681F3" w14:textId="77777777" w:rsidR="00146797" w:rsidRDefault="00146797" w:rsidP="00146797">
            <w:pPr>
              <w:jc w:val="center"/>
            </w:pPr>
            <w:r w:rsidRPr="005052F2">
              <w:rPr>
                <w:rFonts w:asciiTheme="minorHAnsi" w:hAnsiTheme="minorHAnsi" w:cs="Arial"/>
              </w:rPr>
              <w:t>N</w:t>
            </w:r>
          </w:p>
        </w:tc>
      </w:tr>
      <w:tr w:rsidR="00146797" w:rsidRPr="00ED172A" w14:paraId="77C70DFE" w14:textId="77777777" w:rsidTr="00E42A89">
        <w:tc>
          <w:tcPr>
            <w:tcW w:w="1553" w:type="dxa"/>
            <w:tcPrChange w:id="544" w:author="Goldfine, Jill" w:date="2019-06-25T12:13:00Z">
              <w:tcPr>
                <w:tcW w:w="1553" w:type="dxa"/>
              </w:tcPr>
            </w:tcPrChange>
          </w:tcPr>
          <w:p w14:paraId="6B8AA9D1" w14:textId="77777777" w:rsidR="00146797" w:rsidRDefault="00146797" w:rsidP="00146797">
            <w:r>
              <w:rPr>
                <w:rFonts w:asciiTheme="minorHAnsi" w:hAnsiTheme="minorHAnsi" w:cs="Arial"/>
              </w:rPr>
              <w:t>Character</w:t>
            </w:r>
          </w:p>
        </w:tc>
        <w:tc>
          <w:tcPr>
            <w:tcW w:w="2538" w:type="dxa"/>
            <w:shd w:val="clear" w:color="auto" w:fill="C2D69B" w:themeFill="accent3" w:themeFillTint="99"/>
            <w:tcPrChange w:id="545" w:author="Goldfine, Jill" w:date="2019-06-25T12:13:00Z">
              <w:tcPr>
                <w:tcW w:w="2538" w:type="dxa"/>
                <w:shd w:val="clear" w:color="auto" w:fill="C2D69B" w:themeFill="accent3" w:themeFillTint="99"/>
              </w:tcPr>
            </w:tcPrChange>
          </w:tcPr>
          <w:p w14:paraId="41A1B242" w14:textId="3B3A99CB" w:rsidR="00146797" w:rsidRPr="00ED172A" w:rsidRDefault="00146797" w:rsidP="00146797">
            <w:pPr>
              <w:pStyle w:val="NoSpacing"/>
              <w:rPr>
                <w:rFonts w:asciiTheme="minorHAnsi" w:hAnsiTheme="minorHAnsi" w:cs="Arial"/>
              </w:rPr>
            </w:pPr>
            <w:r>
              <w:rPr>
                <w:rFonts w:asciiTheme="minorHAnsi" w:hAnsiTheme="minorHAnsi" w:cs="Arial"/>
              </w:rPr>
              <w:t>Cause of Loss</w:t>
            </w:r>
            <w:ins w:id="546" w:author="Goldfine, Jill" w:date="2019-06-12T09:42:00Z">
              <w:r w:rsidR="00226557">
                <w:rPr>
                  <w:rFonts w:asciiTheme="minorHAnsi" w:hAnsiTheme="minorHAnsi" w:cs="Arial"/>
                </w:rPr>
                <w:t xml:space="preserve"> Code</w:t>
              </w:r>
            </w:ins>
          </w:p>
        </w:tc>
        <w:tc>
          <w:tcPr>
            <w:tcW w:w="3836" w:type="dxa"/>
            <w:tcPrChange w:id="547" w:author="Goldfine, Jill" w:date="2019-06-25T12:13:00Z">
              <w:tcPr>
                <w:tcW w:w="3836" w:type="dxa"/>
              </w:tcPr>
            </w:tcPrChange>
          </w:tcPr>
          <w:p w14:paraId="73406737" w14:textId="6CEA685E" w:rsidR="00146797" w:rsidRPr="00D75053" w:rsidRDefault="00146797" w:rsidP="00146797">
            <w:pPr>
              <w:pStyle w:val="NoSpacing"/>
              <w:rPr>
                <w:rFonts w:asciiTheme="minorHAnsi" w:hAnsiTheme="minorHAnsi" w:cs="Arial"/>
              </w:rPr>
            </w:pPr>
            <w:r w:rsidRPr="00D75053">
              <w:rPr>
                <w:rFonts w:asciiTheme="minorHAnsi" w:hAnsiTheme="minorHAnsi" w:cs="Arial"/>
              </w:rPr>
              <w:t>The cause</w:t>
            </w:r>
            <w:r>
              <w:rPr>
                <w:rFonts w:asciiTheme="minorHAnsi" w:hAnsiTheme="minorHAnsi" w:cs="Arial"/>
              </w:rPr>
              <w:t xml:space="preserve"> or reason </w:t>
            </w:r>
            <w:r w:rsidRPr="00D75053">
              <w:rPr>
                <w:rFonts w:asciiTheme="minorHAnsi" w:hAnsiTheme="minorHAnsi" w:cs="Arial"/>
              </w:rPr>
              <w:t>for a loss occurring</w:t>
            </w:r>
            <w:r>
              <w:rPr>
                <w:rFonts w:asciiTheme="minorHAnsi" w:hAnsiTheme="minorHAnsi" w:cs="Arial"/>
              </w:rPr>
              <w:t xml:space="preserve">. See Appendix C for a list of </w:t>
            </w:r>
            <w:r>
              <w:rPr>
                <w:rFonts w:asciiTheme="minorHAnsi" w:hAnsiTheme="minorHAnsi" w:cs="Arial"/>
                <w:color w:val="0070C0"/>
              </w:rPr>
              <w:t>Valid Values</w:t>
            </w:r>
            <w:ins w:id="548" w:author="Goldfine, Jill" w:date="2019-06-25T12:33:00Z">
              <w:r w:rsidR="003D65B7">
                <w:rPr>
                  <w:rFonts w:asciiTheme="minorHAnsi" w:hAnsiTheme="minorHAnsi" w:cs="Arial"/>
                  <w:color w:val="0070C0"/>
                </w:rPr>
                <w:t>.</w:t>
              </w:r>
            </w:ins>
            <w:r>
              <w:rPr>
                <w:rFonts w:asciiTheme="minorHAnsi" w:hAnsiTheme="minorHAnsi" w:cs="Arial"/>
                <w:color w:val="0070C0"/>
              </w:rPr>
              <w:t xml:space="preserve"> </w:t>
            </w:r>
          </w:p>
        </w:tc>
        <w:tc>
          <w:tcPr>
            <w:tcW w:w="911" w:type="dxa"/>
            <w:gridSpan w:val="2"/>
            <w:vAlign w:val="center"/>
            <w:tcPrChange w:id="549" w:author="Goldfine, Jill" w:date="2019-06-25T12:13:00Z">
              <w:tcPr>
                <w:tcW w:w="911" w:type="dxa"/>
                <w:gridSpan w:val="2"/>
                <w:vAlign w:val="center"/>
              </w:tcPr>
            </w:tcPrChange>
          </w:tcPr>
          <w:p w14:paraId="08C48FA3" w14:textId="77777777" w:rsidR="00146797" w:rsidRDefault="00146797" w:rsidP="00146797">
            <w:pPr>
              <w:jc w:val="center"/>
            </w:pPr>
            <w:r w:rsidRPr="005052F2">
              <w:rPr>
                <w:rFonts w:asciiTheme="minorHAnsi" w:hAnsiTheme="minorHAnsi" w:cs="Arial"/>
              </w:rPr>
              <w:t>N</w:t>
            </w:r>
          </w:p>
        </w:tc>
      </w:tr>
      <w:tr w:rsidR="00146797" w:rsidRPr="00ED172A" w14:paraId="4EA9EF62" w14:textId="77777777" w:rsidTr="00E42A89">
        <w:trPr>
          <w:trHeight w:val="557"/>
          <w:trPrChange w:id="550" w:author="Goldfine, Jill" w:date="2019-06-25T12:13:00Z">
            <w:trPr>
              <w:trHeight w:val="557"/>
            </w:trPr>
          </w:trPrChange>
        </w:trPr>
        <w:tc>
          <w:tcPr>
            <w:tcW w:w="1553" w:type="dxa"/>
            <w:tcPrChange w:id="551" w:author="Goldfine, Jill" w:date="2019-06-25T12:13:00Z">
              <w:tcPr>
                <w:tcW w:w="1553" w:type="dxa"/>
              </w:tcPr>
            </w:tcPrChange>
          </w:tcPr>
          <w:p w14:paraId="2A70C8CE" w14:textId="77777777" w:rsidR="00146797" w:rsidRDefault="00146797" w:rsidP="00146797">
            <w:r>
              <w:rPr>
                <w:rFonts w:asciiTheme="minorHAnsi" w:hAnsiTheme="minorHAnsi" w:cs="Arial"/>
              </w:rPr>
              <w:t>Character</w:t>
            </w:r>
          </w:p>
        </w:tc>
        <w:tc>
          <w:tcPr>
            <w:tcW w:w="2538" w:type="dxa"/>
            <w:shd w:val="clear" w:color="auto" w:fill="C2D69B" w:themeFill="accent3" w:themeFillTint="99"/>
            <w:tcPrChange w:id="552" w:author="Goldfine, Jill" w:date="2019-06-25T12:13:00Z">
              <w:tcPr>
                <w:tcW w:w="2538" w:type="dxa"/>
                <w:shd w:val="clear" w:color="auto" w:fill="C2D69B" w:themeFill="accent3" w:themeFillTint="99"/>
              </w:tcPr>
            </w:tcPrChange>
          </w:tcPr>
          <w:p w14:paraId="43D4404E" w14:textId="77777777" w:rsidR="00146797" w:rsidRPr="00ED172A" w:rsidRDefault="00146797" w:rsidP="00146797">
            <w:pPr>
              <w:pStyle w:val="NoSpacing"/>
              <w:rPr>
                <w:rFonts w:asciiTheme="minorHAnsi" w:hAnsiTheme="minorHAnsi" w:cs="Arial"/>
              </w:rPr>
            </w:pPr>
            <w:r>
              <w:rPr>
                <w:rFonts w:asciiTheme="minorHAnsi" w:hAnsiTheme="minorHAnsi" w:cs="Arial"/>
              </w:rPr>
              <w:t>Cyber Event Code</w:t>
            </w:r>
          </w:p>
        </w:tc>
        <w:tc>
          <w:tcPr>
            <w:tcW w:w="3836" w:type="dxa"/>
            <w:tcPrChange w:id="553" w:author="Goldfine, Jill" w:date="2019-06-25T12:13:00Z">
              <w:tcPr>
                <w:tcW w:w="3836" w:type="dxa"/>
              </w:tcPr>
            </w:tcPrChange>
          </w:tcPr>
          <w:p w14:paraId="40B3D663" w14:textId="6097BD40" w:rsidR="00146797" w:rsidRPr="00ED172A" w:rsidRDefault="00146797" w:rsidP="00146797">
            <w:pPr>
              <w:pStyle w:val="NoSpacing"/>
              <w:rPr>
                <w:rFonts w:asciiTheme="minorHAnsi" w:hAnsiTheme="minorHAnsi" w:cs="Arial"/>
              </w:rPr>
            </w:pPr>
            <w:r>
              <w:rPr>
                <w:rFonts w:asciiTheme="minorHAnsi" w:hAnsiTheme="minorHAnsi" w:cs="Arial"/>
              </w:rPr>
              <w:t>Event Code specific to identifying if claim is a cyber related claim.</w:t>
            </w:r>
            <w:ins w:id="554" w:author="Goldfine, Jill" w:date="2019-06-12T09:06:00Z">
              <w:r w:rsidR="00051A7C">
                <w:rPr>
                  <w:rFonts w:asciiTheme="minorHAnsi" w:hAnsiTheme="minorHAnsi" w:cs="Arial"/>
                </w:rPr>
                <w:t xml:space="preserve"> Code is established when a cyber event is communicated such as </w:t>
              </w:r>
              <w:proofErr w:type="spellStart"/>
              <w:r w:rsidR="00051A7C">
                <w:rPr>
                  <w:rFonts w:asciiTheme="minorHAnsi" w:hAnsiTheme="minorHAnsi" w:cs="Arial"/>
                </w:rPr>
                <w:t>Wanna</w:t>
              </w:r>
              <w:proofErr w:type="spellEnd"/>
              <w:r w:rsidR="00051A7C">
                <w:rPr>
                  <w:rFonts w:asciiTheme="minorHAnsi" w:hAnsiTheme="minorHAnsi" w:cs="Arial"/>
                </w:rPr>
                <w:t xml:space="preserve"> Cry or Not </w:t>
              </w:r>
              <w:proofErr w:type="spellStart"/>
              <w:r w:rsidR="00051A7C">
                <w:rPr>
                  <w:rFonts w:asciiTheme="minorHAnsi" w:hAnsiTheme="minorHAnsi" w:cs="Arial"/>
                </w:rPr>
                <w:t>Petya</w:t>
              </w:r>
              <w:proofErr w:type="spellEnd"/>
              <w:r w:rsidR="00051A7C">
                <w:rPr>
                  <w:rFonts w:asciiTheme="minorHAnsi" w:hAnsiTheme="minorHAnsi" w:cs="Arial"/>
                </w:rPr>
                <w:t>, otherwise, a generic event code is utilized called Cyber Event.</w:t>
              </w:r>
            </w:ins>
          </w:p>
        </w:tc>
        <w:tc>
          <w:tcPr>
            <w:tcW w:w="911" w:type="dxa"/>
            <w:gridSpan w:val="2"/>
            <w:vAlign w:val="center"/>
            <w:tcPrChange w:id="555" w:author="Goldfine, Jill" w:date="2019-06-25T12:13:00Z">
              <w:tcPr>
                <w:tcW w:w="911" w:type="dxa"/>
                <w:gridSpan w:val="2"/>
                <w:vAlign w:val="center"/>
              </w:tcPr>
            </w:tcPrChange>
          </w:tcPr>
          <w:p w14:paraId="4E347CF0" w14:textId="77777777" w:rsidR="00146797" w:rsidRPr="00ED172A" w:rsidRDefault="00146797" w:rsidP="00146797">
            <w:pPr>
              <w:pStyle w:val="NoSpacing"/>
              <w:jc w:val="center"/>
              <w:rPr>
                <w:rFonts w:asciiTheme="minorHAnsi" w:hAnsiTheme="minorHAnsi" w:cs="Arial"/>
              </w:rPr>
            </w:pPr>
            <w:r>
              <w:rPr>
                <w:rFonts w:asciiTheme="minorHAnsi" w:hAnsiTheme="minorHAnsi" w:cs="Arial"/>
              </w:rPr>
              <w:t>Y</w:t>
            </w:r>
          </w:p>
        </w:tc>
      </w:tr>
      <w:tr w:rsidR="00146797" w:rsidRPr="00ED172A" w14:paraId="3A8EC090" w14:textId="77777777" w:rsidTr="00E42A89">
        <w:trPr>
          <w:trHeight w:val="557"/>
          <w:trPrChange w:id="556" w:author="Goldfine, Jill" w:date="2019-06-25T12:13:00Z">
            <w:trPr>
              <w:trHeight w:val="557"/>
            </w:trPr>
          </w:trPrChange>
        </w:trPr>
        <w:tc>
          <w:tcPr>
            <w:tcW w:w="1553" w:type="dxa"/>
            <w:tcPrChange w:id="557" w:author="Goldfine, Jill" w:date="2019-06-25T12:13:00Z">
              <w:tcPr>
                <w:tcW w:w="1553" w:type="dxa"/>
              </w:tcPr>
            </w:tcPrChange>
          </w:tcPr>
          <w:p w14:paraId="68516787" w14:textId="56CBE4CC" w:rsidR="00146797" w:rsidRDefault="00143C49" w:rsidP="00146797">
            <w:pPr>
              <w:rPr>
                <w:rFonts w:asciiTheme="minorHAnsi" w:hAnsiTheme="minorHAnsi" w:cs="Arial"/>
              </w:rPr>
            </w:pPr>
            <w:r>
              <w:rPr>
                <w:rFonts w:asciiTheme="minorHAnsi" w:hAnsiTheme="minorHAnsi" w:cs="Arial"/>
              </w:rPr>
              <w:t>Character</w:t>
            </w:r>
          </w:p>
        </w:tc>
        <w:tc>
          <w:tcPr>
            <w:tcW w:w="2538" w:type="dxa"/>
            <w:shd w:val="clear" w:color="auto" w:fill="C2D69B" w:themeFill="accent3" w:themeFillTint="99"/>
            <w:tcPrChange w:id="558" w:author="Goldfine, Jill" w:date="2019-06-25T12:13:00Z">
              <w:tcPr>
                <w:tcW w:w="2538" w:type="dxa"/>
                <w:shd w:val="clear" w:color="auto" w:fill="C2D69B" w:themeFill="accent3" w:themeFillTint="99"/>
              </w:tcPr>
            </w:tcPrChange>
          </w:tcPr>
          <w:p w14:paraId="15FD9996" w14:textId="522ACD8C" w:rsidR="00146797" w:rsidRDefault="00146797" w:rsidP="00146797">
            <w:pPr>
              <w:pStyle w:val="NoSpacing"/>
              <w:rPr>
                <w:rFonts w:asciiTheme="minorHAnsi" w:hAnsiTheme="minorHAnsi" w:cs="Arial"/>
              </w:rPr>
            </w:pPr>
            <w:r>
              <w:rPr>
                <w:rFonts w:asciiTheme="minorHAnsi" w:hAnsiTheme="minorHAnsi" w:cs="Arial"/>
              </w:rPr>
              <w:t>Effect of Loss</w:t>
            </w:r>
            <w:ins w:id="559" w:author="Goldfine, Jill" w:date="2019-06-12T09:42:00Z">
              <w:r w:rsidR="00226557">
                <w:rPr>
                  <w:rFonts w:asciiTheme="minorHAnsi" w:hAnsiTheme="minorHAnsi" w:cs="Arial"/>
                </w:rPr>
                <w:t xml:space="preserve"> Code</w:t>
              </w:r>
            </w:ins>
          </w:p>
        </w:tc>
        <w:tc>
          <w:tcPr>
            <w:tcW w:w="3836" w:type="dxa"/>
            <w:tcPrChange w:id="560" w:author="Goldfine, Jill" w:date="2019-06-25T12:13:00Z">
              <w:tcPr>
                <w:tcW w:w="3836" w:type="dxa"/>
              </w:tcPr>
            </w:tcPrChange>
          </w:tcPr>
          <w:p w14:paraId="3CF9C66A" w14:textId="77B2DD26" w:rsidR="00146797" w:rsidRDefault="004931BD" w:rsidP="00143C49">
            <w:pPr>
              <w:pStyle w:val="NoSpacing"/>
              <w:rPr>
                <w:rFonts w:asciiTheme="minorHAnsi" w:hAnsiTheme="minorHAnsi" w:cs="Arial"/>
              </w:rPr>
            </w:pPr>
            <w:r>
              <w:rPr>
                <w:rFonts w:asciiTheme="minorHAnsi" w:hAnsiTheme="minorHAnsi" w:cs="Arial"/>
              </w:rPr>
              <w:t xml:space="preserve">A Code that identifies the Specific conformed reasons for the claim.  See Appendix </w:t>
            </w:r>
            <w:r w:rsidR="00143C49">
              <w:rPr>
                <w:rFonts w:asciiTheme="minorHAnsi" w:hAnsiTheme="minorHAnsi" w:cs="Arial"/>
              </w:rPr>
              <w:t xml:space="preserve">D </w:t>
            </w:r>
            <w:r>
              <w:rPr>
                <w:rFonts w:asciiTheme="minorHAnsi" w:hAnsiTheme="minorHAnsi" w:cs="Arial"/>
              </w:rPr>
              <w:t>for a list of Valid Values</w:t>
            </w:r>
            <w:ins w:id="561" w:author="Goldfine, Jill" w:date="2019-06-25T12:34:00Z">
              <w:r w:rsidR="003D65B7">
                <w:rPr>
                  <w:rFonts w:asciiTheme="minorHAnsi" w:hAnsiTheme="minorHAnsi" w:cs="Arial"/>
                </w:rPr>
                <w:t>.</w:t>
              </w:r>
            </w:ins>
          </w:p>
        </w:tc>
        <w:tc>
          <w:tcPr>
            <w:tcW w:w="911" w:type="dxa"/>
            <w:gridSpan w:val="2"/>
            <w:vAlign w:val="center"/>
            <w:tcPrChange w:id="562" w:author="Goldfine, Jill" w:date="2019-06-25T12:13:00Z">
              <w:tcPr>
                <w:tcW w:w="911" w:type="dxa"/>
                <w:gridSpan w:val="2"/>
                <w:vAlign w:val="center"/>
              </w:tcPr>
            </w:tcPrChange>
          </w:tcPr>
          <w:p w14:paraId="553DAFD1" w14:textId="765164F1" w:rsidR="00146797" w:rsidRDefault="00143C49" w:rsidP="00146797">
            <w:pPr>
              <w:pStyle w:val="NoSpacing"/>
              <w:jc w:val="center"/>
              <w:rPr>
                <w:rFonts w:asciiTheme="minorHAnsi" w:hAnsiTheme="minorHAnsi" w:cs="Arial"/>
              </w:rPr>
            </w:pPr>
            <w:r>
              <w:rPr>
                <w:rFonts w:asciiTheme="minorHAnsi" w:hAnsiTheme="minorHAnsi" w:cs="Arial"/>
              </w:rPr>
              <w:t>Y</w:t>
            </w:r>
          </w:p>
        </w:tc>
      </w:tr>
    </w:tbl>
    <w:p w14:paraId="3D87422C" w14:textId="77777777" w:rsidR="00997442" w:rsidRDefault="00997442" w:rsidP="00702A56">
      <w:pPr>
        <w:pStyle w:val="NoSpacing"/>
        <w:rPr>
          <w:rFonts w:ascii="Arial" w:hAnsi="Arial" w:cs="Arial"/>
          <w:sz w:val="18"/>
          <w:szCs w:val="18"/>
        </w:rPr>
      </w:pPr>
    </w:p>
    <w:p w14:paraId="090279D7" w14:textId="42BE4169" w:rsidR="00723711" w:rsidRDefault="00DB2DC5" w:rsidP="003F39B8">
      <w:r>
        <w:t xml:space="preserve">  </w:t>
      </w:r>
      <w:r w:rsidR="00521514" w:rsidRPr="002B6F71">
        <w:rPr>
          <w:highlight w:val="yellow"/>
        </w:rPr>
        <w:t>Questions: How do we connect policies when we have layers spread across multiple policies?</w:t>
      </w:r>
    </w:p>
    <w:p w14:paraId="5CB7A8C8" w14:textId="77777777" w:rsidR="00831A9B" w:rsidRDefault="00831A9B" w:rsidP="003F39B8"/>
    <w:p w14:paraId="3F08D724" w14:textId="77777777" w:rsidR="00E73A95" w:rsidRPr="00D32365" w:rsidRDefault="00E73A95" w:rsidP="00E73A95">
      <w:pPr>
        <w:pStyle w:val="Heading1"/>
        <w:rPr>
          <w:rFonts w:cs="Tahoma"/>
        </w:rPr>
      </w:pPr>
      <w:bookmarkStart w:id="563" w:name="_Toc3286260"/>
      <w:r w:rsidRPr="00D32365">
        <w:rPr>
          <w:rFonts w:cs="Tahoma"/>
        </w:rPr>
        <w:t>Affected Areas</w:t>
      </w:r>
      <w:bookmarkEnd w:id="563"/>
    </w:p>
    <w:bookmarkStart w:id="564" w:name="OLE_LINK1" w:displacedByCustomXml="next"/>
    <w:sdt>
      <w:sdtPr>
        <w:rPr>
          <w:rFonts w:asciiTheme="minorHAnsi" w:hAnsiTheme="minorHAnsi" w:cs="Tahoma"/>
        </w:rPr>
        <w:alias w:val="Affected Areas"/>
        <w:tag w:val="Affected Areas"/>
        <w:id w:val="-1422103212"/>
      </w:sdtPr>
      <w:sdtEndPr/>
      <w:sdtContent>
        <w:p w14:paraId="51325618" w14:textId="573F1619" w:rsidR="00E73A95" w:rsidRPr="00454F00" w:rsidRDefault="003D4E6C" w:rsidP="003D4E6C">
          <w:pPr>
            <w:jc w:val="both"/>
            <w:rPr>
              <w:rFonts w:asciiTheme="minorHAnsi" w:hAnsiTheme="minorHAnsi" w:cs="Tahoma"/>
            </w:rPr>
          </w:pPr>
          <w:r w:rsidRPr="00454F00">
            <w:rPr>
              <w:rFonts w:asciiTheme="minorHAnsi" w:hAnsiTheme="minorHAnsi" w:cs="Tahoma"/>
            </w:rPr>
            <w:t>Th</w:t>
          </w:r>
          <w:r w:rsidR="003F39B8">
            <w:rPr>
              <w:rFonts w:asciiTheme="minorHAnsi" w:hAnsiTheme="minorHAnsi" w:cs="Tahoma"/>
            </w:rPr>
            <w:t xml:space="preserve">is </w:t>
          </w:r>
          <w:r w:rsidR="007C204C" w:rsidRPr="00454F00">
            <w:rPr>
              <w:rFonts w:asciiTheme="minorHAnsi" w:hAnsiTheme="minorHAnsi" w:cs="Tahoma"/>
            </w:rPr>
            <w:t xml:space="preserve">Standard </w:t>
          </w:r>
          <w:r w:rsidRPr="00454F00">
            <w:rPr>
              <w:rFonts w:asciiTheme="minorHAnsi" w:hAnsiTheme="minorHAnsi" w:cs="Tahoma"/>
            </w:rPr>
            <w:t>appl</w:t>
          </w:r>
          <w:r w:rsidR="003F39B8">
            <w:rPr>
              <w:rFonts w:asciiTheme="minorHAnsi" w:hAnsiTheme="minorHAnsi" w:cs="Tahoma"/>
            </w:rPr>
            <w:t>ies</w:t>
          </w:r>
          <w:r w:rsidRPr="00454F00">
            <w:rPr>
              <w:rFonts w:asciiTheme="minorHAnsi" w:hAnsiTheme="minorHAnsi" w:cs="Tahoma"/>
            </w:rPr>
            <w:t xml:space="preserve"> to all Associates within Markel</w:t>
          </w:r>
          <w:r w:rsidR="00C5389D" w:rsidRPr="00454F00">
            <w:rPr>
              <w:rFonts w:asciiTheme="minorHAnsi" w:hAnsiTheme="minorHAnsi" w:cs="Tahoma"/>
            </w:rPr>
            <w:t xml:space="preserve">’s </w:t>
          </w:r>
          <w:r w:rsidR="00F0510B">
            <w:rPr>
              <w:rFonts w:asciiTheme="minorHAnsi" w:hAnsiTheme="minorHAnsi" w:cs="Tahoma"/>
            </w:rPr>
            <w:t>i</w:t>
          </w:r>
          <w:r w:rsidR="00C5389D" w:rsidRPr="00454F00">
            <w:rPr>
              <w:rFonts w:asciiTheme="minorHAnsi" w:hAnsiTheme="minorHAnsi" w:cs="Tahoma"/>
            </w:rPr>
            <w:t>nsurance</w:t>
          </w:r>
          <w:r w:rsidR="001B051F">
            <w:rPr>
              <w:rFonts w:asciiTheme="minorHAnsi" w:hAnsiTheme="minorHAnsi" w:cs="Tahoma"/>
            </w:rPr>
            <w:t xml:space="preserve"> </w:t>
          </w:r>
          <w:r w:rsidR="00F0510B">
            <w:rPr>
              <w:rFonts w:asciiTheme="minorHAnsi" w:hAnsiTheme="minorHAnsi" w:cs="Tahoma"/>
            </w:rPr>
            <w:t>o</w:t>
          </w:r>
          <w:r w:rsidR="00C5389D" w:rsidRPr="00454F00">
            <w:rPr>
              <w:rFonts w:asciiTheme="minorHAnsi" w:hAnsiTheme="minorHAnsi" w:cs="Tahoma"/>
            </w:rPr>
            <w:t>perations</w:t>
          </w:r>
          <w:r w:rsidR="000873ED" w:rsidRPr="00454F00">
            <w:rPr>
              <w:rFonts w:asciiTheme="minorHAnsi" w:hAnsiTheme="minorHAnsi" w:cs="Tahoma"/>
            </w:rPr>
            <w:t>.</w:t>
          </w:r>
          <w:r w:rsidRPr="00454F00">
            <w:rPr>
              <w:rFonts w:asciiTheme="minorHAnsi" w:hAnsiTheme="minorHAnsi" w:cs="Tahoma"/>
            </w:rPr>
            <w:t xml:space="preserve">  These </w:t>
          </w:r>
          <w:r w:rsidR="007C204C" w:rsidRPr="00454F00">
            <w:rPr>
              <w:rFonts w:asciiTheme="minorHAnsi" w:hAnsiTheme="minorHAnsi" w:cs="Tahoma"/>
            </w:rPr>
            <w:t xml:space="preserve">Standards </w:t>
          </w:r>
          <w:r w:rsidRPr="00454F00">
            <w:rPr>
              <w:rFonts w:asciiTheme="minorHAnsi" w:hAnsiTheme="minorHAnsi" w:cs="Tahoma"/>
            </w:rPr>
            <w:t>do not apply to the company’s non-insurance operations</w:t>
          </w:r>
          <w:bookmarkEnd w:id="564"/>
          <w:r w:rsidR="00F0510B">
            <w:rPr>
              <w:rFonts w:asciiTheme="minorHAnsi" w:hAnsiTheme="minorHAnsi" w:cs="Tahoma"/>
            </w:rPr>
            <w:t xml:space="preserve"> nor inward/outward reinsurance</w:t>
          </w:r>
          <w:r w:rsidRPr="00454F00">
            <w:rPr>
              <w:rFonts w:asciiTheme="minorHAnsi" w:hAnsiTheme="minorHAnsi" w:cs="Tahoma"/>
            </w:rPr>
            <w:t xml:space="preserve">. </w:t>
          </w:r>
        </w:p>
      </w:sdtContent>
    </w:sdt>
    <w:p w14:paraId="131DC4A4" w14:textId="77777777" w:rsidR="00E73A95" w:rsidRPr="00454F00" w:rsidRDefault="00E73A95" w:rsidP="00E73A95">
      <w:pPr>
        <w:rPr>
          <w:rFonts w:asciiTheme="minorHAnsi" w:hAnsiTheme="minorHAnsi" w:cs="Tahoma"/>
        </w:rPr>
      </w:pPr>
    </w:p>
    <w:p w14:paraId="780D8CF5" w14:textId="77777777" w:rsidR="00E73A95" w:rsidRPr="00E73A95" w:rsidRDefault="00E73A95" w:rsidP="00E73A95">
      <w:pPr>
        <w:pStyle w:val="Heading1"/>
        <w:rPr>
          <w:rFonts w:cs="Tahoma"/>
        </w:rPr>
      </w:pPr>
      <w:bookmarkStart w:id="565" w:name="_Toc3286261"/>
      <w:r w:rsidRPr="00E73A95">
        <w:rPr>
          <w:rFonts w:cs="Tahoma"/>
        </w:rPr>
        <w:t>Review Cycle</w:t>
      </w:r>
      <w:bookmarkEnd w:id="565"/>
    </w:p>
    <w:sdt>
      <w:sdtPr>
        <w:rPr>
          <w:rFonts w:asciiTheme="minorHAnsi" w:hAnsiTheme="minorHAnsi" w:cs="Tahoma"/>
        </w:rPr>
        <w:alias w:val="Review Cycle"/>
        <w:tag w:val="Review Cycle"/>
        <w:id w:val="1551960270"/>
        <w:placeholder>
          <w:docPart w:val="012164817D534B048BD6541339B59B9F"/>
        </w:placeholder>
      </w:sdtPr>
      <w:sdtEndPr/>
      <w:sdtContent>
        <w:p w14:paraId="3AE59AD9" w14:textId="42D7D024" w:rsidR="00E73A95" w:rsidRPr="00454F00" w:rsidRDefault="00916AA1" w:rsidP="00E73A95">
          <w:pPr>
            <w:rPr>
              <w:rFonts w:asciiTheme="minorHAnsi" w:hAnsiTheme="minorHAnsi" w:cs="Tahoma"/>
            </w:rPr>
          </w:pPr>
          <w:r w:rsidRPr="00454F00">
            <w:rPr>
              <w:rFonts w:asciiTheme="minorHAnsi" w:hAnsiTheme="minorHAnsi" w:cs="Tahoma"/>
            </w:rPr>
            <w:t>The DGC shall review th</w:t>
          </w:r>
          <w:r w:rsidR="003F39B8">
            <w:rPr>
              <w:rFonts w:asciiTheme="minorHAnsi" w:hAnsiTheme="minorHAnsi" w:cs="Tahoma"/>
            </w:rPr>
            <w:t>is</w:t>
          </w:r>
          <w:r w:rsidRPr="00454F00">
            <w:rPr>
              <w:rFonts w:asciiTheme="minorHAnsi" w:hAnsiTheme="minorHAnsi" w:cs="Tahoma"/>
            </w:rPr>
            <w:t xml:space="preserve"> </w:t>
          </w:r>
          <w:r w:rsidR="007C204C" w:rsidRPr="00454F00">
            <w:rPr>
              <w:rFonts w:asciiTheme="minorHAnsi" w:hAnsiTheme="minorHAnsi" w:cs="Tahoma"/>
            </w:rPr>
            <w:t xml:space="preserve">Standard </w:t>
          </w:r>
          <w:r w:rsidR="003F39B8">
            <w:rPr>
              <w:rFonts w:asciiTheme="minorHAnsi" w:hAnsiTheme="minorHAnsi" w:cs="Tahoma"/>
            </w:rPr>
            <w:t xml:space="preserve">as necessary </w:t>
          </w:r>
          <w:r w:rsidRPr="00454F00">
            <w:rPr>
              <w:rFonts w:asciiTheme="minorHAnsi" w:hAnsiTheme="minorHAnsi" w:cs="Tahoma"/>
            </w:rPr>
            <w:t>and make updates as the current market and business environment require.</w:t>
          </w:r>
        </w:p>
      </w:sdtContent>
    </w:sdt>
    <w:p w14:paraId="15725CD0" w14:textId="77777777" w:rsidR="00F813A7" w:rsidRPr="00454F00" w:rsidRDefault="00F813A7" w:rsidP="00F813A7">
      <w:pPr>
        <w:rPr>
          <w:rFonts w:asciiTheme="minorHAnsi" w:hAnsiTheme="minorHAnsi" w:cs="Tahoma"/>
        </w:rPr>
      </w:pPr>
    </w:p>
    <w:p w14:paraId="5F5F5334" w14:textId="77777777" w:rsidR="00E73A95" w:rsidRPr="00E73A95" w:rsidRDefault="00E73A95" w:rsidP="00E73A95">
      <w:pPr>
        <w:pStyle w:val="Heading1"/>
        <w:rPr>
          <w:rFonts w:cs="Tahoma"/>
        </w:rPr>
      </w:pPr>
      <w:bookmarkStart w:id="566" w:name="_Toc3286262"/>
      <w:r w:rsidRPr="00E73A95">
        <w:rPr>
          <w:rFonts w:cs="Tahoma"/>
        </w:rPr>
        <w:t>Effective Date</w:t>
      </w:r>
      <w:bookmarkEnd w:id="566"/>
    </w:p>
    <w:sdt>
      <w:sdtPr>
        <w:rPr>
          <w:rFonts w:asciiTheme="minorHAnsi" w:hAnsiTheme="minorHAnsi" w:cs="Tahoma"/>
        </w:rPr>
        <w:alias w:val="Effective Date"/>
        <w:tag w:val="Effective Date"/>
        <w:id w:val="-993025144"/>
      </w:sdtPr>
      <w:sdtEndPr/>
      <w:sdtContent>
        <w:p w14:paraId="6707E235" w14:textId="4A15E2A9" w:rsidR="00E73A95" w:rsidRPr="00454F00" w:rsidRDefault="00E73A95" w:rsidP="00E73A95">
          <w:pPr>
            <w:rPr>
              <w:rFonts w:asciiTheme="minorHAnsi" w:hAnsiTheme="minorHAnsi" w:cs="Tahoma"/>
              <w:color w:val="FF0000"/>
            </w:rPr>
          </w:pPr>
          <w:r w:rsidRPr="00454F00">
            <w:rPr>
              <w:rFonts w:asciiTheme="minorHAnsi" w:hAnsiTheme="minorHAnsi" w:cs="Tahoma"/>
            </w:rPr>
            <w:t>Th</w:t>
          </w:r>
          <w:r w:rsidR="003F39B8">
            <w:rPr>
              <w:rFonts w:asciiTheme="minorHAnsi" w:hAnsiTheme="minorHAnsi" w:cs="Tahoma"/>
            </w:rPr>
            <w:t>is</w:t>
          </w:r>
          <w:r w:rsidR="00916AA1" w:rsidRPr="00454F00">
            <w:rPr>
              <w:rFonts w:asciiTheme="minorHAnsi" w:hAnsiTheme="minorHAnsi" w:cs="Tahoma"/>
            </w:rPr>
            <w:t xml:space="preserve"> </w:t>
          </w:r>
          <w:r w:rsidR="007C204C" w:rsidRPr="00454F00">
            <w:rPr>
              <w:rFonts w:asciiTheme="minorHAnsi" w:hAnsiTheme="minorHAnsi" w:cs="Tahoma"/>
            </w:rPr>
            <w:t xml:space="preserve">Standard </w:t>
          </w:r>
          <w:r w:rsidR="003F39B8">
            <w:rPr>
              <w:rFonts w:asciiTheme="minorHAnsi" w:hAnsiTheme="minorHAnsi" w:cs="Tahoma"/>
            </w:rPr>
            <w:t>is</w:t>
          </w:r>
          <w:r w:rsidR="00916AA1" w:rsidRPr="00454F00">
            <w:rPr>
              <w:rFonts w:asciiTheme="minorHAnsi" w:hAnsiTheme="minorHAnsi" w:cs="Tahoma"/>
            </w:rPr>
            <w:t xml:space="preserve"> </w:t>
          </w:r>
          <w:r w:rsidRPr="00454F00">
            <w:rPr>
              <w:rFonts w:asciiTheme="minorHAnsi" w:hAnsiTheme="minorHAnsi" w:cs="Tahoma"/>
            </w:rPr>
            <w:t>effective on</w:t>
          </w:r>
          <w:r w:rsidR="00A03894">
            <w:rPr>
              <w:rFonts w:asciiTheme="minorHAnsi" w:hAnsiTheme="minorHAnsi" w:cs="Tahoma"/>
            </w:rPr>
            <w:t xml:space="preserve"> </w:t>
          </w:r>
          <w:r w:rsidR="003F39B8">
            <w:rPr>
              <w:rFonts w:asciiTheme="minorHAnsi" w:hAnsiTheme="minorHAnsi" w:cs="Tahoma"/>
            </w:rPr>
            <w:t>January</w:t>
          </w:r>
          <w:r w:rsidR="002E1040">
            <w:rPr>
              <w:rFonts w:asciiTheme="minorHAnsi" w:hAnsiTheme="minorHAnsi" w:cs="Tahoma"/>
            </w:rPr>
            <w:t xml:space="preserve"> 1</w:t>
          </w:r>
          <w:r w:rsidR="00A03894">
            <w:rPr>
              <w:rFonts w:asciiTheme="minorHAnsi" w:hAnsiTheme="minorHAnsi" w:cs="Tahoma"/>
            </w:rPr>
            <w:t>, 201</w:t>
          </w:r>
          <w:r w:rsidR="005671E5">
            <w:rPr>
              <w:rFonts w:asciiTheme="minorHAnsi" w:hAnsiTheme="minorHAnsi" w:cs="Tahoma"/>
            </w:rPr>
            <w:t>9</w:t>
          </w:r>
          <w:r w:rsidRPr="00454F00">
            <w:rPr>
              <w:rFonts w:asciiTheme="minorHAnsi" w:hAnsiTheme="minorHAnsi" w:cs="Tahoma"/>
            </w:rPr>
            <w:t>.</w:t>
          </w:r>
        </w:p>
      </w:sdtContent>
    </w:sdt>
    <w:p w14:paraId="347DEFCF" w14:textId="77777777" w:rsidR="004A1B1D" w:rsidRDefault="004A1B1D">
      <w:pPr>
        <w:rPr>
          <w:rFonts w:ascii="Tahoma" w:eastAsiaTheme="majorEastAsia" w:hAnsi="Tahoma" w:cs="Tahoma"/>
          <w:b/>
          <w:bCs/>
          <w:sz w:val="24"/>
        </w:rPr>
      </w:pPr>
      <w:r>
        <w:rPr>
          <w:rFonts w:ascii="Tahoma" w:eastAsiaTheme="majorEastAsia" w:hAnsi="Tahoma" w:cs="Tahoma"/>
          <w:b/>
          <w:bCs/>
          <w:sz w:val="24"/>
        </w:rPr>
        <w:br w:type="page"/>
      </w:r>
    </w:p>
    <w:p w14:paraId="5E65A8E5" w14:textId="77777777" w:rsidR="002A57B0" w:rsidRDefault="002A57B0">
      <w:pPr>
        <w:rPr>
          <w:rFonts w:ascii="Tahoma" w:eastAsiaTheme="majorEastAsia" w:hAnsi="Tahoma" w:cs="Tahoma"/>
          <w:b/>
          <w:bCs/>
          <w:sz w:val="24"/>
        </w:rPr>
      </w:pPr>
    </w:p>
    <w:p w14:paraId="7D0D4B14" w14:textId="77777777" w:rsidR="00F813A7" w:rsidRPr="00E73A95" w:rsidRDefault="00F813A7" w:rsidP="00F813A7">
      <w:pPr>
        <w:pStyle w:val="Heading1"/>
        <w:keepLines w:val="0"/>
        <w:spacing w:line="240" w:lineRule="auto"/>
        <w:contextualSpacing w:val="0"/>
        <w:rPr>
          <w:rFonts w:cs="Tahoma"/>
        </w:rPr>
      </w:pPr>
      <w:r w:rsidRPr="00E73A95">
        <w:rPr>
          <w:rFonts w:cs="Tahoma"/>
        </w:rPr>
        <w:t xml:space="preserve"> </w:t>
      </w:r>
      <w:bookmarkStart w:id="567" w:name="_Toc3286263"/>
      <w:r w:rsidRPr="00E73A95">
        <w:rPr>
          <w:rFonts w:cs="Tahoma"/>
        </w:rPr>
        <w:t>Approval History</w:t>
      </w:r>
      <w:bookmarkEnd w:id="567"/>
      <w:r w:rsidR="005671E5">
        <w:rPr>
          <w:rFonts w:cs="Tahoma"/>
        </w:rPr>
        <w:tab/>
      </w:r>
    </w:p>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88"/>
        <w:gridCol w:w="900"/>
        <w:gridCol w:w="3600"/>
        <w:gridCol w:w="1530"/>
        <w:gridCol w:w="2718"/>
      </w:tblGrid>
      <w:tr w:rsidR="00F813A7" w:rsidRPr="00E73A95" w14:paraId="18D2496A" w14:textId="77777777" w:rsidTr="003B620C">
        <w:tc>
          <w:tcPr>
            <w:tcW w:w="1188" w:type="dxa"/>
            <w:vAlign w:val="center"/>
          </w:tcPr>
          <w:p w14:paraId="02064212" w14:textId="77777777" w:rsidR="00F813A7" w:rsidRPr="00454F00" w:rsidRDefault="00F813A7" w:rsidP="002D62F6">
            <w:pPr>
              <w:jc w:val="center"/>
              <w:rPr>
                <w:rFonts w:asciiTheme="minorHAnsi" w:hAnsiTheme="minorHAnsi" w:cs="Tahoma"/>
                <w:b/>
              </w:rPr>
            </w:pPr>
            <w:r w:rsidRPr="00454F00">
              <w:rPr>
                <w:rFonts w:asciiTheme="minorHAnsi" w:hAnsiTheme="minorHAnsi" w:cs="Tahoma"/>
                <w:b/>
              </w:rPr>
              <w:t>Date</w:t>
            </w:r>
          </w:p>
        </w:tc>
        <w:tc>
          <w:tcPr>
            <w:tcW w:w="900" w:type="dxa"/>
            <w:vAlign w:val="center"/>
          </w:tcPr>
          <w:p w14:paraId="45214D22" w14:textId="77777777" w:rsidR="00F813A7" w:rsidRPr="00454F00" w:rsidRDefault="00F813A7" w:rsidP="002D62F6">
            <w:pPr>
              <w:jc w:val="center"/>
              <w:rPr>
                <w:rFonts w:asciiTheme="minorHAnsi" w:hAnsiTheme="minorHAnsi" w:cs="Tahoma"/>
                <w:b/>
              </w:rPr>
            </w:pPr>
            <w:r w:rsidRPr="00454F00">
              <w:rPr>
                <w:rFonts w:asciiTheme="minorHAnsi" w:hAnsiTheme="minorHAnsi" w:cs="Tahoma"/>
                <w:b/>
              </w:rPr>
              <w:t>Version</w:t>
            </w:r>
          </w:p>
        </w:tc>
        <w:tc>
          <w:tcPr>
            <w:tcW w:w="3600" w:type="dxa"/>
            <w:vAlign w:val="center"/>
          </w:tcPr>
          <w:p w14:paraId="2998EBB8" w14:textId="77777777" w:rsidR="00F813A7" w:rsidRPr="00454F00" w:rsidRDefault="00B515D1" w:rsidP="002D62F6">
            <w:pPr>
              <w:jc w:val="center"/>
              <w:rPr>
                <w:rFonts w:asciiTheme="minorHAnsi" w:hAnsiTheme="minorHAnsi" w:cs="Tahoma"/>
                <w:b/>
              </w:rPr>
            </w:pPr>
            <w:r w:rsidRPr="00454F00">
              <w:rPr>
                <w:rFonts w:asciiTheme="minorHAnsi" w:hAnsiTheme="minorHAnsi" w:cs="Tahoma"/>
                <w:b/>
              </w:rPr>
              <w:t>Description</w:t>
            </w:r>
          </w:p>
        </w:tc>
        <w:tc>
          <w:tcPr>
            <w:tcW w:w="1530" w:type="dxa"/>
            <w:vAlign w:val="center"/>
          </w:tcPr>
          <w:p w14:paraId="6A97BE91" w14:textId="77777777" w:rsidR="00F813A7" w:rsidRPr="00454F00" w:rsidRDefault="00F813A7" w:rsidP="002D62F6">
            <w:pPr>
              <w:jc w:val="center"/>
              <w:rPr>
                <w:rFonts w:asciiTheme="minorHAnsi" w:hAnsiTheme="minorHAnsi" w:cs="Tahoma"/>
                <w:b/>
              </w:rPr>
            </w:pPr>
            <w:r w:rsidRPr="00454F00">
              <w:rPr>
                <w:rFonts w:asciiTheme="minorHAnsi" w:hAnsiTheme="minorHAnsi" w:cs="Tahoma"/>
                <w:b/>
              </w:rPr>
              <w:t xml:space="preserve">Approver Name </w:t>
            </w:r>
          </w:p>
        </w:tc>
        <w:tc>
          <w:tcPr>
            <w:tcW w:w="2718" w:type="dxa"/>
            <w:vAlign w:val="center"/>
          </w:tcPr>
          <w:p w14:paraId="5A76C0E0" w14:textId="77777777" w:rsidR="00F813A7" w:rsidRPr="00454F00" w:rsidRDefault="00F813A7" w:rsidP="002D62F6">
            <w:pPr>
              <w:jc w:val="center"/>
              <w:rPr>
                <w:rFonts w:asciiTheme="minorHAnsi" w:hAnsiTheme="minorHAnsi" w:cs="Tahoma"/>
                <w:b/>
              </w:rPr>
            </w:pPr>
            <w:r w:rsidRPr="00454F00">
              <w:rPr>
                <w:rFonts w:asciiTheme="minorHAnsi" w:hAnsiTheme="minorHAnsi" w:cs="Tahoma"/>
                <w:b/>
              </w:rPr>
              <w:t>Approver Title</w:t>
            </w:r>
          </w:p>
        </w:tc>
      </w:tr>
      <w:tr w:rsidR="001B7920" w:rsidRPr="00E73A95" w14:paraId="0D05FA20" w14:textId="77777777" w:rsidTr="005671E5">
        <w:tc>
          <w:tcPr>
            <w:tcW w:w="1188" w:type="dxa"/>
            <w:vAlign w:val="center"/>
          </w:tcPr>
          <w:p w14:paraId="56571A88" w14:textId="77777777" w:rsidR="001B7920" w:rsidRPr="00454F00" w:rsidRDefault="001B7920" w:rsidP="005671E5">
            <w:pPr>
              <w:jc w:val="center"/>
              <w:rPr>
                <w:rFonts w:asciiTheme="minorHAnsi" w:hAnsiTheme="minorHAnsi" w:cs="Tahoma"/>
              </w:rPr>
            </w:pPr>
          </w:p>
        </w:tc>
        <w:tc>
          <w:tcPr>
            <w:tcW w:w="900" w:type="dxa"/>
            <w:vAlign w:val="center"/>
          </w:tcPr>
          <w:p w14:paraId="66A1C7FE" w14:textId="77777777" w:rsidR="001B7920" w:rsidRDefault="001B7920" w:rsidP="005671E5">
            <w:pPr>
              <w:jc w:val="center"/>
              <w:rPr>
                <w:rFonts w:asciiTheme="minorHAnsi" w:hAnsiTheme="minorHAnsi" w:cs="Tahoma"/>
              </w:rPr>
            </w:pPr>
            <w:r>
              <w:rPr>
                <w:rFonts w:asciiTheme="minorHAnsi" w:hAnsiTheme="minorHAnsi" w:cs="Tahoma"/>
              </w:rPr>
              <w:t>.5</w:t>
            </w:r>
          </w:p>
        </w:tc>
        <w:tc>
          <w:tcPr>
            <w:tcW w:w="3600" w:type="dxa"/>
            <w:vAlign w:val="center"/>
          </w:tcPr>
          <w:p w14:paraId="67824D63" w14:textId="77777777" w:rsidR="001B7920" w:rsidRPr="00454F00" w:rsidRDefault="001B7920" w:rsidP="005671E5">
            <w:pPr>
              <w:jc w:val="center"/>
              <w:rPr>
                <w:rFonts w:asciiTheme="minorHAnsi" w:hAnsiTheme="minorHAnsi" w:cs="Tahoma"/>
              </w:rPr>
            </w:pPr>
            <w:r>
              <w:rPr>
                <w:rFonts w:asciiTheme="minorHAnsi" w:hAnsiTheme="minorHAnsi" w:cs="Tahoma"/>
              </w:rPr>
              <w:t>Initial creation and draft</w:t>
            </w:r>
          </w:p>
        </w:tc>
        <w:tc>
          <w:tcPr>
            <w:tcW w:w="1530" w:type="dxa"/>
            <w:vAlign w:val="center"/>
          </w:tcPr>
          <w:p w14:paraId="0CDFC14F" w14:textId="77777777" w:rsidR="001B7920" w:rsidRDefault="001B7920" w:rsidP="005671E5">
            <w:pPr>
              <w:jc w:val="center"/>
              <w:rPr>
                <w:rFonts w:asciiTheme="minorHAnsi" w:hAnsiTheme="minorHAnsi" w:cs="Tahoma"/>
              </w:rPr>
            </w:pPr>
            <w:r>
              <w:rPr>
                <w:rFonts w:asciiTheme="minorHAnsi" w:hAnsiTheme="minorHAnsi" w:cs="Tahoma"/>
              </w:rPr>
              <w:t>DGC representative</w:t>
            </w:r>
          </w:p>
          <w:p w14:paraId="7F07AE37" w14:textId="77777777" w:rsidR="001B7920" w:rsidRDefault="001B7920" w:rsidP="005671E5">
            <w:pPr>
              <w:jc w:val="center"/>
              <w:rPr>
                <w:rFonts w:asciiTheme="minorHAnsi" w:hAnsiTheme="minorHAnsi" w:cs="Tahoma"/>
              </w:rPr>
            </w:pPr>
            <w:r>
              <w:rPr>
                <w:rFonts w:asciiTheme="minorHAnsi" w:hAnsiTheme="minorHAnsi" w:cs="Tahoma"/>
              </w:rPr>
              <w:t xml:space="preserve">Tom </w:t>
            </w:r>
            <w:proofErr w:type="spellStart"/>
            <w:r>
              <w:rPr>
                <w:rFonts w:asciiTheme="minorHAnsi" w:hAnsiTheme="minorHAnsi" w:cs="Tahoma"/>
              </w:rPr>
              <w:t>Dimantova</w:t>
            </w:r>
            <w:proofErr w:type="spellEnd"/>
          </w:p>
        </w:tc>
        <w:tc>
          <w:tcPr>
            <w:tcW w:w="2718" w:type="dxa"/>
            <w:vAlign w:val="center"/>
          </w:tcPr>
          <w:p w14:paraId="64B36EDC" w14:textId="77777777" w:rsidR="001B7920" w:rsidRDefault="001B7920" w:rsidP="005671E5">
            <w:pPr>
              <w:jc w:val="center"/>
              <w:rPr>
                <w:rFonts w:asciiTheme="minorHAnsi" w:hAnsiTheme="minorHAnsi" w:cs="Tahoma"/>
              </w:rPr>
            </w:pPr>
          </w:p>
          <w:p w14:paraId="52B0E9ED" w14:textId="77777777" w:rsidR="001B7920" w:rsidRDefault="001B7920" w:rsidP="005671E5">
            <w:pPr>
              <w:jc w:val="center"/>
              <w:rPr>
                <w:rFonts w:asciiTheme="minorHAnsi" w:hAnsiTheme="minorHAnsi" w:cs="Tahoma"/>
              </w:rPr>
            </w:pPr>
            <w:r>
              <w:rPr>
                <w:rFonts w:asciiTheme="minorHAnsi" w:hAnsiTheme="minorHAnsi" w:cs="Tahoma"/>
              </w:rPr>
              <w:t>DGC representative</w:t>
            </w:r>
          </w:p>
          <w:p w14:paraId="680B1A89" w14:textId="77777777" w:rsidR="001B7920" w:rsidRDefault="001B7920" w:rsidP="005671E5">
            <w:pPr>
              <w:jc w:val="center"/>
              <w:rPr>
                <w:rFonts w:asciiTheme="minorHAnsi" w:hAnsiTheme="minorHAnsi" w:cs="Tahoma"/>
              </w:rPr>
            </w:pPr>
            <w:r>
              <w:rPr>
                <w:rFonts w:asciiTheme="minorHAnsi" w:hAnsiTheme="minorHAnsi" w:cs="Tahoma"/>
              </w:rPr>
              <w:t>Manager Data Governance</w:t>
            </w:r>
          </w:p>
        </w:tc>
      </w:tr>
      <w:tr w:rsidR="004A0F79" w:rsidRPr="00E73A95" w14:paraId="0FF9E7BB" w14:textId="77777777" w:rsidTr="005671E5">
        <w:tc>
          <w:tcPr>
            <w:tcW w:w="1188" w:type="dxa"/>
            <w:vAlign w:val="center"/>
          </w:tcPr>
          <w:p w14:paraId="395956DF" w14:textId="77777777" w:rsidR="004A0F79" w:rsidRPr="00454F00" w:rsidRDefault="004A0F79" w:rsidP="004A0F79">
            <w:pPr>
              <w:jc w:val="center"/>
              <w:rPr>
                <w:rFonts w:asciiTheme="minorHAnsi" w:hAnsiTheme="minorHAnsi" w:cs="Tahoma"/>
              </w:rPr>
            </w:pPr>
          </w:p>
        </w:tc>
        <w:tc>
          <w:tcPr>
            <w:tcW w:w="900" w:type="dxa"/>
            <w:vAlign w:val="center"/>
          </w:tcPr>
          <w:p w14:paraId="33667A29" w14:textId="77777777" w:rsidR="004A0F79" w:rsidRDefault="004A0F79" w:rsidP="004A0F79">
            <w:pPr>
              <w:jc w:val="center"/>
              <w:rPr>
                <w:rFonts w:asciiTheme="minorHAnsi" w:hAnsiTheme="minorHAnsi" w:cs="Tahoma"/>
              </w:rPr>
            </w:pPr>
            <w:r>
              <w:rPr>
                <w:rFonts w:asciiTheme="minorHAnsi" w:hAnsiTheme="minorHAnsi" w:cs="Tahoma"/>
              </w:rPr>
              <w:t>.6</w:t>
            </w:r>
          </w:p>
        </w:tc>
        <w:tc>
          <w:tcPr>
            <w:tcW w:w="3600" w:type="dxa"/>
            <w:vAlign w:val="center"/>
          </w:tcPr>
          <w:p w14:paraId="7D6945DE" w14:textId="77777777" w:rsidR="004A0F79" w:rsidRDefault="004A0F79" w:rsidP="004A0F79">
            <w:pPr>
              <w:jc w:val="center"/>
              <w:rPr>
                <w:rFonts w:asciiTheme="minorHAnsi" w:hAnsiTheme="minorHAnsi" w:cs="Tahoma"/>
              </w:rPr>
            </w:pPr>
            <w:r>
              <w:rPr>
                <w:rFonts w:asciiTheme="minorHAnsi" w:hAnsiTheme="minorHAnsi" w:cs="Tahoma"/>
              </w:rPr>
              <w:t>Revised Draft after working group meetings</w:t>
            </w:r>
          </w:p>
        </w:tc>
        <w:tc>
          <w:tcPr>
            <w:tcW w:w="1530" w:type="dxa"/>
            <w:vAlign w:val="center"/>
          </w:tcPr>
          <w:p w14:paraId="4AAA40B8" w14:textId="77777777" w:rsidR="004A0F79" w:rsidRDefault="004A0F79" w:rsidP="004A0F79">
            <w:pPr>
              <w:jc w:val="center"/>
              <w:rPr>
                <w:rFonts w:asciiTheme="minorHAnsi" w:hAnsiTheme="minorHAnsi" w:cs="Tahoma"/>
              </w:rPr>
            </w:pPr>
            <w:r>
              <w:rPr>
                <w:rFonts w:asciiTheme="minorHAnsi" w:hAnsiTheme="minorHAnsi" w:cs="Tahoma"/>
              </w:rPr>
              <w:t>DGC representative</w:t>
            </w:r>
          </w:p>
          <w:p w14:paraId="0081C26B" w14:textId="77777777" w:rsidR="004A0F79" w:rsidRDefault="004A0F79" w:rsidP="004A0F79">
            <w:pPr>
              <w:jc w:val="center"/>
              <w:rPr>
                <w:rFonts w:asciiTheme="minorHAnsi" w:hAnsiTheme="minorHAnsi" w:cs="Tahoma"/>
              </w:rPr>
            </w:pPr>
            <w:r>
              <w:rPr>
                <w:rFonts w:asciiTheme="minorHAnsi" w:hAnsiTheme="minorHAnsi" w:cs="Tahoma"/>
              </w:rPr>
              <w:t xml:space="preserve">Tom </w:t>
            </w:r>
            <w:proofErr w:type="spellStart"/>
            <w:r>
              <w:rPr>
                <w:rFonts w:asciiTheme="minorHAnsi" w:hAnsiTheme="minorHAnsi" w:cs="Tahoma"/>
              </w:rPr>
              <w:t>Dimantova</w:t>
            </w:r>
            <w:proofErr w:type="spellEnd"/>
          </w:p>
        </w:tc>
        <w:tc>
          <w:tcPr>
            <w:tcW w:w="2718" w:type="dxa"/>
            <w:vAlign w:val="center"/>
          </w:tcPr>
          <w:p w14:paraId="0D0C21BF" w14:textId="77777777" w:rsidR="004A0F79" w:rsidRDefault="004A0F79" w:rsidP="004A0F79">
            <w:pPr>
              <w:jc w:val="center"/>
              <w:rPr>
                <w:rFonts w:asciiTheme="minorHAnsi" w:hAnsiTheme="minorHAnsi" w:cs="Tahoma"/>
              </w:rPr>
            </w:pPr>
          </w:p>
          <w:p w14:paraId="25774992" w14:textId="77777777" w:rsidR="004A0F79" w:rsidRDefault="004A0F79" w:rsidP="004A0F79">
            <w:pPr>
              <w:jc w:val="center"/>
              <w:rPr>
                <w:rFonts w:asciiTheme="minorHAnsi" w:hAnsiTheme="minorHAnsi" w:cs="Tahoma"/>
              </w:rPr>
            </w:pPr>
            <w:r>
              <w:rPr>
                <w:rFonts w:asciiTheme="minorHAnsi" w:hAnsiTheme="minorHAnsi" w:cs="Tahoma"/>
              </w:rPr>
              <w:t>DGC representative</w:t>
            </w:r>
          </w:p>
          <w:p w14:paraId="6C4E3952" w14:textId="77777777" w:rsidR="004A0F79" w:rsidRDefault="004A0F79" w:rsidP="004A0F79">
            <w:pPr>
              <w:jc w:val="center"/>
              <w:rPr>
                <w:rFonts w:asciiTheme="minorHAnsi" w:hAnsiTheme="minorHAnsi" w:cs="Tahoma"/>
              </w:rPr>
            </w:pPr>
            <w:r>
              <w:rPr>
                <w:rFonts w:asciiTheme="minorHAnsi" w:hAnsiTheme="minorHAnsi" w:cs="Tahoma"/>
              </w:rPr>
              <w:t>Manager Data Governance</w:t>
            </w:r>
          </w:p>
        </w:tc>
      </w:tr>
      <w:tr w:rsidR="004A0F79" w:rsidRPr="00E73A95" w14:paraId="71D753EF" w14:textId="77777777" w:rsidTr="005671E5">
        <w:tc>
          <w:tcPr>
            <w:tcW w:w="1188" w:type="dxa"/>
            <w:vAlign w:val="center"/>
          </w:tcPr>
          <w:p w14:paraId="013BA038" w14:textId="77777777" w:rsidR="004A0F79" w:rsidRPr="00454F00" w:rsidRDefault="004A0F79" w:rsidP="004A0F79">
            <w:pPr>
              <w:jc w:val="center"/>
              <w:rPr>
                <w:rFonts w:asciiTheme="minorHAnsi" w:hAnsiTheme="minorHAnsi" w:cs="Tahoma"/>
              </w:rPr>
            </w:pPr>
          </w:p>
        </w:tc>
        <w:tc>
          <w:tcPr>
            <w:tcW w:w="900" w:type="dxa"/>
            <w:vAlign w:val="center"/>
          </w:tcPr>
          <w:p w14:paraId="677E290E" w14:textId="77777777" w:rsidR="004A0F79" w:rsidRPr="00454F00" w:rsidRDefault="004A0F79" w:rsidP="004A0F79">
            <w:pPr>
              <w:jc w:val="center"/>
              <w:rPr>
                <w:rFonts w:asciiTheme="minorHAnsi" w:hAnsiTheme="minorHAnsi" w:cs="Tahoma"/>
              </w:rPr>
            </w:pPr>
            <w:r>
              <w:rPr>
                <w:rFonts w:asciiTheme="minorHAnsi" w:hAnsiTheme="minorHAnsi" w:cs="Tahoma"/>
              </w:rPr>
              <w:t>1.0</w:t>
            </w:r>
          </w:p>
        </w:tc>
        <w:tc>
          <w:tcPr>
            <w:tcW w:w="3600" w:type="dxa"/>
            <w:vAlign w:val="center"/>
          </w:tcPr>
          <w:p w14:paraId="6DF9FE70" w14:textId="77777777" w:rsidR="004A0F79" w:rsidRPr="00454F00" w:rsidRDefault="004A0F79" w:rsidP="004A0F79">
            <w:pPr>
              <w:jc w:val="center"/>
              <w:rPr>
                <w:rFonts w:asciiTheme="minorHAnsi" w:hAnsiTheme="minorHAnsi" w:cs="Tahoma"/>
              </w:rPr>
            </w:pPr>
          </w:p>
        </w:tc>
        <w:tc>
          <w:tcPr>
            <w:tcW w:w="1530" w:type="dxa"/>
            <w:vAlign w:val="center"/>
          </w:tcPr>
          <w:p w14:paraId="2AA2F9C3" w14:textId="77777777" w:rsidR="004A0F79" w:rsidRDefault="004A0F79" w:rsidP="004A0F79">
            <w:pPr>
              <w:jc w:val="center"/>
              <w:rPr>
                <w:rFonts w:asciiTheme="minorHAnsi" w:hAnsiTheme="minorHAnsi" w:cs="Tahoma"/>
              </w:rPr>
            </w:pPr>
          </w:p>
          <w:p w14:paraId="4954770B" w14:textId="77777777" w:rsidR="004A0F79" w:rsidRDefault="004A0F79" w:rsidP="004A0F79">
            <w:pPr>
              <w:jc w:val="center"/>
              <w:rPr>
                <w:rFonts w:asciiTheme="minorHAnsi" w:hAnsiTheme="minorHAnsi" w:cs="Tahoma"/>
              </w:rPr>
            </w:pPr>
            <w:r>
              <w:rPr>
                <w:rFonts w:asciiTheme="minorHAnsi" w:hAnsiTheme="minorHAnsi" w:cs="Tahoma"/>
              </w:rPr>
              <w:t>Kara Owens</w:t>
            </w:r>
          </w:p>
          <w:p w14:paraId="4867CC98" w14:textId="77777777" w:rsidR="004A0F79" w:rsidRDefault="004A0F79" w:rsidP="004A0F79">
            <w:pPr>
              <w:jc w:val="center"/>
              <w:rPr>
                <w:rFonts w:asciiTheme="minorHAnsi" w:hAnsiTheme="minorHAnsi" w:cs="Tahoma"/>
              </w:rPr>
            </w:pPr>
            <w:r>
              <w:rPr>
                <w:rFonts w:asciiTheme="minorHAnsi" w:hAnsiTheme="minorHAnsi" w:cs="Tahoma"/>
              </w:rPr>
              <w:t>Scott Culler</w:t>
            </w:r>
          </w:p>
          <w:p w14:paraId="5120B6C3" w14:textId="77777777" w:rsidR="004A0F79" w:rsidRPr="00454F00" w:rsidRDefault="004A0F79" w:rsidP="004A0F79">
            <w:pPr>
              <w:jc w:val="center"/>
              <w:rPr>
                <w:rFonts w:asciiTheme="minorHAnsi" w:hAnsiTheme="minorHAnsi" w:cs="Tahoma"/>
              </w:rPr>
            </w:pPr>
            <w:r>
              <w:rPr>
                <w:rFonts w:asciiTheme="minorHAnsi" w:hAnsiTheme="minorHAnsi" w:cs="Tahoma"/>
              </w:rPr>
              <w:t>Scott Bailey</w:t>
            </w:r>
          </w:p>
        </w:tc>
        <w:tc>
          <w:tcPr>
            <w:tcW w:w="2718" w:type="dxa"/>
            <w:vAlign w:val="center"/>
          </w:tcPr>
          <w:p w14:paraId="6F1044FB" w14:textId="77777777" w:rsidR="004A0F79" w:rsidRDefault="004A0F79" w:rsidP="004A0F79">
            <w:pPr>
              <w:jc w:val="center"/>
              <w:rPr>
                <w:rFonts w:asciiTheme="minorHAnsi" w:hAnsiTheme="minorHAnsi" w:cs="Tahoma"/>
              </w:rPr>
            </w:pPr>
            <w:r>
              <w:rPr>
                <w:rFonts w:asciiTheme="minorHAnsi" w:hAnsiTheme="minorHAnsi" w:cs="Tahoma"/>
              </w:rPr>
              <w:t xml:space="preserve">Managing </w:t>
            </w:r>
            <w:proofErr w:type="spellStart"/>
            <w:r>
              <w:rPr>
                <w:rFonts w:asciiTheme="minorHAnsi" w:hAnsiTheme="minorHAnsi" w:cs="Tahoma"/>
              </w:rPr>
              <w:t>Director,Cyber</w:t>
            </w:r>
            <w:proofErr w:type="spellEnd"/>
          </w:p>
          <w:p w14:paraId="5E3351D5" w14:textId="77777777" w:rsidR="004A0F79" w:rsidRPr="00454F00" w:rsidRDefault="004A0F79" w:rsidP="004A0F79">
            <w:pPr>
              <w:jc w:val="center"/>
              <w:rPr>
                <w:rFonts w:asciiTheme="minorHAnsi" w:hAnsiTheme="minorHAnsi" w:cs="Tahoma"/>
              </w:rPr>
            </w:pPr>
          </w:p>
        </w:tc>
      </w:tr>
      <w:tr w:rsidR="004A0F79" w:rsidRPr="00E73A95" w14:paraId="25CBCF43" w14:textId="77777777" w:rsidTr="005671E5">
        <w:tc>
          <w:tcPr>
            <w:tcW w:w="1188" w:type="dxa"/>
            <w:vAlign w:val="center"/>
          </w:tcPr>
          <w:p w14:paraId="6CBBE5D1" w14:textId="77777777" w:rsidR="004A0F79" w:rsidRPr="00454F00" w:rsidRDefault="004A0F79" w:rsidP="004A0F79">
            <w:pPr>
              <w:jc w:val="center"/>
              <w:rPr>
                <w:rFonts w:asciiTheme="minorHAnsi" w:hAnsiTheme="minorHAnsi" w:cs="Tahoma"/>
              </w:rPr>
            </w:pPr>
          </w:p>
        </w:tc>
        <w:tc>
          <w:tcPr>
            <w:tcW w:w="900" w:type="dxa"/>
            <w:vAlign w:val="center"/>
          </w:tcPr>
          <w:p w14:paraId="7F6C75A3" w14:textId="77777777" w:rsidR="004A0F79" w:rsidRPr="00454F00" w:rsidRDefault="004A0F79" w:rsidP="004A0F79">
            <w:pPr>
              <w:jc w:val="center"/>
              <w:rPr>
                <w:rFonts w:asciiTheme="minorHAnsi" w:hAnsiTheme="minorHAnsi" w:cs="Tahoma"/>
              </w:rPr>
            </w:pPr>
          </w:p>
        </w:tc>
        <w:tc>
          <w:tcPr>
            <w:tcW w:w="3600" w:type="dxa"/>
            <w:vAlign w:val="center"/>
          </w:tcPr>
          <w:p w14:paraId="7EE9F203" w14:textId="77777777" w:rsidR="004A0F79" w:rsidRPr="00454F00" w:rsidRDefault="004A0F79" w:rsidP="004A0F79">
            <w:pPr>
              <w:jc w:val="center"/>
              <w:rPr>
                <w:rFonts w:asciiTheme="minorHAnsi" w:hAnsiTheme="minorHAnsi" w:cs="Tahoma"/>
              </w:rPr>
            </w:pPr>
          </w:p>
        </w:tc>
        <w:tc>
          <w:tcPr>
            <w:tcW w:w="1530" w:type="dxa"/>
            <w:vAlign w:val="center"/>
          </w:tcPr>
          <w:p w14:paraId="6FF64A68" w14:textId="77777777" w:rsidR="004A0F79" w:rsidRDefault="004A0F79" w:rsidP="004A0F79">
            <w:pPr>
              <w:jc w:val="center"/>
              <w:rPr>
                <w:rFonts w:asciiTheme="minorHAnsi" w:hAnsiTheme="minorHAnsi" w:cs="Tahoma"/>
              </w:rPr>
            </w:pPr>
          </w:p>
        </w:tc>
        <w:tc>
          <w:tcPr>
            <w:tcW w:w="2718" w:type="dxa"/>
            <w:vAlign w:val="center"/>
          </w:tcPr>
          <w:p w14:paraId="56917895" w14:textId="77777777" w:rsidR="004A0F79" w:rsidRDefault="004A0F79" w:rsidP="004A0F79">
            <w:pPr>
              <w:jc w:val="center"/>
              <w:rPr>
                <w:rFonts w:asciiTheme="minorHAnsi" w:hAnsiTheme="minorHAnsi" w:cs="Tahoma"/>
              </w:rPr>
            </w:pPr>
          </w:p>
        </w:tc>
      </w:tr>
    </w:tbl>
    <w:p w14:paraId="16DAFCBB" w14:textId="77777777" w:rsidR="00106018" w:rsidRDefault="00106018">
      <w:pPr>
        <w:rPr>
          <w:rFonts w:asciiTheme="minorHAnsi" w:hAnsiTheme="minorHAnsi" w:cs="Tahoma"/>
          <w:color w:val="0000FF"/>
          <w:sz w:val="24"/>
          <w:szCs w:val="24"/>
        </w:rPr>
      </w:pPr>
      <w:r>
        <w:rPr>
          <w:rFonts w:asciiTheme="minorHAnsi" w:hAnsiTheme="minorHAnsi" w:cs="Tahoma"/>
          <w:color w:val="0000FF"/>
          <w:sz w:val="24"/>
          <w:szCs w:val="24"/>
        </w:rPr>
        <w:br w:type="page"/>
      </w:r>
    </w:p>
    <w:p w14:paraId="6A1E5F08" w14:textId="77777777" w:rsidR="00106018" w:rsidRPr="006F2008" w:rsidRDefault="00D75053" w:rsidP="00FA1271">
      <w:pPr>
        <w:pStyle w:val="Heading1"/>
        <w:tabs>
          <w:tab w:val="clear" w:pos="360"/>
          <w:tab w:val="num" w:pos="540"/>
        </w:tabs>
        <w:rPr>
          <w:rFonts w:asciiTheme="minorHAnsi" w:hAnsiTheme="minorHAnsi"/>
        </w:rPr>
      </w:pPr>
      <w:r w:rsidRPr="006F2008">
        <w:rPr>
          <w:rFonts w:asciiTheme="minorHAnsi" w:hAnsiTheme="minorHAnsi"/>
        </w:rPr>
        <w:lastRenderedPageBreak/>
        <w:t xml:space="preserve">  </w:t>
      </w:r>
      <w:r w:rsidR="00FA1271" w:rsidRPr="006F2008">
        <w:rPr>
          <w:rFonts w:asciiTheme="minorHAnsi" w:hAnsiTheme="minorHAnsi"/>
        </w:rPr>
        <w:t xml:space="preserve"> </w:t>
      </w:r>
      <w:bookmarkStart w:id="568" w:name="_Toc3286264"/>
      <w:r w:rsidR="00106018" w:rsidRPr="006F2008">
        <w:rPr>
          <w:rFonts w:asciiTheme="minorHAnsi" w:hAnsiTheme="minorHAnsi"/>
        </w:rPr>
        <w:t xml:space="preserve">Appendix A – </w:t>
      </w:r>
      <w:r w:rsidR="00830C89" w:rsidRPr="006F2008">
        <w:rPr>
          <w:rFonts w:asciiTheme="minorHAnsi" w:hAnsiTheme="minorHAnsi"/>
        </w:rPr>
        <w:t>Coverage List</w:t>
      </w:r>
      <w:r w:rsidR="00B230BE" w:rsidRPr="006F2008">
        <w:rPr>
          <w:rFonts w:asciiTheme="minorHAnsi" w:hAnsiTheme="minorHAnsi"/>
        </w:rPr>
        <w:t xml:space="preserve"> and </w:t>
      </w:r>
      <w:r w:rsidR="00B230BE" w:rsidRPr="004D1B1C">
        <w:rPr>
          <w:rFonts w:asciiTheme="minorHAnsi" w:hAnsiTheme="minorHAnsi"/>
          <w:highlight w:val="yellow"/>
        </w:rPr>
        <w:t>add the conformed code</w:t>
      </w:r>
      <w:r w:rsidR="00B230BE" w:rsidRPr="006F2008">
        <w:rPr>
          <w:rFonts w:asciiTheme="minorHAnsi" w:hAnsiTheme="minorHAnsi"/>
        </w:rPr>
        <w:t xml:space="preserve"> as well</w:t>
      </w:r>
      <w:r w:rsidR="00577820">
        <w:rPr>
          <w:rFonts w:asciiTheme="minorHAnsi" w:hAnsiTheme="minorHAnsi"/>
        </w:rPr>
        <w:t xml:space="preserve"> (need to get a current copy of the coverage list reference </w:t>
      </w:r>
      <w:proofErr w:type="spellStart"/>
      <w:r w:rsidR="00577820">
        <w:rPr>
          <w:rFonts w:asciiTheme="minorHAnsi" w:hAnsiTheme="minorHAnsi"/>
        </w:rPr>
        <w:t>inorder</w:t>
      </w:r>
      <w:proofErr w:type="spellEnd"/>
      <w:r w:rsidR="00577820">
        <w:rPr>
          <w:rFonts w:asciiTheme="minorHAnsi" w:hAnsiTheme="minorHAnsi"/>
        </w:rPr>
        <w:t xml:space="preserve"> to grab the conformed code.</w:t>
      </w:r>
      <w:bookmarkEnd w:id="568"/>
    </w:p>
    <w:p w14:paraId="2A30B297" w14:textId="77777777" w:rsidR="00ED172A" w:rsidRPr="006F2008" w:rsidRDefault="00ED172A" w:rsidP="00830C89">
      <w:pPr>
        <w:numPr>
          <w:ilvl w:val="1"/>
          <w:numId w:val="32"/>
        </w:numPr>
        <w:rPr>
          <w:rFonts w:asciiTheme="minorHAnsi" w:hAnsiTheme="minorHAnsi" w:cs="Tahoma"/>
          <w:sz w:val="22"/>
          <w:szCs w:val="22"/>
        </w:rPr>
      </w:pPr>
      <w:r w:rsidRPr="006F2008">
        <w:rPr>
          <w:rFonts w:asciiTheme="minorHAnsi" w:hAnsiTheme="minorHAnsi" w:cs="Tahoma"/>
          <w:sz w:val="22"/>
          <w:szCs w:val="22"/>
        </w:rPr>
        <w:t>Breach Mitigation Expense</w:t>
      </w:r>
    </w:p>
    <w:p w14:paraId="294007EC" w14:textId="77777777" w:rsidR="00830C89" w:rsidRPr="006F2008" w:rsidRDefault="00ED172A" w:rsidP="00FA1271">
      <w:pPr>
        <w:numPr>
          <w:ilvl w:val="1"/>
          <w:numId w:val="32"/>
        </w:numPr>
        <w:rPr>
          <w:rFonts w:asciiTheme="minorHAnsi" w:hAnsiTheme="minorHAnsi" w:cs="Tahoma"/>
          <w:sz w:val="22"/>
          <w:szCs w:val="22"/>
        </w:rPr>
      </w:pPr>
      <w:r w:rsidRPr="006F2008">
        <w:rPr>
          <w:rFonts w:asciiTheme="minorHAnsi" w:hAnsiTheme="minorHAnsi" w:cs="Tahoma"/>
          <w:sz w:val="22"/>
          <w:szCs w:val="22"/>
        </w:rPr>
        <w:t>Network and Information Security Liability</w:t>
      </w:r>
    </w:p>
    <w:p w14:paraId="187CC400" w14:textId="77777777" w:rsidR="00ED172A" w:rsidRPr="006F2008" w:rsidRDefault="00ED172A" w:rsidP="00830C89">
      <w:pPr>
        <w:numPr>
          <w:ilvl w:val="1"/>
          <w:numId w:val="32"/>
        </w:numPr>
        <w:rPr>
          <w:rFonts w:asciiTheme="minorHAnsi" w:hAnsiTheme="minorHAnsi" w:cs="Tahoma"/>
          <w:sz w:val="22"/>
          <w:szCs w:val="22"/>
        </w:rPr>
      </w:pPr>
      <w:r w:rsidRPr="006F2008">
        <w:rPr>
          <w:rFonts w:asciiTheme="minorHAnsi" w:hAnsiTheme="minorHAnsi" w:cs="Tahoma"/>
          <w:sz w:val="22"/>
          <w:szCs w:val="22"/>
        </w:rPr>
        <w:t>Network Security Loss</w:t>
      </w:r>
    </w:p>
    <w:p w14:paraId="0577F09F" w14:textId="77777777" w:rsidR="00ED172A" w:rsidRPr="006F2008" w:rsidRDefault="00ED172A" w:rsidP="00830C89">
      <w:pPr>
        <w:numPr>
          <w:ilvl w:val="1"/>
          <w:numId w:val="32"/>
        </w:numPr>
        <w:rPr>
          <w:rFonts w:asciiTheme="minorHAnsi" w:hAnsiTheme="minorHAnsi" w:cs="Tahoma"/>
          <w:sz w:val="22"/>
          <w:szCs w:val="22"/>
        </w:rPr>
      </w:pPr>
      <w:r w:rsidRPr="006F2008">
        <w:rPr>
          <w:rFonts w:asciiTheme="minorHAnsi" w:hAnsiTheme="minorHAnsi" w:cs="Tahoma"/>
          <w:sz w:val="22"/>
          <w:szCs w:val="22"/>
        </w:rPr>
        <w:t>Business Income and Extra Expense</w:t>
      </w:r>
    </w:p>
    <w:p w14:paraId="6556B536" w14:textId="77777777" w:rsidR="00ED172A" w:rsidRPr="006F2008" w:rsidRDefault="00ED172A" w:rsidP="00830C89">
      <w:pPr>
        <w:numPr>
          <w:ilvl w:val="1"/>
          <w:numId w:val="32"/>
        </w:numPr>
        <w:rPr>
          <w:rFonts w:asciiTheme="minorHAnsi" w:hAnsiTheme="minorHAnsi" w:cs="Tahoma"/>
          <w:sz w:val="22"/>
          <w:szCs w:val="22"/>
        </w:rPr>
      </w:pPr>
      <w:r w:rsidRPr="006F2008">
        <w:rPr>
          <w:rFonts w:asciiTheme="minorHAnsi" w:hAnsiTheme="minorHAnsi" w:cs="Tahoma"/>
          <w:sz w:val="22"/>
          <w:szCs w:val="22"/>
        </w:rPr>
        <w:t xml:space="preserve">Contingent Business </w:t>
      </w:r>
      <w:r w:rsidR="00830C89" w:rsidRPr="006F2008">
        <w:rPr>
          <w:rFonts w:asciiTheme="minorHAnsi" w:hAnsiTheme="minorHAnsi" w:cs="Tahoma"/>
          <w:sz w:val="22"/>
          <w:szCs w:val="22"/>
        </w:rPr>
        <w:t>Interruption</w:t>
      </w:r>
    </w:p>
    <w:p w14:paraId="4A72D453" w14:textId="77777777" w:rsidR="00830C89" w:rsidRPr="006F2008" w:rsidRDefault="00ED172A" w:rsidP="00830C89">
      <w:pPr>
        <w:numPr>
          <w:ilvl w:val="1"/>
          <w:numId w:val="32"/>
        </w:numPr>
        <w:rPr>
          <w:rFonts w:asciiTheme="minorHAnsi" w:hAnsiTheme="minorHAnsi" w:cs="Tahoma"/>
          <w:sz w:val="22"/>
          <w:szCs w:val="22"/>
        </w:rPr>
      </w:pPr>
      <w:r w:rsidRPr="006F2008">
        <w:rPr>
          <w:rFonts w:asciiTheme="minorHAnsi" w:hAnsiTheme="minorHAnsi" w:cs="Tahoma"/>
          <w:sz w:val="22"/>
          <w:szCs w:val="22"/>
        </w:rPr>
        <w:t>Media Injury Liability</w:t>
      </w:r>
    </w:p>
    <w:p w14:paraId="324849B9" w14:textId="77777777" w:rsidR="00ED172A" w:rsidRPr="006F2008" w:rsidRDefault="00ED172A" w:rsidP="00830C89">
      <w:pPr>
        <w:numPr>
          <w:ilvl w:val="1"/>
          <w:numId w:val="32"/>
        </w:numPr>
        <w:rPr>
          <w:rFonts w:asciiTheme="minorHAnsi" w:hAnsiTheme="minorHAnsi" w:cs="Tahoma"/>
          <w:sz w:val="22"/>
          <w:szCs w:val="22"/>
        </w:rPr>
      </w:pPr>
      <w:r w:rsidRPr="006F2008">
        <w:rPr>
          <w:rFonts w:asciiTheme="minorHAnsi" w:hAnsiTheme="minorHAnsi" w:cs="Tahoma"/>
          <w:sz w:val="22"/>
          <w:szCs w:val="22"/>
        </w:rPr>
        <w:t>Social Engineering</w:t>
      </w:r>
    </w:p>
    <w:p w14:paraId="1A410252" w14:textId="77777777" w:rsidR="00830C89" w:rsidRPr="006F2008" w:rsidRDefault="00ED172A" w:rsidP="00830C89">
      <w:pPr>
        <w:numPr>
          <w:ilvl w:val="1"/>
          <w:numId w:val="32"/>
        </w:numPr>
        <w:rPr>
          <w:rFonts w:asciiTheme="minorHAnsi" w:hAnsiTheme="minorHAnsi" w:cs="Tahoma"/>
          <w:sz w:val="22"/>
          <w:szCs w:val="22"/>
        </w:rPr>
      </w:pPr>
      <w:r w:rsidRPr="006F2008">
        <w:rPr>
          <w:rFonts w:asciiTheme="minorHAnsi" w:hAnsiTheme="minorHAnsi" w:cs="Tahoma"/>
          <w:sz w:val="22"/>
          <w:szCs w:val="22"/>
        </w:rPr>
        <w:t xml:space="preserve">Funds Transfer Fraud </w:t>
      </w:r>
    </w:p>
    <w:p w14:paraId="4B02BB89" w14:textId="77777777" w:rsidR="00ED172A" w:rsidRPr="006F2008" w:rsidRDefault="00ED172A" w:rsidP="00830C89">
      <w:pPr>
        <w:numPr>
          <w:ilvl w:val="1"/>
          <w:numId w:val="32"/>
        </w:numPr>
        <w:rPr>
          <w:rFonts w:asciiTheme="minorHAnsi" w:hAnsiTheme="minorHAnsi" w:cs="Tahoma"/>
          <w:sz w:val="22"/>
          <w:szCs w:val="22"/>
        </w:rPr>
      </w:pPr>
      <w:r w:rsidRPr="006F2008">
        <w:rPr>
          <w:rFonts w:asciiTheme="minorHAnsi" w:hAnsiTheme="minorHAnsi" w:cs="Tahoma"/>
          <w:sz w:val="22"/>
          <w:szCs w:val="22"/>
        </w:rPr>
        <w:t>Regulatory Fines</w:t>
      </w:r>
    </w:p>
    <w:p w14:paraId="42E15601" w14:textId="77777777" w:rsidR="00830C89" w:rsidRPr="006F2008" w:rsidRDefault="00ED172A" w:rsidP="00830C89">
      <w:pPr>
        <w:numPr>
          <w:ilvl w:val="1"/>
          <w:numId w:val="32"/>
        </w:numPr>
        <w:rPr>
          <w:rFonts w:asciiTheme="minorHAnsi" w:hAnsiTheme="minorHAnsi" w:cs="Tahoma"/>
          <w:sz w:val="22"/>
          <w:szCs w:val="22"/>
        </w:rPr>
      </w:pPr>
      <w:r w:rsidRPr="006F2008">
        <w:rPr>
          <w:rFonts w:asciiTheme="minorHAnsi" w:hAnsiTheme="minorHAnsi" w:cs="Tahoma"/>
          <w:sz w:val="22"/>
          <w:szCs w:val="22"/>
        </w:rPr>
        <w:t>PCI Assessments</w:t>
      </w:r>
    </w:p>
    <w:p w14:paraId="59AD3908" w14:textId="77777777" w:rsidR="00ED172A" w:rsidRPr="006F2008" w:rsidRDefault="00ED172A" w:rsidP="00830C89">
      <w:pPr>
        <w:numPr>
          <w:ilvl w:val="1"/>
          <w:numId w:val="32"/>
        </w:numPr>
        <w:rPr>
          <w:rFonts w:asciiTheme="minorHAnsi" w:hAnsiTheme="minorHAnsi" w:cs="Tahoma"/>
          <w:sz w:val="22"/>
          <w:szCs w:val="22"/>
        </w:rPr>
      </w:pPr>
      <w:r w:rsidRPr="006F2008">
        <w:rPr>
          <w:rFonts w:asciiTheme="minorHAnsi" w:hAnsiTheme="minorHAnsi" w:cs="Tahoma"/>
          <w:sz w:val="22"/>
          <w:szCs w:val="22"/>
        </w:rPr>
        <w:t>Telecommunications Fraud</w:t>
      </w:r>
    </w:p>
    <w:p w14:paraId="6571CB7C" w14:textId="77777777" w:rsidR="00830C89" w:rsidRPr="006F2008" w:rsidRDefault="00ED172A" w:rsidP="00830C89">
      <w:pPr>
        <w:numPr>
          <w:ilvl w:val="1"/>
          <w:numId w:val="32"/>
        </w:numPr>
        <w:rPr>
          <w:rFonts w:asciiTheme="minorHAnsi" w:hAnsiTheme="minorHAnsi" w:cs="Tahoma"/>
          <w:sz w:val="22"/>
          <w:szCs w:val="22"/>
        </w:rPr>
      </w:pPr>
      <w:r w:rsidRPr="006F2008">
        <w:rPr>
          <w:rFonts w:asciiTheme="minorHAnsi" w:hAnsiTheme="minorHAnsi" w:cs="Tahoma"/>
          <w:sz w:val="22"/>
          <w:szCs w:val="22"/>
        </w:rPr>
        <w:t>Public Relations Expense</w:t>
      </w:r>
    </w:p>
    <w:p w14:paraId="59983D3F" w14:textId="77777777" w:rsidR="00ED172A" w:rsidRPr="006F2008" w:rsidRDefault="00ED172A" w:rsidP="00830C89">
      <w:pPr>
        <w:numPr>
          <w:ilvl w:val="1"/>
          <w:numId w:val="32"/>
        </w:numPr>
        <w:rPr>
          <w:rFonts w:asciiTheme="minorHAnsi" w:hAnsiTheme="minorHAnsi" w:cs="Tahoma"/>
          <w:sz w:val="22"/>
          <w:szCs w:val="22"/>
        </w:rPr>
      </w:pPr>
      <w:r w:rsidRPr="006F2008">
        <w:rPr>
          <w:rFonts w:asciiTheme="minorHAnsi" w:hAnsiTheme="minorHAnsi" w:cs="Tahoma"/>
          <w:sz w:val="22"/>
          <w:szCs w:val="22"/>
        </w:rPr>
        <w:t>Reputational Coverage</w:t>
      </w:r>
    </w:p>
    <w:p w14:paraId="407274A0" w14:textId="77777777" w:rsidR="00830C89" w:rsidRPr="006F2008" w:rsidRDefault="00ED172A" w:rsidP="00830C89">
      <w:pPr>
        <w:numPr>
          <w:ilvl w:val="1"/>
          <w:numId w:val="32"/>
        </w:numPr>
        <w:rPr>
          <w:rFonts w:asciiTheme="minorHAnsi" w:hAnsiTheme="minorHAnsi" w:cs="Tahoma"/>
          <w:sz w:val="22"/>
          <w:szCs w:val="22"/>
        </w:rPr>
      </w:pPr>
      <w:r w:rsidRPr="006F2008">
        <w:rPr>
          <w:rFonts w:asciiTheme="minorHAnsi" w:hAnsiTheme="minorHAnsi" w:cs="Tahoma"/>
          <w:sz w:val="22"/>
          <w:szCs w:val="22"/>
        </w:rPr>
        <w:t>Other Cyber Coverage</w:t>
      </w:r>
    </w:p>
    <w:p w14:paraId="01F0F6B2" w14:textId="77777777" w:rsidR="00D53A50" w:rsidRPr="006F2008" w:rsidRDefault="00ED172A" w:rsidP="00830C89">
      <w:pPr>
        <w:numPr>
          <w:ilvl w:val="1"/>
          <w:numId w:val="32"/>
        </w:numPr>
        <w:rPr>
          <w:rFonts w:asciiTheme="minorHAnsi" w:hAnsiTheme="minorHAnsi" w:cs="Tahoma"/>
          <w:sz w:val="22"/>
          <w:szCs w:val="22"/>
        </w:rPr>
      </w:pPr>
      <w:r w:rsidRPr="006F2008">
        <w:rPr>
          <w:rFonts w:asciiTheme="minorHAnsi" w:hAnsiTheme="minorHAnsi" w:cs="Tahoma"/>
          <w:sz w:val="22"/>
          <w:szCs w:val="22"/>
        </w:rPr>
        <w:t>Other Cyber Coverage</w:t>
      </w:r>
    </w:p>
    <w:p w14:paraId="1434B29B" w14:textId="77777777" w:rsidR="00830C89" w:rsidRPr="00830C89" w:rsidRDefault="00830C89" w:rsidP="00830C89">
      <w:pPr>
        <w:ind w:left="1440"/>
        <w:rPr>
          <w:rFonts w:asciiTheme="minorHAnsi" w:hAnsiTheme="minorHAnsi" w:cs="Tahoma"/>
          <w:color w:val="0000FF"/>
          <w:sz w:val="24"/>
          <w:szCs w:val="24"/>
        </w:rPr>
      </w:pPr>
    </w:p>
    <w:p w14:paraId="44B490AB" w14:textId="77777777" w:rsidR="00FA1271" w:rsidRPr="006F2008" w:rsidRDefault="00FA1271" w:rsidP="00FA1271">
      <w:pPr>
        <w:pStyle w:val="Heading1"/>
        <w:rPr>
          <w:rFonts w:asciiTheme="minorHAnsi" w:hAnsiTheme="minorHAnsi"/>
          <w:szCs w:val="24"/>
        </w:rPr>
      </w:pPr>
      <w:r>
        <w:t xml:space="preserve">     </w:t>
      </w:r>
      <w:bookmarkStart w:id="569" w:name="_Toc3286265"/>
      <w:r w:rsidR="00D53A50" w:rsidRPr="006F2008">
        <w:rPr>
          <w:rFonts w:asciiTheme="minorHAnsi" w:hAnsiTheme="minorHAnsi"/>
          <w:szCs w:val="24"/>
        </w:rPr>
        <w:t>Appendix B –</w:t>
      </w:r>
      <w:r w:rsidR="001A52B1" w:rsidRPr="006F2008">
        <w:rPr>
          <w:rFonts w:asciiTheme="minorHAnsi" w:hAnsiTheme="minorHAnsi"/>
          <w:szCs w:val="24"/>
        </w:rPr>
        <w:t>Type of Loss</w:t>
      </w:r>
      <w:r w:rsidR="0077574C">
        <w:rPr>
          <w:rFonts w:asciiTheme="minorHAnsi" w:hAnsiTheme="minorHAnsi"/>
          <w:szCs w:val="24"/>
        </w:rPr>
        <w:t xml:space="preserve"> </w:t>
      </w:r>
      <w:r w:rsidR="0077574C" w:rsidRPr="004D1B1C">
        <w:rPr>
          <w:rFonts w:asciiTheme="minorHAnsi" w:hAnsiTheme="minorHAnsi"/>
          <w:szCs w:val="24"/>
          <w:highlight w:val="yellow"/>
        </w:rPr>
        <w:t>(add Conformed Code)</w:t>
      </w:r>
      <w:r w:rsidR="00577820">
        <w:rPr>
          <w:rFonts w:asciiTheme="minorHAnsi" w:hAnsiTheme="minorHAnsi"/>
          <w:szCs w:val="24"/>
        </w:rPr>
        <w:t xml:space="preserve"> </w:t>
      </w:r>
      <w:r w:rsidR="00577820">
        <w:rPr>
          <w:rFonts w:asciiTheme="minorHAnsi" w:hAnsiTheme="minorHAnsi"/>
        </w:rPr>
        <w:t xml:space="preserve">(need to get a current copy of the coverage list reference </w:t>
      </w:r>
      <w:proofErr w:type="spellStart"/>
      <w:r w:rsidR="00577820">
        <w:rPr>
          <w:rFonts w:asciiTheme="minorHAnsi" w:hAnsiTheme="minorHAnsi"/>
        </w:rPr>
        <w:t>inorder</w:t>
      </w:r>
      <w:proofErr w:type="spellEnd"/>
      <w:r w:rsidR="00577820">
        <w:rPr>
          <w:rFonts w:asciiTheme="minorHAnsi" w:hAnsiTheme="minorHAnsi"/>
        </w:rPr>
        <w:t xml:space="preserve"> to grab the conformed code</w:t>
      </w:r>
      <w:bookmarkEnd w:id="569"/>
    </w:p>
    <w:p w14:paraId="5E1ECEFB" w14:textId="77777777" w:rsidR="00FA1271" w:rsidRPr="006F2008" w:rsidRDefault="00FA1271" w:rsidP="006F2008">
      <w:pPr>
        <w:pStyle w:val="ListParagraph"/>
        <w:numPr>
          <w:ilvl w:val="0"/>
          <w:numId w:val="38"/>
        </w:numPr>
        <w:rPr>
          <w:sz w:val="22"/>
          <w:szCs w:val="22"/>
        </w:rPr>
      </w:pPr>
      <w:r w:rsidRPr="006F2008">
        <w:rPr>
          <w:sz w:val="22"/>
          <w:szCs w:val="22"/>
        </w:rPr>
        <w:t>Media Liability/Web Site Publishing Liability</w:t>
      </w:r>
    </w:p>
    <w:p w14:paraId="5EF74B5F" w14:textId="77777777" w:rsidR="00FA1271" w:rsidRPr="006F2008" w:rsidRDefault="00FA1271" w:rsidP="006F2008">
      <w:pPr>
        <w:pStyle w:val="ListParagraph"/>
        <w:numPr>
          <w:ilvl w:val="0"/>
          <w:numId w:val="38"/>
        </w:numPr>
        <w:rPr>
          <w:sz w:val="22"/>
          <w:szCs w:val="22"/>
        </w:rPr>
      </w:pPr>
      <w:r w:rsidRPr="006F2008">
        <w:rPr>
          <w:sz w:val="22"/>
          <w:szCs w:val="22"/>
        </w:rPr>
        <w:t>Security Breach Liability</w:t>
      </w:r>
    </w:p>
    <w:p w14:paraId="501373B2" w14:textId="77777777" w:rsidR="00FA1271" w:rsidRPr="006F2008" w:rsidRDefault="00FA1271" w:rsidP="006F2008">
      <w:pPr>
        <w:pStyle w:val="ListParagraph"/>
        <w:numPr>
          <w:ilvl w:val="0"/>
          <w:numId w:val="38"/>
        </w:numPr>
        <w:rPr>
          <w:sz w:val="22"/>
          <w:szCs w:val="22"/>
        </w:rPr>
      </w:pPr>
      <w:r w:rsidRPr="006F2008">
        <w:rPr>
          <w:sz w:val="22"/>
          <w:szCs w:val="22"/>
        </w:rPr>
        <w:t xml:space="preserve">Programming Errors &amp; </w:t>
      </w:r>
      <w:proofErr w:type="spellStart"/>
      <w:r w:rsidRPr="006F2008">
        <w:rPr>
          <w:sz w:val="22"/>
          <w:szCs w:val="22"/>
        </w:rPr>
        <w:t>Ommissions</w:t>
      </w:r>
      <w:proofErr w:type="spellEnd"/>
      <w:r w:rsidRPr="006F2008">
        <w:rPr>
          <w:sz w:val="22"/>
          <w:szCs w:val="22"/>
        </w:rPr>
        <w:t xml:space="preserve"> Liability</w:t>
      </w:r>
    </w:p>
    <w:p w14:paraId="154A5AFE" w14:textId="77777777" w:rsidR="00FA1271" w:rsidRPr="006F2008" w:rsidRDefault="00FA1271" w:rsidP="006F2008">
      <w:pPr>
        <w:pStyle w:val="ListParagraph"/>
        <w:numPr>
          <w:ilvl w:val="0"/>
          <w:numId w:val="38"/>
        </w:numPr>
        <w:rPr>
          <w:sz w:val="22"/>
          <w:szCs w:val="22"/>
        </w:rPr>
      </w:pPr>
      <w:r w:rsidRPr="006F2008">
        <w:rPr>
          <w:sz w:val="22"/>
          <w:szCs w:val="22"/>
        </w:rPr>
        <w:t xml:space="preserve">Replacement or Restoration of </w:t>
      </w:r>
      <w:proofErr w:type="spellStart"/>
      <w:r w:rsidRPr="006F2008">
        <w:rPr>
          <w:sz w:val="22"/>
          <w:szCs w:val="22"/>
        </w:rPr>
        <w:t>Electornic</w:t>
      </w:r>
      <w:proofErr w:type="spellEnd"/>
      <w:r w:rsidRPr="006F2008">
        <w:rPr>
          <w:sz w:val="22"/>
          <w:szCs w:val="22"/>
        </w:rPr>
        <w:t xml:space="preserve"> Data</w:t>
      </w:r>
    </w:p>
    <w:p w14:paraId="60918841" w14:textId="77777777" w:rsidR="00FA1271" w:rsidRPr="006F2008" w:rsidRDefault="00FA1271" w:rsidP="006F2008">
      <w:pPr>
        <w:pStyle w:val="ListParagraph"/>
        <w:numPr>
          <w:ilvl w:val="0"/>
          <w:numId w:val="38"/>
        </w:numPr>
        <w:rPr>
          <w:sz w:val="22"/>
          <w:szCs w:val="22"/>
        </w:rPr>
      </w:pPr>
      <w:r w:rsidRPr="006F2008">
        <w:rPr>
          <w:sz w:val="22"/>
          <w:szCs w:val="22"/>
        </w:rPr>
        <w:t>Extortion Threats</w:t>
      </w:r>
    </w:p>
    <w:p w14:paraId="4A25187A" w14:textId="77777777" w:rsidR="00FA1271" w:rsidRPr="006F2008" w:rsidRDefault="00FA1271" w:rsidP="006F2008">
      <w:pPr>
        <w:pStyle w:val="ListParagraph"/>
        <w:numPr>
          <w:ilvl w:val="0"/>
          <w:numId w:val="38"/>
        </w:numPr>
        <w:rPr>
          <w:sz w:val="22"/>
          <w:szCs w:val="22"/>
        </w:rPr>
      </w:pPr>
      <w:r w:rsidRPr="006F2008">
        <w:rPr>
          <w:sz w:val="22"/>
          <w:szCs w:val="22"/>
        </w:rPr>
        <w:t>Business Income and Extra Expense</w:t>
      </w:r>
    </w:p>
    <w:p w14:paraId="0C28EB9F" w14:textId="77777777" w:rsidR="00FA1271" w:rsidRPr="006F2008" w:rsidRDefault="00FA1271" w:rsidP="006F2008">
      <w:pPr>
        <w:pStyle w:val="ListParagraph"/>
        <w:numPr>
          <w:ilvl w:val="0"/>
          <w:numId w:val="38"/>
        </w:numPr>
        <w:rPr>
          <w:sz w:val="22"/>
          <w:szCs w:val="22"/>
        </w:rPr>
      </w:pPr>
      <w:r w:rsidRPr="006F2008">
        <w:rPr>
          <w:sz w:val="22"/>
          <w:szCs w:val="22"/>
        </w:rPr>
        <w:t>Public Relations Expense</w:t>
      </w:r>
    </w:p>
    <w:p w14:paraId="18E3EA70" w14:textId="77777777" w:rsidR="00FA1271" w:rsidRPr="006F2008" w:rsidRDefault="00FA1271" w:rsidP="006F2008">
      <w:pPr>
        <w:pStyle w:val="ListParagraph"/>
        <w:numPr>
          <w:ilvl w:val="0"/>
          <w:numId w:val="38"/>
        </w:numPr>
        <w:rPr>
          <w:sz w:val="22"/>
          <w:szCs w:val="22"/>
        </w:rPr>
      </w:pPr>
      <w:r w:rsidRPr="006F2008">
        <w:rPr>
          <w:sz w:val="22"/>
          <w:szCs w:val="22"/>
        </w:rPr>
        <w:t>Security Breach Expense</w:t>
      </w:r>
    </w:p>
    <w:p w14:paraId="7AA57C96" w14:textId="77777777" w:rsidR="00FA1271" w:rsidRPr="006F2008" w:rsidRDefault="00FA1271" w:rsidP="006F2008">
      <w:pPr>
        <w:pStyle w:val="ListParagraph"/>
        <w:numPr>
          <w:ilvl w:val="0"/>
          <w:numId w:val="38"/>
        </w:numPr>
        <w:rPr>
          <w:sz w:val="22"/>
          <w:szCs w:val="22"/>
        </w:rPr>
      </w:pPr>
      <w:r w:rsidRPr="006F2008">
        <w:rPr>
          <w:sz w:val="22"/>
          <w:szCs w:val="22"/>
        </w:rPr>
        <w:t xml:space="preserve">Regulatory Proceeding Defense Expenses and Fines or </w:t>
      </w:r>
      <w:proofErr w:type="spellStart"/>
      <w:r w:rsidRPr="006F2008">
        <w:rPr>
          <w:sz w:val="22"/>
          <w:szCs w:val="22"/>
        </w:rPr>
        <w:t>Penalites</w:t>
      </w:r>
      <w:proofErr w:type="spellEnd"/>
    </w:p>
    <w:p w14:paraId="39A985A5" w14:textId="77777777" w:rsidR="00FA1271" w:rsidRPr="006F2008" w:rsidRDefault="00FA1271" w:rsidP="006F2008">
      <w:pPr>
        <w:pStyle w:val="ListParagraph"/>
        <w:numPr>
          <w:ilvl w:val="0"/>
          <w:numId w:val="38"/>
        </w:numPr>
        <w:rPr>
          <w:sz w:val="22"/>
          <w:szCs w:val="22"/>
        </w:rPr>
      </w:pPr>
      <w:r w:rsidRPr="006F2008">
        <w:rPr>
          <w:sz w:val="22"/>
          <w:szCs w:val="22"/>
        </w:rPr>
        <w:t xml:space="preserve">Payment Card Industry Providing Coverage for Defense Expenses including Fines and </w:t>
      </w:r>
      <w:proofErr w:type="spellStart"/>
      <w:r w:rsidRPr="006F2008">
        <w:rPr>
          <w:sz w:val="22"/>
          <w:szCs w:val="22"/>
        </w:rPr>
        <w:t>Penalities</w:t>
      </w:r>
      <w:proofErr w:type="spellEnd"/>
    </w:p>
    <w:p w14:paraId="3778EE39" w14:textId="77777777" w:rsidR="00FA1271" w:rsidRPr="006F2008" w:rsidRDefault="00FA1271" w:rsidP="006F2008">
      <w:pPr>
        <w:pStyle w:val="ListParagraph"/>
        <w:numPr>
          <w:ilvl w:val="0"/>
          <w:numId w:val="38"/>
        </w:numPr>
        <w:rPr>
          <w:sz w:val="22"/>
          <w:szCs w:val="22"/>
        </w:rPr>
      </w:pPr>
      <w:r w:rsidRPr="006F2008">
        <w:rPr>
          <w:sz w:val="22"/>
          <w:szCs w:val="22"/>
        </w:rPr>
        <w:t>Dishonest, Malicious or Fraudulent Acts Committed by Employees</w:t>
      </w:r>
    </w:p>
    <w:p w14:paraId="3557CE09" w14:textId="77777777" w:rsidR="00FA1271" w:rsidRPr="006F2008" w:rsidRDefault="00FA1271" w:rsidP="006F2008">
      <w:pPr>
        <w:pStyle w:val="ListParagraph"/>
        <w:numPr>
          <w:ilvl w:val="0"/>
          <w:numId w:val="38"/>
        </w:numPr>
        <w:rPr>
          <w:sz w:val="22"/>
          <w:szCs w:val="22"/>
        </w:rPr>
      </w:pPr>
      <w:r w:rsidRPr="006F2008">
        <w:rPr>
          <w:sz w:val="22"/>
          <w:szCs w:val="22"/>
        </w:rPr>
        <w:t>Unintentional Errors and Omissions</w:t>
      </w:r>
    </w:p>
    <w:p w14:paraId="0487F422" w14:textId="77777777" w:rsidR="00FA1271" w:rsidRPr="006F2008" w:rsidRDefault="00FA1271" w:rsidP="006F2008">
      <w:pPr>
        <w:pStyle w:val="ListParagraph"/>
        <w:numPr>
          <w:ilvl w:val="0"/>
          <w:numId w:val="38"/>
        </w:numPr>
        <w:rPr>
          <w:sz w:val="22"/>
          <w:szCs w:val="22"/>
        </w:rPr>
      </w:pPr>
      <w:r w:rsidRPr="006F2008">
        <w:rPr>
          <w:sz w:val="22"/>
          <w:szCs w:val="22"/>
        </w:rPr>
        <w:t>Telephone Toll Fraud</w:t>
      </w:r>
    </w:p>
    <w:p w14:paraId="6EAD6D0D" w14:textId="77777777" w:rsidR="00FA1271" w:rsidRPr="006F2008" w:rsidRDefault="00FA1271" w:rsidP="006F2008">
      <w:pPr>
        <w:pStyle w:val="ListParagraph"/>
        <w:numPr>
          <w:ilvl w:val="0"/>
          <w:numId w:val="38"/>
        </w:numPr>
        <w:rPr>
          <w:sz w:val="22"/>
          <w:szCs w:val="22"/>
        </w:rPr>
      </w:pPr>
      <w:r w:rsidRPr="006F2008">
        <w:rPr>
          <w:sz w:val="22"/>
          <w:szCs w:val="22"/>
        </w:rPr>
        <w:t xml:space="preserve">Computer and Funds </w:t>
      </w:r>
      <w:proofErr w:type="spellStart"/>
      <w:r w:rsidRPr="006F2008">
        <w:rPr>
          <w:sz w:val="22"/>
          <w:szCs w:val="22"/>
        </w:rPr>
        <w:t>Tranfer</w:t>
      </w:r>
      <w:proofErr w:type="spellEnd"/>
      <w:r w:rsidRPr="006F2008">
        <w:rPr>
          <w:sz w:val="22"/>
          <w:szCs w:val="22"/>
        </w:rPr>
        <w:t xml:space="preserve"> Fraud</w:t>
      </w:r>
    </w:p>
    <w:p w14:paraId="0E3D8E7A" w14:textId="77777777" w:rsidR="00FA1271" w:rsidRPr="006F2008" w:rsidRDefault="00FA1271" w:rsidP="006F2008">
      <w:pPr>
        <w:pStyle w:val="ListParagraph"/>
        <w:numPr>
          <w:ilvl w:val="0"/>
          <w:numId w:val="38"/>
        </w:numPr>
        <w:rPr>
          <w:sz w:val="22"/>
          <w:szCs w:val="22"/>
        </w:rPr>
      </w:pPr>
      <w:r w:rsidRPr="006F2008">
        <w:rPr>
          <w:sz w:val="22"/>
          <w:szCs w:val="22"/>
        </w:rPr>
        <w:t>Computer Fraud</w:t>
      </w:r>
    </w:p>
    <w:p w14:paraId="6A8F9072" w14:textId="77777777" w:rsidR="00FA1271" w:rsidRPr="006F2008" w:rsidRDefault="00FA1271" w:rsidP="006F2008">
      <w:pPr>
        <w:pStyle w:val="ListParagraph"/>
        <w:numPr>
          <w:ilvl w:val="0"/>
          <w:numId w:val="38"/>
        </w:numPr>
        <w:rPr>
          <w:sz w:val="22"/>
          <w:szCs w:val="22"/>
        </w:rPr>
      </w:pPr>
      <w:r w:rsidRPr="006F2008">
        <w:rPr>
          <w:sz w:val="22"/>
          <w:szCs w:val="22"/>
        </w:rPr>
        <w:t>Data Re-Creation Costs</w:t>
      </w:r>
    </w:p>
    <w:p w14:paraId="20A5531C" w14:textId="77777777" w:rsidR="00FA1271" w:rsidRPr="006F2008" w:rsidRDefault="00FA1271" w:rsidP="006F2008">
      <w:pPr>
        <w:pStyle w:val="ListParagraph"/>
        <w:numPr>
          <w:ilvl w:val="0"/>
          <w:numId w:val="38"/>
        </w:numPr>
        <w:rPr>
          <w:sz w:val="22"/>
          <w:szCs w:val="22"/>
        </w:rPr>
      </w:pPr>
      <w:r w:rsidRPr="006F2008">
        <w:rPr>
          <w:sz w:val="22"/>
          <w:szCs w:val="22"/>
        </w:rPr>
        <w:t xml:space="preserve">Payment Card Industry Providing Coverage for Defense Expenses excluding Fines and </w:t>
      </w:r>
      <w:proofErr w:type="spellStart"/>
      <w:r w:rsidRPr="006F2008">
        <w:rPr>
          <w:sz w:val="22"/>
          <w:szCs w:val="22"/>
        </w:rPr>
        <w:t>Penalites</w:t>
      </w:r>
      <w:proofErr w:type="spellEnd"/>
    </w:p>
    <w:p w14:paraId="01723005" w14:textId="77777777" w:rsidR="00FA1271" w:rsidRPr="006F2008" w:rsidRDefault="00FA1271" w:rsidP="006F2008">
      <w:pPr>
        <w:pStyle w:val="ListParagraph"/>
        <w:numPr>
          <w:ilvl w:val="0"/>
          <w:numId w:val="38"/>
        </w:numPr>
        <w:rPr>
          <w:sz w:val="22"/>
          <w:szCs w:val="22"/>
        </w:rPr>
      </w:pPr>
      <w:r w:rsidRPr="006F2008">
        <w:rPr>
          <w:sz w:val="22"/>
          <w:szCs w:val="22"/>
        </w:rPr>
        <w:t>Contingent Business Income</w:t>
      </w:r>
    </w:p>
    <w:p w14:paraId="14A8D0F0" w14:textId="77777777" w:rsidR="00FA1271" w:rsidRPr="006F2008" w:rsidRDefault="00FA1271" w:rsidP="006F2008">
      <w:pPr>
        <w:pStyle w:val="ListParagraph"/>
        <w:numPr>
          <w:ilvl w:val="0"/>
          <w:numId w:val="38"/>
        </w:numPr>
        <w:rPr>
          <w:sz w:val="22"/>
          <w:szCs w:val="22"/>
        </w:rPr>
      </w:pPr>
      <w:r w:rsidRPr="006F2008">
        <w:rPr>
          <w:sz w:val="22"/>
          <w:szCs w:val="22"/>
        </w:rPr>
        <w:t>Reputation Protection</w:t>
      </w:r>
    </w:p>
    <w:p w14:paraId="2B64459B" w14:textId="77777777" w:rsidR="00FA1271" w:rsidRPr="006F2008" w:rsidRDefault="00FA1271" w:rsidP="006F2008">
      <w:pPr>
        <w:pStyle w:val="ListParagraph"/>
        <w:numPr>
          <w:ilvl w:val="0"/>
          <w:numId w:val="38"/>
        </w:numPr>
        <w:rPr>
          <w:sz w:val="22"/>
          <w:szCs w:val="22"/>
        </w:rPr>
      </w:pPr>
      <w:r w:rsidRPr="006F2008">
        <w:rPr>
          <w:sz w:val="22"/>
          <w:szCs w:val="22"/>
        </w:rPr>
        <w:lastRenderedPageBreak/>
        <w:t>Identify Recovery</w:t>
      </w:r>
    </w:p>
    <w:p w14:paraId="40CF160D" w14:textId="77777777" w:rsidR="00FA1271" w:rsidRPr="006F2008" w:rsidRDefault="00FA1271" w:rsidP="006F2008">
      <w:pPr>
        <w:pStyle w:val="ListParagraph"/>
        <w:numPr>
          <w:ilvl w:val="0"/>
          <w:numId w:val="38"/>
        </w:numPr>
        <w:rPr>
          <w:sz w:val="22"/>
          <w:szCs w:val="22"/>
        </w:rPr>
      </w:pPr>
      <w:r w:rsidRPr="006F2008">
        <w:rPr>
          <w:sz w:val="22"/>
          <w:szCs w:val="22"/>
        </w:rPr>
        <w:t>Privacy Regulation</w:t>
      </w:r>
    </w:p>
    <w:p w14:paraId="638DBE89" w14:textId="77777777" w:rsidR="00FA1271" w:rsidRPr="006F2008" w:rsidRDefault="00FA1271" w:rsidP="006F2008">
      <w:pPr>
        <w:pStyle w:val="ListParagraph"/>
        <w:numPr>
          <w:ilvl w:val="0"/>
          <w:numId w:val="38"/>
        </w:numPr>
        <w:rPr>
          <w:sz w:val="22"/>
          <w:szCs w:val="22"/>
        </w:rPr>
      </w:pPr>
      <w:r w:rsidRPr="006F2008">
        <w:rPr>
          <w:sz w:val="22"/>
          <w:szCs w:val="22"/>
        </w:rPr>
        <w:t>Corporate Intellectual Property</w:t>
      </w:r>
    </w:p>
    <w:p w14:paraId="4FD36CC7" w14:textId="77777777" w:rsidR="00FA1271" w:rsidRPr="006F2008" w:rsidRDefault="00FA1271" w:rsidP="006F2008">
      <w:pPr>
        <w:pStyle w:val="ListParagraph"/>
        <w:numPr>
          <w:ilvl w:val="0"/>
          <w:numId w:val="38"/>
        </w:numPr>
        <w:rPr>
          <w:sz w:val="22"/>
          <w:szCs w:val="22"/>
        </w:rPr>
      </w:pPr>
      <w:r w:rsidRPr="006F2008">
        <w:rPr>
          <w:sz w:val="22"/>
          <w:szCs w:val="22"/>
        </w:rPr>
        <w:t>Payment Card Block and Reissuance Coverage</w:t>
      </w:r>
    </w:p>
    <w:p w14:paraId="7D00F46B" w14:textId="77777777" w:rsidR="00FA1271" w:rsidRPr="006F2008" w:rsidRDefault="00FA1271" w:rsidP="006F2008">
      <w:pPr>
        <w:pStyle w:val="ListParagraph"/>
        <w:numPr>
          <w:ilvl w:val="0"/>
          <w:numId w:val="38"/>
        </w:numPr>
      </w:pPr>
      <w:r w:rsidRPr="006F2008">
        <w:rPr>
          <w:sz w:val="22"/>
          <w:szCs w:val="22"/>
        </w:rPr>
        <w:t>All Other</w:t>
      </w:r>
    </w:p>
    <w:p w14:paraId="28AD9CD1" w14:textId="38C1D355" w:rsidR="001667E1" w:rsidRPr="006F2008" w:rsidRDefault="00FA1271" w:rsidP="00FA1271">
      <w:pPr>
        <w:pStyle w:val="Heading1"/>
        <w:tabs>
          <w:tab w:val="clear" w:pos="360"/>
        </w:tabs>
        <w:rPr>
          <w:rFonts w:asciiTheme="minorHAnsi" w:hAnsiTheme="minorHAnsi"/>
          <w:szCs w:val="24"/>
        </w:rPr>
      </w:pPr>
      <w:bookmarkStart w:id="570" w:name="_Toc3286266"/>
      <w:r w:rsidRPr="006F2008">
        <w:rPr>
          <w:rFonts w:asciiTheme="minorHAnsi" w:hAnsiTheme="minorHAnsi"/>
          <w:szCs w:val="24"/>
        </w:rPr>
        <w:t>Ap</w:t>
      </w:r>
      <w:r w:rsidR="00D75053" w:rsidRPr="006F2008">
        <w:rPr>
          <w:rFonts w:asciiTheme="minorHAnsi" w:hAnsiTheme="minorHAnsi"/>
          <w:szCs w:val="24"/>
        </w:rPr>
        <w:t>pendix C-Cause of Loss</w:t>
      </w:r>
      <w:r w:rsidR="00040F2F">
        <w:rPr>
          <w:rFonts w:asciiTheme="minorHAnsi" w:hAnsiTheme="minorHAnsi"/>
          <w:szCs w:val="24"/>
        </w:rPr>
        <w:t xml:space="preserve"> </w:t>
      </w:r>
      <w:r w:rsidR="00040F2F" w:rsidRPr="004D1B1C">
        <w:rPr>
          <w:rFonts w:asciiTheme="minorHAnsi" w:hAnsiTheme="minorHAnsi"/>
          <w:szCs w:val="24"/>
          <w:highlight w:val="yellow"/>
        </w:rPr>
        <w:t>conformed code?</w:t>
      </w:r>
      <w:bookmarkEnd w:id="570"/>
      <w:r w:rsidR="00577820">
        <w:rPr>
          <w:rFonts w:asciiTheme="minorHAnsi" w:hAnsiTheme="minorHAnsi"/>
          <w:szCs w:val="24"/>
        </w:rPr>
        <w:t xml:space="preserve"> </w:t>
      </w:r>
    </w:p>
    <w:p w14:paraId="4239C928" w14:textId="77777777" w:rsidR="00994446" w:rsidRDefault="00994446" w:rsidP="00994446">
      <w:pPr>
        <w:numPr>
          <w:ilvl w:val="0"/>
          <w:numId w:val="42"/>
        </w:numPr>
        <w:spacing w:line="240" w:lineRule="auto"/>
        <w:rPr>
          <w:rFonts w:asciiTheme="minorHAnsi" w:hAnsiTheme="minorHAnsi" w:cs="Tahoma"/>
          <w:lang w:val="en-GB"/>
        </w:rPr>
      </w:pPr>
      <w:r w:rsidRPr="003F1F2A">
        <w:rPr>
          <w:rFonts w:asciiTheme="minorHAnsi" w:hAnsiTheme="minorHAnsi" w:cs="Tahoma"/>
          <w:lang w:val="en-GB"/>
        </w:rPr>
        <w:t>Hack into insured’s systems</w:t>
      </w:r>
    </w:p>
    <w:p w14:paraId="3DE6CE3C" w14:textId="77777777" w:rsidR="00994446" w:rsidRPr="003F1F2A" w:rsidRDefault="00994446" w:rsidP="00994446">
      <w:pPr>
        <w:numPr>
          <w:ilvl w:val="0"/>
          <w:numId w:val="42"/>
        </w:numPr>
        <w:spacing w:line="240" w:lineRule="auto"/>
        <w:rPr>
          <w:rFonts w:asciiTheme="minorHAnsi" w:hAnsiTheme="minorHAnsi" w:cs="Tahoma"/>
          <w:lang w:val="en-GB"/>
        </w:rPr>
      </w:pPr>
      <w:r>
        <w:rPr>
          <w:rFonts w:asciiTheme="minorHAnsi" w:hAnsiTheme="minorHAnsi" w:cs="Tahoma"/>
          <w:lang w:val="en-GB"/>
        </w:rPr>
        <w:t>Hacking incident at third party</w:t>
      </w:r>
    </w:p>
    <w:p w14:paraId="5A82B14E" w14:textId="77777777" w:rsidR="00994446" w:rsidRPr="003F1F2A" w:rsidRDefault="00994446" w:rsidP="00994446">
      <w:pPr>
        <w:numPr>
          <w:ilvl w:val="0"/>
          <w:numId w:val="42"/>
        </w:numPr>
        <w:spacing w:line="240" w:lineRule="auto"/>
        <w:rPr>
          <w:rFonts w:asciiTheme="minorHAnsi" w:hAnsiTheme="minorHAnsi" w:cs="Tahoma"/>
          <w:lang w:val="en-GB"/>
        </w:rPr>
      </w:pPr>
      <w:r w:rsidRPr="003F1F2A">
        <w:rPr>
          <w:rFonts w:asciiTheme="minorHAnsi" w:hAnsiTheme="minorHAnsi" w:cs="Tahoma"/>
          <w:lang w:val="en-GB"/>
        </w:rPr>
        <w:t>Ransomware</w:t>
      </w:r>
    </w:p>
    <w:p w14:paraId="62D8F18C" w14:textId="77777777" w:rsidR="00994446" w:rsidRPr="003F1F2A" w:rsidRDefault="00994446" w:rsidP="00994446">
      <w:pPr>
        <w:numPr>
          <w:ilvl w:val="0"/>
          <w:numId w:val="42"/>
        </w:numPr>
        <w:spacing w:line="240" w:lineRule="auto"/>
        <w:rPr>
          <w:rFonts w:asciiTheme="minorHAnsi" w:hAnsiTheme="minorHAnsi" w:cs="Tahoma"/>
          <w:lang w:val="en-GB"/>
        </w:rPr>
      </w:pPr>
      <w:r w:rsidRPr="003F1F2A">
        <w:rPr>
          <w:rFonts w:asciiTheme="minorHAnsi" w:hAnsiTheme="minorHAnsi" w:cs="Tahoma"/>
          <w:lang w:val="en-GB"/>
        </w:rPr>
        <w:t>Virus</w:t>
      </w:r>
      <w:r>
        <w:rPr>
          <w:rFonts w:asciiTheme="minorHAnsi" w:hAnsiTheme="minorHAnsi" w:cs="Tahoma"/>
          <w:lang w:val="en-GB"/>
        </w:rPr>
        <w:t>/malware/spyware/non-ransomware malware</w:t>
      </w:r>
    </w:p>
    <w:p w14:paraId="37B77D7F" w14:textId="77777777" w:rsidR="00994446" w:rsidRPr="003F1F2A" w:rsidRDefault="00994446" w:rsidP="00994446">
      <w:pPr>
        <w:numPr>
          <w:ilvl w:val="0"/>
          <w:numId w:val="42"/>
        </w:numPr>
        <w:spacing w:line="240" w:lineRule="auto"/>
        <w:rPr>
          <w:rFonts w:asciiTheme="minorHAnsi" w:hAnsiTheme="minorHAnsi" w:cs="Tahoma"/>
          <w:lang w:val="en-GB"/>
        </w:rPr>
      </w:pPr>
      <w:r w:rsidRPr="003F1F2A">
        <w:rPr>
          <w:rFonts w:asciiTheme="minorHAnsi" w:hAnsiTheme="minorHAnsi" w:cs="Tahoma"/>
          <w:lang w:val="en-GB"/>
        </w:rPr>
        <w:t>DDOS attack</w:t>
      </w:r>
    </w:p>
    <w:p w14:paraId="155651B9" w14:textId="77777777" w:rsidR="00994446" w:rsidRPr="003F1F2A" w:rsidRDefault="00994446" w:rsidP="00994446">
      <w:pPr>
        <w:numPr>
          <w:ilvl w:val="0"/>
          <w:numId w:val="42"/>
        </w:numPr>
        <w:spacing w:line="240" w:lineRule="auto"/>
        <w:rPr>
          <w:rFonts w:asciiTheme="minorHAnsi" w:hAnsiTheme="minorHAnsi" w:cs="Tahoma"/>
          <w:lang w:val="en-GB"/>
        </w:rPr>
      </w:pPr>
      <w:r w:rsidRPr="003F1F2A">
        <w:rPr>
          <w:rFonts w:asciiTheme="minorHAnsi" w:hAnsiTheme="minorHAnsi" w:cs="Tahoma"/>
          <w:lang w:val="en-GB"/>
        </w:rPr>
        <w:t>Phishing incident / social engineering</w:t>
      </w:r>
    </w:p>
    <w:p w14:paraId="2B89DEDB" w14:textId="77777777" w:rsidR="00994446" w:rsidRPr="003F1F2A" w:rsidRDefault="00994446" w:rsidP="00994446">
      <w:pPr>
        <w:numPr>
          <w:ilvl w:val="0"/>
          <w:numId w:val="42"/>
        </w:numPr>
        <w:spacing w:line="240" w:lineRule="auto"/>
        <w:rPr>
          <w:rFonts w:asciiTheme="minorHAnsi" w:hAnsiTheme="minorHAnsi" w:cs="Tahoma"/>
          <w:lang w:val="en-GB"/>
        </w:rPr>
      </w:pPr>
      <w:r w:rsidRPr="003F1F2A">
        <w:rPr>
          <w:rFonts w:asciiTheme="minorHAnsi" w:hAnsiTheme="minorHAnsi" w:cs="Tahoma"/>
          <w:lang w:val="en-GB"/>
        </w:rPr>
        <w:t>Telephone phreaking</w:t>
      </w:r>
    </w:p>
    <w:p w14:paraId="63373752" w14:textId="77777777" w:rsidR="00994446" w:rsidRPr="003F1F2A" w:rsidRDefault="00994446" w:rsidP="00994446">
      <w:pPr>
        <w:numPr>
          <w:ilvl w:val="0"/>
          <w:numId w:val="42"/>
        </w:numPr>
        <w:spacing w:line="240" w:lineRule="auto"/>
        <w:rPr>
          <w:rFonts w:asciiTheme="minorHAnsi" w:hAnsiTheme="minorHAnsi" w:cs="Tahoma"/>
          <w:lang w:val="en-GB"/>
        </w:rPr>
      </w:pPr>
      <w:r w:rsidRPr="003F1F2A">
        <w:rPr>
          <w:rFonts w:asciiTheme="minorHAnsi" w:hAnsiTheme="minorHAnsi" w:cs="Tahoma"/>
          <w:lang w:val="en-GB"/>
        </w:rPr>
        <w:t>Lost physical assets – including laptop, USB stick, disc, papers or paper files.</w:t>
      </w:r>
    </w:p>
    <w:p w14:paraId="585234BB" w14:textId="77777777" w:rsidR="00994446" w:rsidRPr="003F1F2A" w:rsidRDefault="00994446" w:rsidP="00994446">
      <w:pPr>
        <w:numPr>
          <w:ilvl w:val="0"/>
          <w:numId w:val="42"/>
        </w:numPr>
        <w:spacing w:line="240" w:lineRule="auto"/>
        <w:rPr>
          <w:rFonts w:asciiTheme="minorHAnsi" w:hAnsiTheme="minorHAnsi" w:cs="Tahoma"/>
          <w:lang w:val="en-GB"/>
        </w:rPr>
      </w:pPr>
      <w:r w:rsidRPr="003F1F2A">
        <w:rPr>
          <w:rFonts w:asciiTheme="minorHAnsi" w:hAnsiTheme="minorHAnsi" w:cs="Tahoma"/>
          <w:lang w:val="en-GB"/>
        </w:rPr>
        <w:t xml:space="preserve">Cyber </w:t>
      </w:r>
      <w:r>
        <w:rPr>
          <w:rFonts w:asciiTheme="minorHAnsi" w:hAnsiTheme="minorHAnsi" w:cs="Tahoma"/>
          <w:lang w:val="en-GB"/>
        </w:rPr>
        <w:t>terrorism</w:t>
      </w:r>
    </w:p>
    <w:p w14:paraId="64BDD202" w14:textId="77777777" w:rsidR="00994446" w:rsidRPr="003F1F2A" w:rsidRDefault="00994446" w:rsidP="00994446">
      <w:pPr>
        <w:numPr>
          <w:ilvl w:val="0"/>
          <w:numId w:val="42"/>
        </w:numPr>
        <w:spacing w:line="240" w:lineRule="auto"/>
        <w:rPr>
          <w:rFonts w:asciiTheme="minorHAnsi" w:hAnsiTheme="minorHAnsi" w:cs="Tahoma"/>
          <w:lang w:val="en-GB"/>
        </w:rPr>
      </w:pPr>
      <w:r>
        <w:rPr>
          <w:rFonts w:asciiTheme="minorHAnsi" w:hAnsiTheme="minorHAnsi" w:cs="Tahoma"/>
          <w:lang w:val="en-GB"/>
        </w:rPr>
        <w:t>Cyber other fraud</w:t>
      </w:r>
    </w:p>
    <w:p w14:paraId="612E7C07" w14:textId="77777777" w:rsidR="00994446" w:rsidRPr="003F1F2A" w:rsidRDefault="00994446" w:rsidP="00994446">
      <w:pPr>
        <w:numPr>
          <w:ilvl w:val="0"/>
          <w:numId w:val="42"/>
        </w:numPr>
        <w:spacing w:line="240" w:lineRule="auto"/>
        <w:rPr>
          <w:rFonts w:asciiTheme="minorHAnsi" w:hAnsiTheme="minorHAnsi" w:cs="Tahoma"/>
          <w:lang w:val="en-GB"/>
        </w:rPr>
      </w:pPr>
      <w:r w:rsidRPr="003F1F2A">
        <w:rPr>
          <w:rFonts w:asciiTheme="minorHAnsi" w:hAnsiTheme="minorHAnsi" w:cs="Tahoma"/>
          <w:lang w:val="en-GB"/>
        </w:rPr>
        <w:t xml:space="preserve">Deliberate </w:t>
      </w:r>
      <w:r>
        <w:rPr>
          <w:rFonts w:asciiTheme="minorHAnsi" w:hAnsiTheme="minorHAnsi" w:cs="Tahoma"/>
          <w:lang w:val="en-GB"/>
        </w:rPr>
        <w:t>insider/employee act</w:t>
      </w:r>
    </w:p>
    <w:p w14:paraId="4F59088F" w14:textId="77777777" w:rsidR="00994446" w:rsidRPr="003F1F2A" w:rsidRDefault="00994446" w:rsidP="00994446">
      <w:pPr>
        <w:numPr>
          <w:ilvl w:val="0"/>
          <w:numId w:val="42"/>
        </w:numPr>
        <w:spacing w:line="240" w:lineRule="auto"/>
        <w:rPr>
          <w:rFonts w:asciiTheme="minorHAnsi" w:hAnsiTheme="minorHAnsi" w:cs="Tahoma"/>
          <w:lang w:val="en-GB"/>
        </w:rPr>
      </w:pPr>
      <w:r>
        <w:rPr>
          <w:rFonts w:asciiTheme="minorHAnsi" w:hAnsiTheme="minorHAnsi" w:cs="Tahoma"/>
          <w:lang w:val="en-GB"/>
        </w:rPr>
        <w:t>Insured negligence</w:t>
      </w:r>
    </w:p>
    <w:p w14:paraId="25AA44FF" w14:textId="77777777" w:rsidR="00994446" w:rsidRPr="003F1F2A" w:rsidRDefault="00994446" w:rsidP="00994446">
      <w:pPr>
        <w:numPr>
          <w:ilvl w:val="0"/>
          <w:numId w:val="42"/>
        </w:numPr>
        <w:spacing w:line="240" w:lineRule="auto"/>
        <w:rPr>
          <w:rFonts w:asciiTheme="minorHAnsi" w:hAnsiTheme="minorHAnsi" w:cs="Tahoma"/>
          <w:lang w:val="en-GB"/>
        </w:rPr>
      </w:pPr>
      <w:r w:rsidRPr="003F1F2A">
        <w:rPr>
          <w:rFonts w:asciiTheme="minorHAnsi" w:hAnsiTheme="minorHAnsi" w:cs="Tahoma"/>
          <w:lang w:val="en-GB"/>
        </w:rPr>
        <w:t>Systems outage</w:t>
      </w:r>
    </w:p>
    <w:p w14:paraId="1025A575" w14:textId="77777777" w:rsidR="00994446" w:rsidRPr="003F1F2A" w:rsidRDefault="00994446" w:rsidP="00994446">
      <w:pPr>
        <w:numPr>
          <w:ilvl w:val="0"/>
          <w:numId w:val="42"/>
        </w:numPr>
        <w:spacing w:line="240" w:lineRule="auto"/>
        <w:rPr>
          <w:rFonts w:asciiTheme="minorHAnsi" w:hAnsiTheme="minorHAnsi" w:cs="Tahoma"/>
          <w:lang w:val="en-GB"/>
        </w:rPr>
      </w:pPr>
      <w:r w:rsidRPr="003F1F2A">
        <w:rPr>
          <w:rFonts w:asciiTheme="minorHAnsi" w:hAnsiTheme="minorHAnsi" w:cs="Tahoma"/>
          <w:lang w:val="en-GB"/>
        </w:rPr>
        <w:t>Insured error</w:t>
      </w:r>
    </w:p>
    <w:p w14:paraId="0F494389" w14:textId="77777777" w:rsidR="00994446" w:rsidRDefault="00994446" w:rsidP="00994446">
      <w:pPr>
        <w:numPr>
          <w:ilvl w:val="0"/>
          <w:numId w:val="42"/>
        </w:numPr>
        <w:spacing w:line="240" w:lineRule="auto"/>
        <w:rPr>
          <w:rFonts w:asciiTheme="minorHAnsi" w:hAnsiTheme="minorHAnsi" w:cs="Tahoma"/>
          <w:lang w:val="en-GB"/>
        </w:rPr>
      </w:pPr>
      <w:r w:rsidRPr="003F1F2A">
        <w:rPr>
          <w:rFonts w:asciiTheme="minorHAnsi" w:hAnsiTheme="minorHAnsi" w:cs="Tahoma"/>
          <w:lang w:val="en-GB"/>
        </w:rPr>
        <w:t xml:space="preserve">Defamation </w:t>
      </w:r>
    </w:p>
    <w:p w14:paraId="08B0A3EF" w14:textId="77777777" w:rsidR="00994446" w:rsidRDefault="00994446" w:rsidP="00994446">
      <w:pPr>
        <w:numPr>
          <w:ilvl w:val="0"/>
          <w:numId w:val="42"/>
        </w:numPr>
        <w:spacing w:line="240" w:lineRule="auto"/>
        <w:rPr>
          <w:rFonts w:asciiTheme="minorHAnsi" w:hAnsiTheme="minorHAnsi" w:cs="Tahoma"/>
          <w:lang w:val="en-GB"/>
        </w:rPr>
      </w:pPr>
      <w:r>
        <w:rPr>
          <w:rFonts w:asciiTheme="minorHAnsi" w:hAnsiTheme="minorHAnsi" w:cs="Tahoma"/>
          <w:lang w:val="en-GB"/>
        </w:rPr>
        <w:t>Improper data collection</w:t>
      </w:r>
    </w:p>
    <w:p w14:paraId="7B8DAE09" w14:textId="77777777" w:rsidR="00994446" w:rsidRPr="003F1F2A" w:rsidRDefault="00994446" w:rsidP="00994446">
      <w:pPr>
        <w:numPr>
          <w:ilvl w:val="0"/>
          <w:numId w:val="42"/>
        </w:numPr>
        <w:spacing w:line="240" w:lineRule="auto"/>
        <w:rPr>
          <w:rFonts w:asciiTheme="minorHAnsi" w:hAnsiTheme="minorHAnsi" w:cs="Tahoma"/>
          <w:lang w:val="en-GB"/>
        </w:rPr>
      </w:pPr>
      <w:r>
        <w:rPr>
          <w:rFonts w:asciiTheme="minorHAnsi" w:hAnsiTheme="minorHAnsi" w:cs="Tahoma"/>
          <w:lang w:val="en-GB"/>
        </w:rPr>
        <w:t>Improper hardware disposal</w:t>
      </w:r>
    </w:p>
    <w:p w14:paraId="055A818A" w14:textId="77777777" w:rsidR="00994446" w:rsidRPr="003F1F2A" w:rsidRDefault="00994446" w:rsidP="00994446">
      <w:pPr>
        <w:numPr>
          <w:ilvl w:val="0"/>
          <w:numId w:val="42"/>
        </w:numPr>
        <w:spacing w:line="240" w:lineRule="auto"/>
        <w:rPr>
          <w:rFonts w:asciiTheme="minorHAnsi" w:hAnsiTheme="minorHAnsi" w:cs="Tahoma"/>
          <w:lang w:val="en-GB"/>
        </w:rPr>
      </w:pPr>
      <w:r>
        <w:rPr>
          <w:rFonts w:asciiTheme="minorHAnsi" w:hAnsiTheme="minorHAnsi" w:cs="Tahoma"/>
          <w:lang w:val="en-GB"/>
        </w:rPr>
        <w:t>Declined (Not a Cyber Loss)</w:t>
      </w:r>
    </w:p>
    <w:p w14:paraId="24FC6A10" w14:textId="59398209" w:rsidR="00FF764C" w:rsidRDefault="00FF764C" w:rsidP="00FF764C">
      <w:pPr>
        <w:pStyle w:val="Heading1"/>
        <w:tabs>
          <w:tab w:val="clear" w:pos="360"/>
        </w:tabs>
        <w:rPr>
          <w:rFonts w:asciiTheme="minorHAnsi" w:hAnsiTheme="minorHAnsi"/>
          <w:szCs w:val="24"/>
        </w:rPr>
      </w:pPr>
      <w:bookmarkStart w:id="571" w:name="_Toc3286267"/>
      <w:r w:rsidRPr="006F2008">
        <w:rPr>
          <w:rFonts w:asciiTheme="minorHAnsi" w:hAnsiTheme="minorHAnsi"/>
          <w:szCs w:val="24"/>
        </w:rPr>
        <w:t xml:space="preserve">Appendix </w:t>
      </w:r>
      <w:r w:rsidR="00143C49">
        <w:rPr>
          <w:rFonts w:asciiTheme="minorHAnsi" w:hAnsiTheme="minorHAnsi"/>
          <w:szCs w:val="24"/>
        </w:rPr>
        <w:t>D</w:t>
      </w:r>
      <w:r w:rsidRPr="006F2008">
        <w:rPr>
          <w:rFonts w:asciiTheme="minorHAnsi" w:hAnsiTheme="minorHAnsi"/>
          <w:szCs w:val="24"/>
        </w:rPr>
        <w:t>-</w:t>
      </w:r>
      <w:r>
        <w:rPr>
          <w:rFonts w:asciiTheme="minorHAnsi" w:hAnsiTheme="minorHAnsi"/>
          <w:szCs w:val="24"/>
        </w:rPr>
        <w:t xml:space="preserve">Effect </w:t>
      </w:r>
      <w:r w:rsidRPr="006F2008">
        <w:rPr>
          <w:rFonts w:asciiTheme="minorHAnsi" w:hAnsiTheme="minorHAnsi"/>
          <w:szCs w:val="24"/>
        </w:rPr>
        <w:t>of Loss</w:t>
      </w:r>
      <w:r>
        <w:rPr>
          <w:rFonts w:asciiTheme="minorHAnsi" w:hAnsiTheme="minorHAnsi"/>
          <w:szCs w:val="24"/>
        </w:rPr>
        <w:t xml:space="preserve"> </w:t>
      </w:r>
      <w:r w:rsidRPr="004D1B1C">
        <w:rPr>
          <w:rFonts w:asciiTheme="minorHAnsi" w:hAnsiTheme="minorHAnsi"/>
          <w:szCs w:val="24"/>
          <w:highlight w:val="yellow"/>
        </w:rPr>
        <w:t>conformed code?</w:t>
      </w:r>
      <w:bookmarkEnd w:id="571"/>
      <w:r>
        <w:rPr>
          <w:rFonts w:asciiTheme="minorHAnsi" w:hAnsiTheme="minorHAnsi"/>
          <w:szCs w:val="24"/>
        </w:rPr>
        <w:t xml:space="preserve"> </w:t>
      </w:r>
    </w:p>
    <w:p w14:paraId="25D718E6" w14:textId="77777777" w:rsidR="00994446" w:rsidRPr="003F1F2A" w:rsidRDefault="00994446" w:rsidP="00994446">
      <w:pPr>
        <w:numPr>
          <w:ilvl w:val="0"/>
          <w:numId w:val="43"/>
        </w:numPr>
        <w:spacing w:line="240" w:lineRule="auto"/>
        <w:rPr>
          <w:rFonts w:asciiTheme="minorHAnsi" w:hAnsiTheme="minorHAnsi" w:cs="Tahoma"/>
          <w:lang w:val="en-GB"/>
        </w:rPr>
      </w:pPr>
      <w:r w:rsidRPr="003F1F2A">
        <w:rPr>
          <w:rFonts w:asciiTheme="minorHAnsi" w:hAnsiTheme="minorHAnsi" w:cs="Tahoma"/>
          <w:lang w:val="en-GB"/>
        </w:rPr>
        <w:t>Loss of the insured’s own money</w:t>
      </w:r>
    </w:p>
    <w:p w14:paraId="47E2E833" w14:textId="77777777" w:rsidR="00994446" w:rsidRPr="003F1F2A" w:rsidRDefault="00994446" w:rsidP="00994446">
      <w:pPr>
        <w:numPr>
          <w:ilvl w:val="0"/>
          <w:numId w:val="43"/>
        </w:numPr>
        <w:spacing w:line="240" w:lineRule="auto"/>
        <w:rPr>
          <w:rFonts w:asciiTheme="minorHAnsi" w:hAnsiTheme="minorHAnsi" w:cs="Tahoma"/>
          <w:lang w:val="en-GB"/>
        </w:rPr>
      </w:pPr>
      <w:r w:rsidRPr="003F1F2A">
        <w:rPr>
          <w:rFonts w:asciiTheme="minorHAnsi" w:hAnsiTheme="minorHAnsi" w:cs="Tahoma"/>
          <w:lang w:val="en-GB"/>
        </w:rPr>
        <w:t>Loss of the insured’s client’s/clients’ money</w:t>
      </w:r>
    </w:p>
    <w:p w14:paraId="66F2D2A7" w14:textId="77777777" w:rsidR="00994446" w:rsidRPr="003F1F2A" w:rsidRDefault="00994446" w:rsidP="00994446">
      <w:pPr>
        <w:numPr>
          <w:ilvl w:val="0"/>
          <w:numId w:val="43"/>
        </w:numPr>
        <w:spacing w:line="240" w:lineRule="auto"/>
        <w:rPr>
          <w:rFonts w:asciiTheme="minorHAnsi" w:hAnsiTheme="minorHAnsi" w:cs="Tahoma"/>
          <w:lang w:val="en-GB"/>
        </w:rPr>
      </w:pPr>
      <w:r w:rsidRPr="003F1F2A">
        <w:rPr>
          <w:rFonts w:asciiTheme="minorHAnsi" w:hAnsiTheme="minorHAnsi" w:cs="Tahoma"/>
          <w:lang w:val="en-GB"/>
        </w:rPr>
        <w:t>Compromised Payment Card Information (PCI)</w:t>
      </w:r>
    </w:p>
    <w:p w14:paraId="0C88409D" w14:textId="2985389C" w:rsidR="00994446" w:rsidRPr="00994446" w:rsidRDefault="00994446" w:rsidP="00994446">
      <w:pPr>
        <w:rPr>
          <w:rFonts w:asciiTheme="minorHAnsi" w:hAnsiTheme="minorHAnsi" w:cs="Tahoma"/>
          <w:lang w:val="en-GB"/>
        </w:rPr>
      </w:pPr>
    </w:p>
    <w:p w14:paraId="32EAEFA0" w14:textId="3CA705C6" w:rsidR="00994446" w:rsidRDefault="00994446" w:rsidP="00994446">
      <w:pPr>
        <w:pStyle w:val="ListParagraph"/>
        <w:numPr>
          <w:ilvl w:val="0"/>
          <w:numId w:val="44"/>
        </w:numPr>
        <w:rPr>
          <w:rFonts w:asciiTheme="minorHAnsi" w:hAnsiTheme="minorHAnsi" w:cs="Tahoma"/>
          <w:lang w:val="en-GB"/>
        </w:rPr>
      </w:pPr>
      <w:r>
        <w:rPr>
          <w:rFonts w:asciiTheme="minorHAnsi" w:hAnsiTheme="minorHAnsi" w:cs="Tahoma"/>
          <w:lang w:val="en-GB"/>
        </w:rPr>
        <w:t>Involving up to 1,000 records</w:t>
      </w:r>
    </w:p>
    <w:p w14:paraId="57E9BA90" w14:textId="6ECA7C4B" w:rsidR="00994446" w:rsidRDefault="00994446" w:rsidP="00994446">
      <w:pPr>
        <w:pStyle w:val="ListParagraph"/>
        <w:numPr>
          <w:ilvl w:val="0"/>
          <w:numId w:val="44"/>
        </w:numPr>
        <w:rPr>
          <w:rFonts w:asciiTheme="minorHAnsi" w:hAnsiTheme="minorHAnsi" w:cs="Tahoma"/>
          <w:lang w:val="en-GB"/>
        </w:rPr>
      </w:pPr>
      <w:r>
        <w:rPr>
          <w:rFonts w:asciiTheme="minorHAnsi" w:hAnsiTheme="minorHAnsi" w:cs="Tahoma"/>
          <w:lang w:val="en-GB"/>
        </w:rPr>
        <w:t>Involving between 1,001 to 5,000 records</w:t>
      </w:r>
    </w:p>
    <w:p w14:paraId="690F3391" w14:textId="5021D912" w:rsidR="00994446" w:rsidRDefault="00994446" w:rsidP="00994446">
      <w:pPr>
        <w:pStyle w:val="ListParagraph"/>
        <w:numPr>
          <w:ilvl w:val="0"/>
          <w:numId w:val="44"/>
        </w:numPr>
        <w:rPr>
          <w:rFonts w:asciiTheme="minorHAnsi" w:hAnsiTheme="minorHAnsi" w:cs="Tahoma"/>
          <w:lang w:val="en-GB"/>
        </w:rPr>
      </w:pPr>
      <w:r>
        <w:rPr>
          <w:rFonts w:asciiTheme="minorHAnsi" w:hAnsiTheme="minorHAnsi" w:cs="Tahoma"/>
          <w:lang w:val="en-GB"/>
        </w:rPr>
        <w:t>Involving more than 5,000 records</w:t>
      </w:r>
    </w:p>
    <w:p w14:paraId="64220BF4" w14:textId="77777777" w:rsidR="00994446" w:rsidRPr="003F1F2A" w:rsidRDefault="00994446" w:rsidP="00994446">
      <w:pPr>
        <w:rPr>
          <w:rFonts w:asciiTheme="minorHAnsi" w:hAnsiTheme="minorHAnsi" w:cs="Tahoma"/>
          <w:lang w:val="en-GB"/>
        </w:rPr>
      </w:pPr>
    </w:p>
    <w:p w14:paraId="09317EB0" w14:textId="77777777" w:rsidR="00994446" w:rsidRDefault="00994446" w:rsidP="00994446">
      <w:pPr>
        <w:numPr>
          <w:ilvl w:val="0"/>
          <w:numId w:val="43"/>
        </w:numPr>
        <w:spacing w:line="240" w:lineRule="auto"/>
        <w:rPr>
          <w:rFonts w:asciiTheme="minorHAnsi" w:hAnsiTheme="minorHAnsi" w:cs="Tahoma"/>
          <w:lang w:val="en-GB"/>
        </w:rPr>
      </w:pPr>
      <w:r w:rsidRPr="003F1F2A">
        <w:rPr>
          <w:rFonts w:asciiTheme="minorHAnsi" w:hAnsiTheme="minorHAnsi" w:cs="Tahoma"/>
          <w:lang w:val="en-GB"/>
        </w:rPr>
        <w:t xml:space="preserve">Compromised </w:t>
      </w:r>
      <w:r>
        <w:rPr>
          <w:rFonts w:asciiTheme="minorHAnsi" w:hAnsiTheme="minorHAnsi" w:cs="Tahoma"/>
          <w:lang w:val="en-GB"/>
        </w:rPr>
        <w:t>p</w:t>
      </w:r>
      <w:r w:rsidRPr="003F1F2A">
        <w:rPr>
          <w:rFonts w:asciiTheme="minorHAnsi" w:hAnsiTheme="minorHAnsi" w:cs="Tahoma"/>
          <w:lang w:val="en-GB"/>
        </w:rPr>
        <w:t>ersonally Identifiable information (PII)</w:t>
      </w:r>
    </w:p>
    <w:p w14:paraId="405FAF03" w14:textId="77777777" w:rsidR="00994446" w:rsidRDefault="00994446" w:rsidP="00994446">
      <w:pPr>
        <w:pStyle w:val="ListParagraph"/>
        <w:numPr>
          <w:ilvl w:val="1"/>
          <w:numId w:val="43"/>
        </w:numPr>
        <w:rPr>
          <w:rFonts w:asciiTheme="minorHAnsi" w:hAnsiTheme="minorHAnsi" w:cs="Tahoma"/>
          <w:lang w:val="en-GB"/>
        </w:rPr>
      </w:pPr>
      <w:r>
        <w:rPr>
          <w:rFonts w:asciiTheme="minorHAnsi" w:hAnsiTheme="minorHAnsi" w:cs="Tahoma"/>
          <w:lang w:val="en-GB"/>
        </w:rPr>
        <w:t>Involving up to 1,000 records</w:t>
      </w:r>
    </w:p>
    <w:p w14:paraId="31C9EEEA" w14:textId="77777777" w:rsidR="00994446" w:rsidRDefault="00994446" w:rsidP="00994446">
      <w:pPr>
        <w:pStyle w:val="ListParagraph"/>
        <w:numPr>
          <w:ilvl w:val="1"/>
          <w:numId w:val="43"/>
        </w:numPr>
        <w:rPr>
          <w:rFonts w:asciiTheme="minorHAnsi" w:hAnsiTheme="minorHAnsi" w:cs="Tahoma"/>
          <w:lang w:val="en-GB"/>
        </w:rPr>
      </w:pPr>
      <w:r>
        <w:rPr>
          <w:rFonts w:asciiTheme="minorHAnsi" w:hAnsiTheme="minorHAnsi" w:cs="Tahoma"/>
          <w:lang w:val="en-GB"/>
        </w:rPr>
        <w:t>Involving between 1,001 to 5,000 records</w:t>
      </w:r>
    </w:p>
    <w:p w14:paraId="784A0C62" w14:textId="62133F8F" w:rsidR="00994446" w:rsidRPr="00994446" w:rsidRDefault="00994446" w:rsidP="00994446">
      <w:pPr>
        <w:pStyle w:val="ListParagraph"/>
        <w:numPr>
          <w:ilvl w:val="1"/>
          <w:numId w:val="43"/>
        </w:numPr>
        <w:rPr>
          <w:rFonts w:asciiTheme="minorHAnsi" w:hAnsiTheme="minorHAnsi" w:cs="Tahoma"/>
          <w:lang w:val="en-GB"/>
        </w:rPr>
      </w:pPr>
      <w:r>
        <w:rPr>
          <w:rFonts w:asciiTheme="minorHAnsi" w:hAnsiTheme="minorHAnsi" w:cs="Tahoma"/>
          <w:lang w:val="en-GB"/>
        </w:rPr>
        <w:t>Involving more than 5,000 records</w:t>
      </w:r>
    </w:p>
    <w:p w14:paraId="4BC9FE8B" w14:textId="77777777" w:rsidR="00994446" w:rsidRPr="003F1F2A" w:rsidRDefault="00994446" w:rsidP="00994446">
      <w:pPr>
        <w:rPr>
          <w:rFonts w:asciiTheme="minorHAnsi" w:hAnsiTheme="minorHAnsi" w:cs="Tahoma"/>
          <w:lang w:val="en-GB"/>
        </w:rPr>
      </w:pPr>
    </w:p>
    <w:p w14:paraId="1F36E68D" w14:textId="45286628" w:rsidR="00994446" w:rsidRDefault="00994446" w:rsidP="00994446">
      <w:pPr>
        <w:numPr>
          <w:ilvl w:val="0"/>
          <w:numId w:val="43"/>
        </w:numPr>
        <w:spacing w:line="240" w:lineRule="auto"/>
        <w:rPr>
          <w:rFonts w:asciiTheme="minorHAnsi" w:hAnsiTheme="minorHAnsi" w:cs="Tahoma"/>
          <w:lang w:val="en-GB"/>
        </w:rPr>
      </w:pPr>
      <w:r w:rsidRPr="003F1F2A">
        <w:rPr>
          <w:rFonts w:asciiTheme="minorHAnsi" w:hAnsiTheme="minorHAnsi" w:cs="Tahoma"/>
          <w:lang w:val="en-GB"/>
        </w:rPr>
        <w:t xml:space="preserve">Compromised </w:t>
      </w:r>
      <w:del w:id="572" w:author="Goldfine, Jill" w:date="2019-06-19T13:57:00Z">
        <w:r w:rsidRPr="003F1F2A" w:rsidDel="00DE1085">
          <w:rPr>
            <w:rFonts w:asciiTheme="minorHAnsi" w:hAnsiTheme="minorHAnsi" w:cs="Tahoma"/>
            <w:lang w:val="en-GB"/>
          </w:rPr>
          <w:delText xml:space="preserve">Personal </w:delText>
        </w:r>
      </w:del>
      <w:commentRangeStart w:id="573"/>
      <w:ins w:id="574" w:author="Goldfine, Jill" w:date="2019-06-19T13:57:00Z">
        <w:r w:rsidR="00DE1085">
          <w:rPr>
            <w:rFonts w:asciiTheme="minorHAnsi" w:hAnsiTheme="minorHAnsi" w:cs="Tahoma"/>
            <w:lang w:val="en-GB"/>
          </w:rPr>
          <w:t>Protected</w:t>
        </w:r>
        <w:commentRangeEnd w:id="573"/>
        <w:r w:rsidR="00DE1085">
          <w:rPr>
            <w:rStyle w:val="CommentReference"/>
          </w:rPr>
          <w:commentReference w:id="573"/>
        </w:r>
        <w:r w:rsidR="00DE1085" w:rsidRPr="003F1F2A">
          <w:rPr>
            <w:rFonts w:asciiTheme="minorHAnsi" w:hAnsiTheme="minorHAnsi" w:cs="Tahoma"/>
            <w:lang w:val="en-GB"/>
          </w:rPr>
          <w:t xml:space="preserve"> </w:t>
        </w:r>
      </w:ins>
      <w:r w:rsidRPr="003F1F2A">
        <w:rPr>
          <w:rFonts w:asciiTheme="minorHAnsi" w:hAnsiTheme="minorHAnsi" w:cs="Tahoma"/>
          <w:lang w:val="en-GB"/>
        </w:rPr>
        <w:t>Health Information (PHI)</w:t>
      </w:r>
    </w:p>
    <w:p w14:paraId="52D933CD" w14:textId="77777777" w:rsidR="00994446" w:rsidRDefault="00994446" w:rsidP="00994446">
      <w:pPr>
        <w:pStyle w:val="ListParagraph"/>
        <w:numPr>
          <w:ilvl w:val="1"/>
          <w:numId w:val="43"/>
        </w:numPr>
        <w:rPr>
          <w:rFonts w:asciiTheme="minorHAnsi" w:hAnsiTheme="minorHAnsi" w:cs="Tahoma"/>
          <w:lang w:val="en-GB"/>
        </w:rPr>
      </w:pPr>
      <w:r>
        <w:rPr>
          <w:rFonts w:asciiTheme="minorHAnsi" w:hAnsiTheme="minorHAnsi" w:cs="Tahoma"/>
          <w:lang w:val="en-GB"/>
        </w:rPr>
        <w:t>Involving up to 1,000 records</w:t>
      </w:r>
    </w:p>
    <w:p w14:paraId="71A523CD" w14:textId="77777777" w:rsidR="00994446" w:rsidRDefault="00994446" w:rsidP="00994446">
      <w:pPr>
        <w:pStyle w:val="ListParagraph"/>
        <w:numPr>
          <w:ilvl w:val="1"/>
          <w:numId w:val="43"/>
        </w:numPr>
        <w:rPr>
          <w:rFonts w:asciiTheme="minorHAnsi" w:hAnsiTheme="minorHAnsi" w:cs="Tahoma"/>
          <w:lang w:val="en-GB"/>
        </w:rPr>
      </w:pPr>
      <w:r>
        <w:rPr>
          <w:rFonts w:asciiTheme="minorHAnsi" w:hAnsiTheme="minorHAnsi" w:cs="Tahoma"/>
          <w:lang w:val="en-GB"/>
        </w:rPr>
        <w:t>Involving between 1,001 to 5,000 records</w:t>
      </w:r>
    </w:p>
    <w:p w14:paraId="573CCEDF" w14:textId="177A2BB1" w:rsidR="00994446" w:rsidRPr="00994446" w:rsidRDefault="00994446" w:rsidP="00994446">
      <w:pPr>
        <w:pStyle w:val="ListParagraph"/>
        <w:numPr>
          <w:ilvl w:val="1"/>
          <w:numId w:val="43"/>
        </w:numPr>
        <w:rPr>
          <w:rFonts w:asciiTheme="minorHAnsi" w:hAnsiTheme="minorHAnsi" w:cs="Tahoma"/>
          <w:lang w:val="en-GB"/>
        </w:rPr>
      </w:pPr>
      <w:r>
        <w:rPr>
          <w:rFonts w:asciiTheme="minorHAnsi" w:hAnsiTheme="minorHAnsi" w:cs="Tahoma"/>
          <w:lang w:val="en-GB"/>
        </w:rPr>
        <w:t>Involving more than 5,000 records</w:t>
      </w:r>
    </w:p>
    <w:p w14:paraId="3AA59704" w14:textId="77777777" w:rsidR="00994446" w:rsidRPr="003F1F2A" w:rsidRDefault="00994446" w:rsidP="00994446">
      <w:pPr>
        <w:rPr>
          <w:rFonts w:asciiTheme="minorHAnsi" w:hAnsiTheme="minorHAnsi" w:cs="Tahoma"/>
          <w:lang w:val="en-GB"/>
        </w:rPr>
      </w:pPr>
    </w:p>
    <w:p w14:paraId="7D9F39E9" w14:textId="77777777" w:rsidR="00994446" w:rsidRPr="003F1F2A" w:rsidRDefault="00994446" w:rsidP="00994446">
      <w:pPr>
        <w:numPr>
          <w:ilvl w:val="0"/>
          <w:numId w:val="43"/>
        </w:numPr>
        <w:spacing w:line="240" w:lineRule="auto"/>
        <w:rPr>
          <w:rFonts w:asciiTheme="minorHAnsi" w:hAnsiTheme="minorHAnsi" w:cs="Tahoma"/>
          <w:lang w:val="en-GB"/>
        </w:rPr>
      </w:pPr>
      <w:r w:rsidRPr="003F1F2A">
        <w:rPr>
          <w:rFonts w:asciiTheme="minorHAnsi" w:hAnsiTheme="minorHAnsi" w:cs="Tahoma"/>
          <w:lang w:val="en-GB"/>
        </w:rPr>
        <w:t>Loss of insured’s I</w:t>
      </w:r>
      <w:r>
        <w:rPr>
          <w:rFonts w:asciiTheme="minorHAnsi" w:hAnsiTheme="minorHAnsi" w:cs="Tahoma"/>
          <w:lang w:val="en-GB"/>
        </w:rPr>
        <w:t>ntellectual property</w:t>
      </w:r>
      <w:r w:rsidRPr="003F1F2A">
        <w:rPr>
          <w:rFonts w:asciiTheme="minorHAnsi" w:hAnsiTheme="minorHAnsi" w:cs="Tahoma"/>
          <w:lang w:val="en-GB"/>
        </w:rPr>
        <w:t xml:space="preserve"> </w:t>
      </w:r>
    </w:p>
    <w:p w14:paraId="607D8818" w14:textId="77777777" w:rsidR="00994446" w:rsidRPr="003F1F2A" w:rsidRDefault="00994446" w:rsidP="00994446">
      <w:pPr>
        <w:numPr>
          <w:ilvl w:val="0"/>
          <w:numId w:val="43"/>
        </w:numPr>
        <w:spacing w:line="240" w:lineRule="auto"/>
        <w:rPr>
          <w:rFonts w:asciiTheme="minorHAnsi" w:hAnsiTheme="minorHAnsi" w:cs="Tahoma"/>
          <w:lang w:val="en-GB"/>
        </w:rPr>
      </w:pPr>
      <w:r w:rsidRPr="003F1F2A">
        <w:rPr>
          <w:rFonts w:asciiTheme="minorHAnsi" w:hAnsiTheme="minorHAnsi" w:cs="Tahoma"/>
          <w:lang w:val="en-GB"/>
        </w:rPr>
        <w:t xml:space="preserve">Loss of other data from insured </w:t>
      </w:r>
    </w:p>
    <w:p w14:paraId="4ADAE2A6" w14:textId="77777777" w:rsidR="00994446" w:rsidRPr="003F1F2A" w:rsidRDefault="00994446" w:rsidP="00994446">
      <w:pPr>
        <w:numPr>
          <w:ilvl w:val="0"/>
          <w:numId w:val="43"/>
        </w:numPr>
        <w:spacing w:line="240" w:lineRule="auto"/>
        <w:rPr>
          <w:rFonts w:asciiTheme="minorHAnsi" w:hAnsiTheme="minorHAnsi" w:cs="Tahoma"/>
          <w:lang w:val="en-GB"/>
        </w:rPr>
      </w:pPr>
      <w:r w:rsidRPr="003F1F2A">
        <w:rPr>
          <w:rFonts w:asciiTheme="minorHAnsi" w:hAnsiTheme="minorHAnsi" w:cs="Tahoma"/>
          <w:lang w:val="en-GB"/>
        </w:rPr>
        <w:t xml:space="preserve">Business </w:t>
      </w:r>
      <w:r>
        <w:rPr>
          <w:rFonts w:asciiTheme="minorHAnsi" w:hAnsiTheme="minorHAnsi" w:cs="Tahoma"/>
          <w:lang w:val="en-GB"/>
        </w:rPr>
        <w:t>i</w:t>
      </w:r>
      <w:r w:rsidRPr="003F1F2A">
        <w:rPr>
          <w:rFonts w:asciiTheme="minorHAnsi" w:hAnsiTheme="minorHAnsi" w:cs="Tahoma"/>
          <w:lang w:val="en-GB"/>
        </w:rPr>
        <w:t>nterruption losses</w:t>
      </w:r>
    </w:p>
    <w:p w14:paraId="4A35E3A7" w14:textId="77777777" w:rsidR="00994446" w:rsidRPr="003F1F2A" w:rsidRDefault="00994446" w:rsidP="00994446">
      <w:pPr>
        <w:numPr>
          <w:ilvl w:val="0"/>
          <w:numId w:val="43"/>
        </w:numPr>
        <w:spacing w:line="240" w:lineRule="auto"/>
        <w:rPr>
          <w:rFonts w:asciiTheme="minorHAnsi" w:hAnsiTheme="minorHAnsi" w:cs="Tahoma"/>
          <w:lang w:val="en-GB"/>
        </w:rPr>
      </w:pPr>
      <w:r w:rsidRPr="003F1F2A">
        <w:rPr>
          <w:rFonts w:asciiTheme="minorHAnsi" w:hAnsiTheme="minorHAnsi" w:cs="Tahoma"/>
          <w:lang w:val="en-GB"/>
        </w:rPr>
        <w:t>IT / Systems rebuild</w:t>
      </w:r>
    </w:p>
    <w:p w14:paraId="106B6659" w14:textId="77777777" w:rsidR="00994446" w:rsidRPr="003F1F2A" w:rsidRDefault="00994446" w:rsidP="00994446">
      <w:pPr>
        <w:numPr>
          <w:ilvl w:val="0"/>
          <w:numId w:val="43"/>
        </w:numPr>
        <w:spacing w:line="240" w:lineRule="auto"/>
        <w:rPr>
          <w:rFonts w:asciiTheme="minorHAnsi" w:hAnsiTheme="minorHAnsi" w:cs="Tahoma"/>
          <w:lang w:val="en-GB"/>
        </w:rPr>
      </w:pPr>
      <w:r w:rsidRPr="003F1F2A">
        <w:rPr>
          <w:rFonts w:asciiTheme="minorHAnsi" w:hAnsiTheme="minorHAnsi" w:cs="Tahoma"/>
          <w:lang w:val="en-GB"/>
        </w:rPr>
        <w:lastRenderedPageBreak/>
        <w:t>Cyber event response costs (to include IT costs, notification costs, forensic, legal and PR costs and credit monitoring costs)</w:t>
      </w:r>
    </w:p>
    <w:p w14:paraId="03420E4C" w14:textId="77777777" w:rsidR="00994446" w:rsidRPr="003F1F2A" w:rsidRDefault="00994446" w:rsidP="00994446">
      <w:pPr>
        <w:numPr>
          <w:ilvl w:val="0"/>
          <w:numId w:val="43"/>
        </w:numPr>
        <w:spacing w:line="240" w:lineRule="auto"/>
        <w:rPr>
          <w:rFonts w:asciiTheme="minorHAnsi" w:hAnsiTheme="minorHAnsi" w:cs="Tahoma"/>
          <w:lang w:val="en-GB"/>
        </w:rPr>
      </w:pPr>
      <w:r w:rsidRPr="003F1F2A">
        <w:rPr>
          <w:rFonts w:asciiTheme="minorHAnsi" w:hAnsiTheme="minorHAnsi" w:cs="Tahoma"/>
          <w:lang w:val="en-GB"/>
        </w:rPr>
        <w:t xml:space="preserve">Ransom payment </w:t>
      </w:r>
    </w:p>
    <w:p w14:paraId="182B224C" w14:textId="77777777" w:rsidR="00994446" w:rsidRPr="003F1F2A" w:rsidRDefault="00994446" w:rsidP="00994446">
      <w:pPr>
        <w:numPr>
          <w:ilvl w:val="0"/>
          <w:numId w:val="43"/>
        </w:numPr>
        <w:spacing w:line="240" w:lineRule="auto"/>
        <w:rPr>
          <w:rFonts w:asciiTheme="minorHAnsi" w:hAnsiTheme="minorHAnsi" w:cs="Tahoma"/>
          <w:lang w:val="en-GB"/>
        </w:rPr>
      </w:pPr>
      <w:r w:rsidRPr="003F1F2A">
        <w:rPr>
          <w:rFonts w:asciiTheme="minorHAnsi" w:hAnsiTheme="minorHAnsi" w:cs="Tahoma"/>
          <w:lang w:val="en-GB"/>
        </w:rPr>
        <w:t>Regulatory costs</w:t>
      </w:r>
    </w:p>
    <w:p w14:paraId="49CF894A" w14:textId="77777777" w:rsidR="00994446" w:rsidRPr="003F1F2A" w:rsidRDefault="00994446" w:rsidP="00994446">
      <w:pPr>
        <w:numPr>
          <w:ilvl w:val="0"/>
          <w:numId w:val="43"/>
        </w:numPr>
        <w:spacing w:line="240" w:lineRule="auto"/>
        <w:rPr>
          <w:rFonts w:asciiTheme="minorHAnsi" w:hAnsiTheme="minorHAnsi" w:cs="Tahoma"/>
          <w:lang w:val="en-GB"/>
        </w:rPr>
      </w:pPr>
      <w:r w:rsidRPr="003F1F2A">
        <w:rPr>
          <w:rFonts w:asciiTheme="minorHAnsi" w:hAnsiTheme="minorHAnsi" w:cs="Tahoma"/>
          <w:lang w:val="en-GB"/>
        </w:rPr>
        <w:t xml:space="preserve">Fines and penalties </w:t>
      </w:r>
    </w:p>
    <w:p w14:paraId="39D2B7E5" w14:textId="77777777" w:rsidR="00994446" w:rsidRPr="003F1F2A" w:rsidRDefault="00994446" w:rsidP="00994446">
      <w:pPr>
        <w:numPr>
          <w:ilvl w:val="0"/>
          <w:numId w:val="43"/>
        </w:numPr>
        <w:spacing w:line="240" w:lineRule="auto"/>
        <w:rPr>
          <w:rFonts w:asciiTheme="minorHAnsi" w:hAnsiTheme="minorHAnsi" w:cs="Tahoma"/>
          <w:lang w:val="en-GB"/>
        </w:rPr>
      </w:pPr>
      <w:r w:rsidRPr="003F1F2A">
        <w:rPr>
          <w:rFonts w:asciiTheme="minorHAnsi" w:hAnsiTheme="minorHAnsi" w:cs="Tahoma"/>
          <w:lang w:val="en-GB"/>
        </w:rPr>
        <w:t>Reputational loss</w:t>
      </w:r>
    </w:p>
    <w:p w14:paraId="63E5A820" w14:textId="77777777" w:rsidR="00994446" w:rsidRPr="003F1F2A" w:rsidRDefault="00994446" w:rsidP="00994446">
      <w:pPr>
        <w:numPr>
          <w:ilvl w:val="0"/>
          <w:numId w:val="43"/>
        </w:numPr>
        <w:spacing w:line="240" w:lineRule="auto"/>
        <w:rPr>
          <w:rFonts w:asciiTheme="minorHAnsi" w:hAnsiTheme="minorHAnsi" w:cs="Tahoma"/>
          <w:lang w:val="en-GB"/>
        </w:rPr>
      </w:pPr>
      <w:r w:rsidRPr="003F1F2A">
        <w:rPr>
          <w:rFonts w:asciiTheme="minorHAnsi" w:hAnsiTheme="minorHAnsi" w:cs="Tahoma"/>
          <w:lang w:val="en-GB"/>
        </w:rPr>
        <w:t>Loss of share value</w:t>
      </w:r>
    </w:p>
    <w:p w14:paraId="7C6FCEF4" w14:textId="77777777" w:rsidR="00994446" w:rsidRPr="003F1F2A" w:rsidRDefault="00994446" w:rsidP="00994446">
      <w:pPr>
        <w:numPr>
          <w:ilvl w:val="0"/>
          <w:numId w:val="43"/>
        </w:numPr>
        <w:spacing w:line="240" w:lineRule="auto"/>
        <w:rPr>
          <w:rFonts w:asciiTheme="minorHAnsi" w:hAnsiTheme="minorHAnsi" w:cs="Tahoma"/>
          <w:lang w:val="en-GB"/>
        </w:rPr>
      </w:pPr>
      <w:r w:rsidRPr="003F1F2A">
        <w:rPr>
          <w:rFonts w:asciiTheme="minorHAnsi" w:hAnsiTheme="minorHAnsi" w:cs="Tahoma"/>
          <w:lang w:val="en-GB"/>
        </w:rPr>
        <w:t>Property damage</w:t>
      </w:r>
    </w:p>
    <w:p w14:paraId="68636617" w14:textId="77777777" w:rsidR="00994446" w:rsidRPr="003F1F2A" w:rsidRDefault="00994446" w:rsidP="00994446">
      <w:pPr>
        <w:numPr>
          <w:ilvl w:val="0"/>
          <w:numId w:val="43"/>
        </w:numPr>
        <w:spacing w:line="240" w:lineRule="auto"/>
        <w:rPr>
          <w:rFonts w:asciiTheme="minorHAnsi" w:hAnsiTheme="minorHAnsi" w:cs="Tahoma"/>
          <w:lang w:val="en-GB"/>
        </w:rPr>
      </w:pPr>
      <w:r w:rsidRPr="003F1F2A">
        <w:rPr>
          <w:rFonts w:asciiTheme="minorHAnsi" w:hAnsiTheme="minorHAnsi" w:cs="Tahoma"/>
          <w:lang w:val="en-GB"/>
        </w:rPr>
        <w:t xml:space="preserve">Bodily injury </w:t>
      </w:r>
    </w:p>
    <w:p w14:paraId="48507F82" w14:textId="77777777" w:rsidR="00994446" w:rsidRPr="003F1F2A" w:rsidRDefault="00994446" w:rsidP="00994446">
      <w:pPr>
        <w:numPr>
          <w:ilvl w:val="0"/>
          <w:numId w:val="43"/>
        </w:numPr>
        <w:spacing w:line="240" w:lineRule="auto"/>
        <w:rPr>
          <w:rFonts w:asciiTheme="minorHAnsi" w:hAnsiTheme="minorHAnsi" w:cs="Tahoma"/>
          <w:lang w:val="en-GB"/>
        </w:rPr>
      </w:pPr>
      <w:r w:rsidRPr="003F1F2A">
        <w:rPr>
          <w:rFonts w:asciiTheme="minorHAnsi" w:hAnsiTheme="minorHAnsi" w:cs="Tahoma"/>
          <w:lang w:val="en-GB"/>
        </w:rPr>
        <w:t xml:space="preserve">Claim against insured by third party </w:t>
      </w:r>
    </w:p>
    <w:p w14:paraId="5338816E" w14:textId="77777777" w:rsidR="00994446" w:rsidRPr="003F1F2A" w:rsidRDefault="00994446" w:rsidP="00994446">
      <w:pPr>
        <w:numPr>
          <w:ilvl w:val="0"/>
          <w:numId w:val="43"/>
        </w:numPr>
        <w:spacing w:line="240" w:lineRule="auto"/>
        <w:rPr>
          <w:rFonts w:asciiTheme="minorHAnsi" w:hAnsiTheme="minorHAnsi" w:cs="Tahoma"/>
          <w:lang w:val="en-GB"/>
        </w:rPr>
      </w:pPr>
      <w:r w:rsidRPr="003F1F2A">
        <w:rPr>
          <w:rFonts w:asciiTheme="minorHAnsi" w:hAnsiTheme="minorHAnsi" w:cs="Tahoma"/>
          <w:lang w:val="en-GB"/>
        </w:rPr>
        <w:t>Claim against insured by employee(s)</w:t>
      </w:r>
    </w:p>
    <w:p w14:paraId="39CA45AF" w14:textId="77777777" w:rsidR="00994446" w:rsidRPr="003F1F2A" w:rsidRDefault="00994446" w:rsidP="00994446">
      <w:pPr>
        <w:numPr>
          <w:ilvl w:val="0"/>
          <w:numId w:val="43"/>
        </w:numPr>
        <w:spacing w:line="240" w:lineRule="auto"/>
        <w:rPr>
          <w:rFonts w:asciiTheme="minorHAnsi" w:hAnsiTheme="minorHAnsi" w:cs="Tahoma"/>
          <w:lang w:val="en-GB"/>
        </w:rPr>
      </w:pPr>
      <w:r w:rsidRPr="003F1F2A">
        <w:rPr>
          <w:rFonts w:asciiTheme="minorHAnsi" w:hAnsiTheme="minorHAnsi" w:cs="Tahoma"/>
          <w:lang w:val="en-GB"/>
        </w:rPr>
        <w:t>Claim against directors</w:t>
      </w:r>
    </w:p>
    <w:p w14:paraId="1FE0138F" w14:textId="77777777" w:rsidR="00994446" w:rsidRPr="00357E04" w:rsidRDefault="00994446" w:rsidP="00994446">
      <w:pPr>
        <w:numPr>
          <w:ilvl w:val="0"/>
          <w:numId w:val="43"/>
        </w:numPr>
        <w:spacing w:line="240" w:lineRule="auto"/>
        <w:rPr>
          <w:rFonts w:asciiTheme="minorHAnsi" w:hAnsiTheme="minorHAnsi" w:cs="Tahoma"/>
          <w:lang w:val="en-GB"/>
        </w:rPr>
      </w:pPr>
      <w:r w:rsidRPr="00357E04">
        <w:rPr>
          <w:rFonts w:asciiTheme="minorHAnsi" w:hAnsiTheme="minorHAnsi" w:cs="Tahoma"/>
        </w:rPr>
        <w:t>Defense</w:t>
      </w:r>
      <w:r w:rsidRPr="00357E04">
        <w:rPr>
          <w:rFonts w:asciiTheme="minorHAnsi" w:hAnsiTheme="minorHAnsi" w:cs="Tahoma"/>
          <w:lang w:val="en-GB"/>
        </w:rPr>
        <w:t xml:space="preserve"> costs – civil </w:t>
      </w:r>
    </w:p>
    <w:p w14:paraId="725B0546" w14:textId="77777777" w:rsidR="00994446" w:rsidRPr="00357E04" w:rsidRDefault="00994446" w:rsidP="00994446">
      <w:pPr>
        <w:numPr>
          <w:ilvl w:val="0"/>
          <w:numId w:val="43"/>
        </w:numPr>
        <w:spacing w:line="240" w:lineRule="auto"/>
        <w:rPr>
          <w:rFonts w:asciiTheme="minorHAnsi" w:hAnsiTheme="minorHAnsi" w:cs="Tahoma"/>
          <w:lang w:val="en-GB"/>
        </w:rPr>
      </w:pPr>
      <w:r w:rsidRPr="00357E04">
        <w:rPr>
          <w:rFonts w:asciiTheme="minorHAnsi" w:hAnsiTheme="minorHAnsi" w:cs="Tahoma"/>
        </w:rPr>
        <w:t>Defense</w:t>
      </w:r>
      <w:r w:rsidRPr="00357E04">
        <w:rPr>
          <w:rFonts w:asciiTheme="minorHAnsi" w:hAnsiTheme="minorHAnsi" w:cs="Tahoma"/>
          <w:lang w:val="en-GB"/>
        </w:rPr>
        <w:t xml:space="preserve"> costs – criminal </w:t>
      </w:r>
    </w:p>
    <w:p w14:paraId="28E654B4" w14:textId="77777777" w:rsidR="00994446" w:rsidRPr="003F1F2A" w:rsidRDefault="00994446" w:rsidP="00994446">
      <w:pPr>
        <w:numPr>
          <w:ilvl w:val="0"/>
          <w:numId w:val="43"/>
        </w:numPr>
        <w:spacing w:line="240" w:lineRule="auto"/>
        <w:rPr>
          <w:rFonts w:asciiTheme="minorHAnsi" w:hAnsiTheme="minorHAnsi" w:cs="Tahoma"/>
          <w:lang w:val="en-GB"/>
        </w:rPr>
      </w:pPr>
      <w:r w:rsidRPr="00357E04">
        <w:rPr>
          <w:rFonts w:asciiTheme="minorHAnsi" w:hAnsiTheme="minorHAnsi" w:cs="Tahoma"/>
          <w:lang w:val="en-GB"/>
        </w:rPr>
        <w:t xml:space="preserve">Claimant’s </w:t>
      </w:r>
      <w:r w:rsidRPr="003F1F2A">
        <w:rPr>
          <w:rFonts w:asciiTheme="minorHAnsi" w:hAnsiTheme="minorHAnsi" w:cs="Tahoma"/>
          <w:lang w:val="en-GB"/>
        </w:rPr>
        <w:t>costs</w:t>
      </w:r>
    </w:p>
    <w:p w14:paraId="274C440D" w14:textId="77777777" w:rsidR="00994446" w:rsidRPr="00E60CD5" w:rsidRDefault="00994446" w:rsidP="00994446">
      <w:pPr>
        <w:numPr>
          <w:ilvl w:val="0"/>
          <w:numId w:val="43"/>
        </w:numPr>
        <w:spacing w:line="240" w:lineRule="auto"/>
        <w:rPr>
          <w:rFonts w:asciiTheme="minorHAnsi" w:hAnsiTheme="minorHAnsi" w:cs="Tahoma"/>
          <w:lang w:val="en-GB"/>
        </w:rPr>
      </w:pPr>
      <w:r w:rsidRPr="00E60CD5">
        <w:rPr>
          <w:rFonts w:asciiTheme="minorHAnsi" w:hAnsiTheme="minorHAnsi" w:cs="Tahoma"/>
          <w:lang w:val="en-GB"/>
        </w:rPr>
        <w:t xml:space="preserve">Not a covered loss </w:t>
      </w:r>
    </w:p>
    <w:p w14:paraId="33DB6537" w14:textId="77777777" w:rsidR="00994446" w:rsidRPr="003F1F2A" w:rsidRDefault="00994446" w:rsidP="00994446">
      <w:pPr>
        <w:numPr>
          <w:ilvl w:val="0"/>
          <w:numId w:val="43"/>
        </w:numPr>
        <w:spacing w:line="240" w:lineRule="auto"/>
        <w:rPr>
          <w:rFonts w:asciiTheme="minorHAnsi" w:hAnsiTheme="minorHAnsi" w:cs="Tahoma"/>
          <w:lang w:val="en-GB"/>
        </w:rPr>
      </w:pPr>
      <w:r w:rsidRPr="003F1F2A">
        <w:rPr>
          <w:rFonts w:asciiTheme="minorHAnsi" w:hAnsiTheme="minorHAnsi" w:cs="Tahoma"/>
          <w:lang w:val="en-GB"/>
        </w:rPr>
        <w:t>Coverage costs</w:t>
      </w:r>
    </w:p>
    <w:p w14:paraId="2D15298B" w14:textId="01A85FB2" w:rsidR="00C45E9D" w:rsidRPr="006F2008" w:rsidRDefault="00C45E9D" w:rsidP="00C45E9D">
      <w:pPr>
        <w:pStyle w:val="Heading1"/>
        <w:tabs>
          <w:tab w:val="clear" w:pos="360"/>
        </w:tabs>
        <w:rPr>
          <w:rFonts w:asciiTheme="minorHAnsi" w:hAnsiTheme="minorHAnsi"/>
          <w:szCs w:val="24"/>
        </w:rPr>
      </w:pPr>
      <w:bookmarkStart w:id="575" w:name="_Toc3286268"/>
      <w:r w:rsidRPr="006F2008">
        <w:rPr>
          <w:rFonts w:asciiTheme="minorHAnsi" w:hAnsiTheme="minorHAnsi"/>
          <w:szCs w:val="24"/>
        </w:rPr>
        <w:t xml:space="preserve">Appendix </w:t>
      </w:r>
      <w:r w:rsidR="006C45A6">
        <w:rPr>
          <w:rFonts w:asciiTheme="minorHAnsi" w:hAnsiTheme="minorHAnsi"/>
          <w:szCs w:val="24"/>
        </w:rPr>
        <w:t>E</w:t>
      </w:r>
      <w:r w:rsidRPr="006F2008">
        <w:rPr>
          <w:rFonts w:asciiTheme="minorHAnsi" w:hAnsiTheme="minorHAnsi"/>
          <w:szCs w:val="24"/>
        </w:rPr>
        <w:t>-</w:t>
      </w:r>
      <w:hyperlink r:id="rId15" w:history="1">
        <w:r w:rsidRPr="00D54DC8">
          <w:rPr>
            <w:rStyle w:val="Hyperlink"/>
            <w:rFonts w:asciiTheme="minorHAnsi" w:hAnsiTheme="minorHAnsi"/>
            <w:szCs w:val="24"/>
          </w:rPr>
          <w:t>State</w:t>
        </w:r>
      </w:hyperlink>
      <w:r w:rsidR="00D54DC8">
        <w:rPr>
          <w:rFonts w:asciiTheme="minorHAnsi" w:hAnsiTheme="minorHAnsi"/>
          <w:szCs w:val="24"/>
        </w:rPr>
        <w:t xml:space="preserve"> (USPS.Com postal explorer site)</w:t>
      </w:r>
      <w:bookmarkEnd w:id="575"/>
    </w:p>
    <w:p w14:paraId="1FE78553" w14:textId="3F73FB3D" w:rsidR="00C45E9D" w:rsidRPr="006F2008" w:rsidRDefault="00C45E9D" w:rsidP="00C45E9D">
      <w:pPr>
        <w:pStyle w:val="Heading1"/>
        <w:tabs>
          <w:tab w:val="clear" w:pos="360"/>
        </w:tabs>
        <w:rPr>
          <w:rFonts w:asciiTheme="minorHAnsi" w:hAnsiTheme="minorHAnsi"/>
          <w:szCs w:val="24"/>
        </w:rPr>
      </w:pPr>
      <w:bookmarkStart w:id="576" w:name="_Toc3286269"/>
      <w:r w:rsidRPr="006F2008">
        <w:rPr>
          <w:rFonts w:asciiTheme="minorHAnsi" w:hAnsiTheme="minorHAnsi"/>
          <w:szCs w:val="24"/>
        </w:rPr>
        <w:t xml:space="preserve">Appendix </w:t>
      </w:r>
      <w:r w:rsidR="006C45A6">
        <w:rPr>
          <w:rFonts w:asciiTheme="minorHAnsi" w:hAnsiTheme="minorHAnsi"/>
          <w:szCs w:val="24"/>
        </w:rPr>
        <w:t>F</w:t>
      </w:r>
      <w:hyperlink r:id="rId16" w:history="1">
        <w:r w:rsidRPr="00017E86">
          <w:rPr>
            <w:rStyle w:val="Hyperlink"/>
            <w:rFonts w:asciiTheme="minorHAnsi" w:hAnsiTheme="minorHAnsi"/>
            <w:szCs w:val="24"/>
          </w:rPr>
          <w:t>-Country</w:t>
        </w:r>
      </w:hyperlink>
      <w:r w:rsidR="000B09C3">
        <w:rPr>
          <w:rFonts w:asciiTheme="minorHAnsi" w:hAnsiTheme="minorHAnsi"/>
          <w:szCs w:val="24"/>
        </w:rPr>
        <w:t xml:space="preserve"> (2016-08-29 ISO Countries Listing)</w:t>
      </w:r>
      <w:bookmarkEnd w:id="576"/>
    </w:p>
    <w:p w14:paraId="0FF2941A" w14:textId="1D5BC0C5" w:rsidR="00C45E9D" w:rsidRDefault="00C45E9D" w:rsidP="00C45E9D">
      <w:pPr>
        <w:pStyle w:val="Heading1"/>
        <w:tabs>
          <w:tab w:val="clear" w:pos="360"/>
        </w:tabs>
        <w:rPr>
          <w:rFonts w:asciiTheme="minorHAnsi" w:hAnsiTheme="minorHAnsi"/>
          <w:szCs w:val="24"/>
        </w:rPr>
      </w:pPr>
      <w:bookmarkStart w:id="577" w:name="_Toc3286270"/>
      <w:r w:rsidRPr="006F2008">
        <w:rPr>
          <w:rFonts w:asciiTheme="minorHAnsi" w:hAnsiTheme="minorHAnsi"/>
          <w:szCs w:val="24"/>
        </w:rPr>
        <w:t xml:space="preserve">Appendix </w:t>
      </w:r>
      <w:r w:rsidR="006C45A6">
        <w:rPr>
          <w:rFonts w:asciiTheme="minorHAnsi" w:hAnsiTheme="minorHAnsi"/>
          <w:szCs w:val="24"/>
        </w:rPr>
        <w:t>G</w:t>
      </w:r>
      <w:r w:rsidRPr="006F2008">
        <w:rPr>
          <w:rFonts w:asciiTheme="minorHAnsi" w:hAnsiTheme="minorHAnsi"/>
          <w:szCs w:val="24"/>
        </w:rPr>
        <w:t>-Currency</w:t>
      </w:r>
      <w:bookmarkEnd w:id="577"/>
      <w:r w:rsidR="000B09C3">
        <w:rPr>
          <w:rFonts w:asciiTheme="minorHAnsi" w:hAnsiTheme="minorHAnsi"/>
          <w:szCs w:val="24"/>
        </w:rPr>
        <w:t xml:space="preserve"> </w:t>
      </w:r>
    </w:p>
    <w:tbl>
      <w:tblPr>
        <w:tblStyle w:val="PlainTable3"/>
        <w:tblW w:w="4060" w:type="dxa"/>
        <w:tblLook w:val="0600" w:firstRow="0" w:lastRow="0" w:firstColumn="0" w:lastColumn="0" w:noHBand="1" w:noVBand="1"/>
      </w:tblPr>
      <w:tblGrid>
        <w:gridCol w:w="4060"/>
      </w:tblGrid>
      <w:tr w:rsidR="005A2003" w:rsidRPr="005A2003" w14:paraId="6FF1B65C" w14:textId="77777777" w:rsidTr="004D1B1C">
        <w:trPr>
          <w:trHeight w:val="315"/>
        </w:trPr>
        <w:tc>
          <w:tcPr>
            <w:tcW w:w="4060" w:type="dxa"/>
            <w:noWrap/>
            <w:hideMark/>
          </w:tcPr>
          <w:p w14:paraId="68285FD7" w14:textId="77777777" w:rsidR="005A2003" w:rsidRPr="004D1B1C" w:rsidRDefault="005A2003" w:rsidP="004D1B1C">
            <w:pPr>
              <w:pStyle w:val="ListParagraph"/>
              <w:numPr>
                <w:ilvl w:val="0"/>
                <w:numId w:val="40"/>
              </w:numPr>
              <w:rPr>
                <w:rFonts w:eastAsia="Times New Roman" w:cs="Times New Roman"/>
                <w:color w:val="1F497D"/>
                <w:sz w:val="22"/>
                <w:szCs w:val="22"/>
              </w:rPr>
            </w:pPr>
            <w:r w:rsidRPr="004D1B1C">
              <w:rPr>
                <w:rFonts w:eastAsia="Times New Roman" w:cs="Times New Roman"/>
                <w:color w:val="1F497D"/>
                <w:sz w:val="22"/>
                <w:szCs w:val="22"/>
              </w:rPr>
              <w:t>AED - UAE Dirham</w:t>
            </w:r>
          </w:p>
        </w:tc>
      </w:tr>
      <w:tr w:rsidR="005A2003" w:rsidRPr="005A2003" w14:paraId="0EB3A41F" w14:textId="77777777" w:rsidTr="004D1B1C">
        <w:trPr>
          <w:trHeight w:val="315"/>
        </w:trPr>
        <w:tc>
          <w:tcPr>
            <w:tcW w:w="4060" w:type="dxa"/>
            <w:noWrap/>
            <w:hideMark/>
          </w:tcPr>
          <w:p w14:paraId="26EDDFE9" w14:textId="77777777" w:rsidR="005A2003" w:rsidRPr="004D1B1C" w:rsidRDefault="005A2003" w:rsidP="004D1B1C">
            <w:pPr>
              <w:pStyle w:val="ListParagraph"/>
              <w:numPr>
                <w:ilvl w:val="0"/>
                <w:numId w:val="40"/>
              </w:numPr>
              <w:rPr>
                <w:rFonts w:eastAsia="Times New Roman" w:cs="Times New Roman"/>
                <w:color w:val="1F497D"/>
                <w:sz w:val="22"/>
                <w:szCs w:val="22"/>
              </w:rPr>
            </w:pPr>
            <w:r w:rsidRPr="004D1B1C">
              <w:rPr>
                <w:rFonts w:eastAsia="Times New Roman" w:cs="Times New Roman"/>
                <w:color w:val="1F497D"/>
                <w:sz w:val="22"/>
                <w:szCs w:val="22"/>
              </w:rPr>
              <w:t>ARS - Argentine Peso</w:t>
            </w:r>
          </w:p>
        </w:tc>
      </w:tr>
      <w:tr w:rsidR="005A2003" w:rsidRPr="005A2003" w14:paraId="0AF37CD8" w14:textId="77777777" w:rsidTr="004D1B1C">
        <w:trPr>
          <w:trHeight w:val="315"/>
        </w:trPr>
        <w:tc>
          <w:tcPr>
            <w:tcW w:w="4060" w:type="dxa"/>
            <w:noWrap/>
            <w:hideMark/>
          </w:tcPr>
          <w:p w14:paraId="1CABEEC3" w14:textId="77777777" w:rsidR="005A2003" w:rsidRPr="004D1B1C" w:rsidRDefault="005A2003" w:rsidP="004D1B1C">
            <w:pPr>
              <w:pStyle w:val="ListParagraph"/>
              <w:numPr>
                <w:ilvl w:val="0"/>
                <w:numId w:val="40"/>
              </w:numPr>
              <w:rPr>
                <w:rFonts w:eastAsia="Times New Roman" w:cs="Times New Roman"/>
                <w:color w:val="1F497D"/>
                <w:sz w:val="22"/>
                <w:szCs w:val="22"/>
              </w:rPr>
            </w:pPr>
            <w:r w:rsidRPr="004D1B1C">
              <w:rPr>
                <w:rFonts w:eastAsia="Times New Roman" w:cs="Times New Roman"/>
                <w:color w:val="1F497D"/>
                <w:sz w:val="22"/>
                <w:szCs w:val="22"/>
              </w:rPr>
              <w:t>AUD - Australian Dollar</w:t>
            </w:r>
          </w:p>
        </w:tc>
      </w:tr>
      <w:tr w:rsidR="005A2003" w:rsidRPr="005A2003" w14:paraId="0B4FF8C5" w14:textId="77777777" w:rsidTr="004D1B1C">
        <w:trPr>
          <w:trHeight w:val="315"/>
        </w:trPr>
        <w:tc>
          <w:tcPr>
            <w:tcW w:w="4060" w:type="dxa"/>
            <w:noWrap/>
            <w:hideMark/>
          </w:tcPr>
          <w:p w14:paraId="3A092151" w14:textId="77777777" w:rsidR="005A2003" w:rsidRPr="004D1B1C" w:rsidRDefault="005A2003" w:rsidP="004D1B1C">
            <w:pPr>
              <w:pStyle w:val="ListParagraph"/>
              <w:numPr>
                <w:ilvl w:val="0"/>
                <w:numId w:val="40"/>
              </w:numPr>
              <w:rPr>
                <w:rFonts w:eastAsia="Times New Roman" w:cs="Times New Roman"/>
                <w:color w:val="1F497D"/>
                <w:sz w:val="22"/>
                <w:szCs w:val="22"/>
              </w:rPr>
            </w:pPr>
            <w:r w:rsidRPr="004D1B1C">
              <w:rPr>
                <w:rFonts w:eastAsia="Times New Roman" w:cs="Times New Roman"/>
                <w:color w:val="1F497D"/>
                <w:sz w:val="22"/>
                <w:szCs w:val="22"/>
              </w:rPr>
              <w:t>BMD - Bermudian Dollar</w:t>
            </w:r>
          </w:p>
        </w:tc>
      </w:tr>
      <w:tr w:rsidR="005A2003" w:rsidRPr="005A2003" w14:paraId="329FFA74" w14:textId="77777777" w:rsidTr="004D1B1C">
        <w:trPr>
          <w:trHeight w:val="315"/>
        </w:trPr>
        <w:tc>
          <w:tcPr>
            <w:tcW w:w="4060" w:type="dxa"/>
            <w:noWrap/>
            <w:hideMark/>
          </w:tcPr>
          <w:p w14:paraId="160756F7" w14:textId="77777777" w:rsidR="005A2003" w:rsidRPr="004D1B1C" w:rsidRDefault="005A2003" w:rsidP="004D1B1C">
            <w:pPr>
              <w:pStyle w:val="ListParagraph"/>
              <w:numPr>
                <w:ilvl w:val="0"/>
                <w:numId w:val="40"/>
              </w:numPr>
              <w:rPr>
                <w:rFonts w:eastAsia="Times New Roman" w:cs="Times New Roman"/>
                <w:color w:val="1F497D"/>
                <w:sz w:val="22"/>
                <w:szCs w:val="22"/>
              </w:rPr>
            </w:pPr>
            <w:r w:rsidRPr="004D1B1C">
              <w:rPr>
                <w:rFonts w:eastAsia="Times New Roman" w:cs="Times New Roman"/>
                <w:color w:val="1F497D"/>
                <w:sz w:val="22"/>
                <w:szCs w:val="22"/>
              </w:rPr>
              <w:t>BRL - Brazilian Real</w:t>
            </w:r>
          </w:p>
        </w:tc>
      </w:tr>
      <w:tr w:rsidR="005A2003" w:rsidRPr="005A2003" w14:paraId="504028D5" w14:textId="77777777" w:rsidTr="004D1B1C">
        <w:trPr>
          <w:trHeight w:val="315"/>
        </w:trPr>
        <w:tc>
          <w:tcPr>
            <w:tcW w:w="4060" w:type="dxa"/>
            <w:noWrap/>
            <w:hideMark/>
          </w:tcPr>
          <w:p w14:paraId="3E57FAE0" w14:textId="77777777" w:rsidR="005A2003" w:rsidRPr="004D1B1C" w:rsidRDefault="005A2003" w:rsidP="004D1B1C">
            <w:pPr>
              <w:pStyle w:val="ListParagraph"/>
              <w:numPr>
                <w:ilvl w:val="0"/>
                <w:numId w:val="40"/>
              </w:numPr>
              <w:rPr>
                <w:rFonts w:eastAsia="Times New Roman" w:cs="Times New Roman"/>
                <w:color w:val="1F497D"/>
                <w:sz w:val="22"/>
                <w:szCs w:val="22"/>
              </w:rPr>
            </w:pPr>
            <w:r w:rsidRPr="004D1B1C">
              <w:rPr>
                <w:rFonts w:eastAsia="Times New Roman" w:cs="Times New Roman"/>
                <w:color w:val="1F497D"/>
                <w:sz w:val="22"/>
                <w:szCs w:val="22"/>
              </w:rPr>
              <w:t>CAD - Canadian Dollar</w:t>
            </w:r>
          </w:p>
        </w:tc>
      </w:tr>
      <w:tr w:rsidR="005A2003" w:rsidRPr="005A2003" w14:paraId="59AEB5CC" w14:textId="77777777" w:rsidTr="004D1B1C">
        <w:trPr>
          <w:trHeight w:val="315"/>
        </w:trPr>
        <w:tc>
          <w:tcPr>
            <w:tcW w:w="4060" w:type="dxa"/>
            <w:noWrap/>
            <w:hideMark/>
          </w:tcPr>
          <w:p w14:paraId="486B5BD4" w14:textId="77777777" w:rsidR="005A2003" w:rsidRPr="004D1B1C" w:rsidRDefault="005A2003" w:rsidP="004D1B1C">
            <w:pPr>
              <w:pStyle w:val="ListParagraph"/>
              <w:numPr>
                <w:ilvl w:val="0"/>
                <w:numId w:val="40"/>
              </w:numPr>
              <w:rPr>
                <w:rFonts w:eastAsia="Times New Roman" w:cs="Times New Roman"/>
                <w:color w:val="1F497D"/>
                <w:sz w:val="22"/>
                <w:szCs w:val="22"/>
              </w:rPr>
            </w:pPr>
            <w:r w:rsidRPr="004D1B1C">
              <w:rPr>
                <w:rFonts w:eastAsia="Times New Roman" w:cs="Times New Roman"/>
                <w:color w:val="1F497D"/>
                <w:sz w:val="22"/>
                <w:szCs w:val="22"/>
              </w:rPr>
              <w:t>CHF - Swiss Franc</w:t>
            </w:r>
          </w:p>
        </w:tc>
      </w:tr>
      <w:tr w:rsidR="005A2003" w:rsidRPr="005A2003" w14:paraId="5CE2953B" w14:textId="77777777" w:rsidTr="004D1B1C">
        <w:trPr>
          <w:trHeight w:val="315"/>
        </w:trPr>
        <w:tc>
          <w:tcPr>
            <w:tcW w:w="4060" w:type="dxa"/>
            <w:noWrap/>
            <w:hideMark/>
          </w:tcPr>
          <w:p w14:paraId="1E812E86" w14:textId="77777777" w:rsidR="005A2003" w:rsidRPr="004D1B1C" w:rsidRDefault="005A2003" w:rsidP="004D1B1C">
            <w:pPr>
              <w:pStyle w:val="ListParagraph"/>
              <w:numPr>
                <w:ilvl w:val="0"/>
                <w:numId w:val="40"/>
              </w:numPr>
              <w:rPr>
                <w:rFonts w:eastAsia="Times New Roman" w:cs="Times New Roman"/>
                <w:color w:val="1F497D"/>
                <w:sz w:val="22"/>
                <w:szCs w:val="22"/>
              </w:rPr>
            </w:pPr>
            <w:r w:rsidRPr="004D1B1C">
              <w:rPr>
                <w:rFonts w:eastAsia="Times New Roman" w:cs="Times New Roman"/>
                <w:color w:val="1F497D"/>
                <w:sz w:val="22"/>
                <w:szCs w:val="22"/>
              </w:rPr>
              <w:t>CNY - Yuan Renminbi</w:t>
            </w:r>
          </w:p>
        </w:tc>
      </w:tr>
      <w:tr w:rsidR="005A2003" w:rsidRPr="005A2003" w14:paraId="0F5C889C" w14:textId="77777777" w:rsidTr="004D1B1C">
        <w:trPr>
          <w:trHeight w:val="315"/>
        </w:trPr>
        <w:tc>
          <w:tcPr>
            <w:tcW w:w="4060" w:type="dxa"/>
            <w:noWrap/>
            <w:hideMark/>
          </w:tcPr>
          <w:p w14:paraId="7B83EE5E" w14:textId="77777777" w:rsidR="005A2003" w:rsidRPr="004D1B1C" w:rsidRDefault="005A2003" w:rsidP="004D1B1C">
            <w:pPr>
              <w:pStyle w:val="ListParagraph"/>
              <w:numPr>
                <w:ilvl w:val="0"/>
                <w:numId w:val="40"/>
              </w:numPr>
              <w:rPr>
                <w:rFonts w:eastAsia="Times New Roman" w:cs="Times New Roman"/>
                <w:color w:val="1F497D"/>
                <w:sz w:val="22"/>
                <w:szCs w:val="22"/>
              </w:rPr>
            </w:pPr>
            <w:r w:rsidRPr="004D1B1C">
              <w:rPr>
                <w:rFonts w:eastAsia="Times New Roman" w:cs="Times New Roman"/>
                <w:color w:val="1F497D"/>
                <w:sz w:val="22"/>
                <w:szCs w:val="22"/>
              </w:rPr>
              <w:t>COP - Colombian Peso</w:t>
            </w:r>
          </w:p>
        </w:tc>
      </w:tr>
      <w:tr w:rsidR="005A2003" w:rsidRPr="005A2003" w14:paraId="288562E1" w14:textId="77777777" w:rsidTr="004D1B1C">
        <w:trPr>
          <w:trHeight w:val="315"/>
        </w:trPr>
        <w:tc>
          <w:tcPr>
            <w:tcW w:w="4060" w:type="dxa"/>
            <w:noWrap/>
            <w:hideMark/>
          </w:tcPr>
          <w:p w14:paraId="6BF170E8" w14:textId="77777777" w:rsidR="005A2003" w:rsidRPr="004D1B1C" w:rsidRDefault="005A2003" w:rsidP="004D1B1C">
            <w:pPr>
              <w:pStyle w:val="ListParagraph"/>
              <w:numPr>
                <w:ilvl w:val="0"/>
                <w:numId w:val="40"/>
              </w:numPr>
              <w:rPr>
                <w:rFonts w:eastAsia="Times New Roman" w:cs="Times New Roman"/>
                <w:color w:val="1F497D"/>
                <w:sz w:val="22"/>
                <w:szCs w:val="22"/>
              </w:rPr>
            </w:pPr>
            <w:r w:rsidRPr="004D1B1C">
              <w:rPr>
                <w:rFonts w:eastAsia="Times New Roman" w:cs="Times New Roman"/>
                <w:color w:val="1F497D"/>
                <w:sz w:val="22"/>
                <w:szCs w:val="22"/>
              </w:rPr>
              <w:t>DKK - Danish Krone</w:t>
            </w:r>
          </w:p>
        </w:tc>
      </w:tr>
      <w:tr w:rsidR="005A2003" w:rsidRPr="005A2003" w14:paraId="477D59ED" w14:textId="77777777" w:rsidTr="004D1B1C">
        <w:trPr>
          <w:trHeight w:val="315"/>
        </w:trPr>
        <w:tc>
          <w:tcPr>
            <w:tcW w:w="4060" w:type="dxa"/>
            <w:noWrap/>
            <w:hideMark/>
          </w:tcPr>
          <w:p w14:paraId="202F091D" w14:textId="77777777" w:rsidR="005A2003" w:rsidRPr="004D1B1C" w:rsidRDefault="005A2003" w:rsidP="004D1B1C">
            <w:pPr>
              <w:pStyle w:val="ListParagraph"/>
              <w:numPr>
                <w:ilvl w:val="0"/>
                <w:numId w:val="40"/>
              </w:numPr>
              <w:rPr>
                <w:rFonts w:eastAsia="Times New Roman" w:cs="Times New Roman"/>
                <w:color w:val="1F497D"/>
                <w:sz w:val="22"/>
                <w:szCs w:val="22"/>
              </w:rPr>
            </w:pPr>
            <w:r w:rsidRPr="004D1B1C">
              <w:rPr>
                <w:rFonts w:eastAsia="Times New Roman" w:cs="Times New Roman"/>
                <w:color w:val="1F497D"/>
                <w:sz w:val="22"/>
                <w:szCs w:val="22"/>
              </w:rPr>
              <w:t>EUR - Euro</w:t>
            </w:r>
          </w:p>
        </w:tc>
      </w:tr>
      <w:tr w:rsidR="005A2003" w:rsidRPr="005A2003" w14:paraId="3F009838" w14:textId="77777777" w:rsidTr="004D1B1C">
        <w:trPr>
          <w:trHeight w:val="315"/>
        </w:trPr>
        <w:tc>
          <w:tcPr>
            <w:tcW w:w="4060" w:type="dxa"/>
            <w:noWrap/>
            <w:hideMark/>
          </w:tcPr>
          <w:p w14:paraId="2EEFC260" w14:textId="77777777" w:rsidR="005A2003" w:rsidRPr="004D1B1C" w:rsidRDefault="005A2003" w:rsidP="004D1B1C">
            <w:pPr>
              <w:pStyle w:val="ListParagraph"/>
              <w:numPr>
                <w:ilvl w:val="0"/>
                <w:numId w:val="40"/>
              </w:numPr>
              <w:rPr>
                <w:rFonts w:eastAsia="Times New Roman" w:cs="Times New Roman"/>
                <w:color w:val="1F497D"/>
                <w:sz w:val="22"/>
                <w:szCs w:val="22"/>
              </w:rPr>
            </w:pPr>
            <w:r w:rsidRPr="004D1B1C">
              <w:rPr>
                <w:rFonts w:eastAsia="Times New Roman" w:cs="Times New Roman"/>
                <w:color w:val="1F497D"/>
                <w:sz w:val="22"/>
                <w:szCs w:val="22"/>
              </w:rPr>
              <w:t>GBP - Pound Sterling</w:t>
            </w:r>
          </w:p>
        </w:tc>
      </w:tr>
      <w:tr w:rsidR="005A2003" w:rsidRPr="005A2003" w14:paraId="67DFC40E" w14:textId="77777777" w:rsidTr="004D1B1C">
        <w:trPr>
          <w:trHeight w:val="315"/>
        </w:trPr>
        <w:tc>
          <w:tcPr>
            <w:tcW w:w="4060" w:type="dxa"/>
            <w:noWrap/>
            <w:hideMark/>
          </w:tcPr>
          <w:p w14:paraId="14DC70CA" w14:textId="77777777" w:rsidR="005A2003" w:rsidRPr="004D1B1C" w:rsidRDefault="005A2003" w:rsidP="004D1B1C">
            <w:pPr>
              <w:pStyle w:val="ListParagraph"/>
              <w:numPr>
                <w:ilvl w:val="0"/>
                <w:numId w:val="40"/>
              </w:numPr>
              <w:rPr>
                <w:rFonts w:eastAsia="Times New Roman" w:cs="Times New Roman"/>
                <w:color w:val="1F497D"/>
                <w:sz w:val="22"/>
                <w:szCs w:val="22"/>
              </w:rPr>
            </w:pPr>
            <w:r w:rsidRPr="004D1B1C">
              <w:rPr>
                <w:rFonts w:eastAsia="Times New Roman" w:cs="Times New Roman"/>
                <w:color w:val="1F497D"/>
                <w:sz w:val="22"/>
                <w:szCs w:val="22"/>
              </w:rPr>
              <w:t>HKD - Hong Kong Dollar</w:t>
            </w:r>
          </w:p>
        </w:tc>
      </w:tr>
      <w:tr w:rsidR="005A2003" w:rsidRPr="005A2003" w14:paraId="2A16B3EC" w14:textId="77777777" w:rsidTr="004D1B1C">
        <w:trPr>
          <w:trHeight w:val="315"/>
        </w:trPr>
        <w:tc>
          <w:tcPr>
            <w:tcW w:w="4060" w:type="dxa"/>
            <w:noWrap/>
            <w:hideMark/>
          </w:tcPr>
          <w:p w14:paraId="0E7142A7" w14:textId="77777777" w:rsidR="005A2003" w:rsidRPr="004D1B1C" w:rsidRDefault="005A2003" w:rsidP="004D1B1C">
            <w:pPr>
              <w:pStyle w:val="ListParagraph"/>
              <w:numPr>
                <w:ilvl w:val="0"/>
                <w:numId w:val="40"/>
              </w:numPr>
              <w:rPr>
                <w:rFonts w:eastAsia="Times New Roman" w:cs="Times New Roman"/>
                <w:color w:val="1F497D"/>
                <w:sz w:val="22"/>
                <w:szCs w:val="22"/>
              </w:rPr>
            </w:pPr>
            <w:r w:rsidRPr="004D1B1C">
              <w:rPr>
                <w:rFonts w:eastAsia="Times New Roman" w:cs="Times New Roman"/>
                <w:color w:val="1F497D"/>
                <w:sz w:val="22"/>
                <w:szCs w:val="22"/>
              </w:rPr>
              <w:t>INR - Indian Rupee</w:t>
            </w:r>
          </w:p>
        </w:tc>
      </w:tr>
      <w:tr w:rsidR="005A2003" w:rsidRPr="005A2003" w14:paraId="7A6F1140" w14:textId="77777777" w:rsidTr="004D1B1C">
        <w:trPr>
          <w:trHeight w:val="315"/>
        </w:trPr>
        <w:tc>
          <w:tcPr>
            <w:tcW w:w="4060" w:type="dxa"/>
            <w:noWrap/>
            <w:hideMark/>
          </w:tcPr>
          <w:p w14:paraId="44012180" w14:textId="77777777" w:rsidR="005A2003" w:rsidRPr="004D1B1C" w:rsidRDefault="005A2003" w:rsidP="004D1B1C">
            <w:pPr>
              <w:pStyle w:val="ListParagraph"/>
              <w:numPr>
                <w:ilvl w:val="0"/>
                <w:numId w:val="40"/>
              </w:numPr>
              <w:rPr>
                <w:rFonts w:eastAsia="Times New Roman" w:cs="Times New Roman"/>
                <w:color w:val="1F497D"/>
                <w:sz w:val="22"/>
                <w:szCs w:val="22"/>
              </w:rPr>
            </w:pPr>
            <w:r w:rsidRPr="004D1B1C">
              <w:rPr>
                <w:rFonts w:eastAsia="Times New Roman" w:cs="Times New Roman"/>
                <w:color w:val="1F497D"/>
                <w:sz w:val="22"/>
                <w:szCs w:val="22"/>
              </w:rPr>
              <w:t>JPY - Yen</w:t>
            </w:r>
          </w:p>
        </w:tc>
      </w:tr>
      <w:tr w:rsidR="005A2003" w:rsidRPr="005A2003" w14:paraId="1A95BDE0" w14:textId="77777777" w:rsidTr="004D1B1C">
        <w:trPr>
          <w:trHeight w:val="315"/>
        </w:trPr>
        <w:tc>
          <w:tcPr>
            <w:tcW w:w="4060" w:type="dxa"/>
            <w:noWrap/>
            <w:hideMark/>
          </w:tcPr>
          <w:p w14:paraId="11F5B7B8" w14:textId="77777777" w:rsidR="005A2003" w:rsidRPr="004D1B1C" w:rsidRDefault="005A2003" w:rsidP="004D1B1C">
            <w:pPr>
              <w:pStyle w:val="ListParagraph"/>
              <w:numPr>
                <w:ilvl w:val="0"/>
                <w:numId w:val="40"/>
              </w:numPr>
              <w:rPr>
                <w:rFonts w:eastAsia="Times New Roman" w:cs="Times New Roman"/>
                <w:color w:val="1F497D"/>
                <w:sz w:val="22"/>
                <w:szCs w:val="22"/>
              </w:rPr>
            </w:pPr>
            <w:r w:rsidRPr="004D1B1C">
              <w:rPr>
                <w:rFonts w:eastAsia="Times New Roman" w:cs="Times New Roman"/>
                <w:color w:val="1F497D"/>
                <w:sz w:val="22"/>
                <w:szCs w:val="22"/>
              </w:rPr>
              <w:t>KRW - Won</w:t>
            </w:r>
          </w:p>
        </w:tc>
      </w:tr>
      <w:tr w:rsidR="005A2003" w:rsidRPr="005A2003" w14:paraId="4AA9D949" w14:textId="77777777" w:rsidTr="004D1B1C">
        <w:trPr>
          <w:trHeight w:val="315"/>
        </w:trPr>
        <w:tc>
          <w:tcPr>
            <w:tcW w:w="4060" w:type="dxa"/>
            <w:noWrap/>
            <w:hideMark/>
          </w:tcPr>
          <w:p w14:paraId="7DA1FE68" w14:textId="77777777" w:rsidR="005A2003" w:rsidRPr="004D1B1C" w:rsidRDefault="005A2003" w:rsidP="004D1B1C">
            <w:pPr>
              <w:pStyle w:val="ListParagraph"/>
              <w:numPr>
                <w:ilvl w:val="0"/>
                <w:numId w:val="40"/>
              </w:numPr>
              <w:rPr>
                <w:rFonts w:eastAsia="Times New Roman" w:cs="Times New Roman"/>
                <w:color w:val="1F497D"/>
                <w:sz w:val="22"/>
                <w:szCs w:val="22"/>
              </w:rPr>
            </w:pPr>
            <w:r w:rsidRPr="004D1B1C">
              <w:rPr>
                <w:rFonts w:eastAsia="Times New Roman" w:cs="Times New Roman"/>
                <w:color w:val="1F497D"/>
                <w:sz w:val="22"/>
                <w:szCs w:val="22"/>
              </w:rPr>
              <w:t>MYR - Malaysian Ringgit</w:t>
            </w:r>
          </w:p>
        </w:tc>
      </w:tr>
      <w:tr w:rsidR="005A2003" w:rsidRPr="005A2003" w14:paraId="67BB4D8A" w14:textId="77777777" w:rsidTr="004D1B1C">
        <w:trPr>
          <w:trHeight w:val="315"/>
        </w:trPr>
        <w:tc>
          <w:tcPr>
            <w:tcW w:w="4060" w:type="dxa"/>
            <w:noWrap/>
            <w:hideMark/>
          </w:tcPr>
          <w:p w14:paraId="7101A8F2" w14:textId="77777777" w:rsidR="005A2003" w:rsidRPr="004D1B1C" w:rsidRDefault="005A2003" w:rsidP="004D1B1C">
            <w:pPr>
              <w:pStyle w:val="ListParagraph"/>
              <w:numPr>
                <w:ilvl w:val="0"/>
                <w:numId w:val="40"/>
              </w:numPr>
              <w:rPr>
                <w:rFonts w:eastAsia="Times New Roman" w:cs="Times New Roman"/>
                <w:color w:val="1F497D"/>
                <w:sz w:val="22"/>
                <w:szCs w:val="22"/>
              </w:rPr>
            </w:pPr>
            <w:r w:rsidRPr="004D1B1C">
              <w:rPr>
                <w:rFonts w:eastAsia="Times New Roman" w:cs="Times New Roman"/>
                <w:color w:val="1F497D"/>
                <w:sz w:val="22"/>
                <w:szCs w:val="22"/>
              </w:rPr>
              <w:t>NOK - Norwegian Krone</w:t>
            </w:r>
          </w:p>
        </w:tc>
      </w:tr>
      <w:tr w:rsidR="005A2003" w:rsidRPr="005A2003" w14:paraId="1EB71218" w14:textId="77777777" w:rsidTr="004D1B1C">
        <w:trPr>
          <w:trHeight w:val="315"/>
        </w:trPr>
        <w:tc>
          <w:tcPr>
            <w:tcW w:w="4060" w:type="dxa"/>
            <w:noWrap/>
            <w:hideMark/>
          </w:tcPr>
          <w:p w14:paraId="179A8A44" w14:textId="77777777" w:rsidR="005A2003" w:rsidRPr="004D1B1C" w:rsidRDefault="005A2003" w:rsidP="004D1B1C">
            <w:pPr>
              <w:pStyle w:val="ListParagraph"/>
              <w:numPr>
                <w:ilvl w:val="0"/>
                <w:numId w:val="40"/>
              </w:numPr>
              <w:rPr>
                <w:rFonts w:eastAsia="Times New Roman" w:cs="Times New Roman"/>
                <w:color w:val="1F497D"/>
                <w:sz w:val="22"/>
                <w:szCs w:val="22"/>
              </w:rPr>
            </w:pPr>
            <w:r w:rsidRPr="004D1B1C">
              <w:rPr>
                <w:rFonts w:eastAsia="Times New Roman" w:cs="Times New Roman"/>
                <w:color w:val="1F497D"/>
                <w:sz w:val="22"/>
                <w:szCs w:val="22"/>
              </w:rPr>
              <w:t>NZD - New Zealand Dollar</w:t>
            </w:r>
          </w:p>
        </w:tc>
      </w:tr>
      <w:tr w:rsidR="005A2003" w:rsidRPr="005A2003" w14:paraId="1326219C" w14:textId="77777777" w:rsidTr="004D1B1C">
        <w:trPr>
          <w:trHeight w:val="315"/>
        </w:trPr>
        <w:tc>
          <w:tcPr>
            <w:tcW w:w="4060" w:type="dxa"/>
            <w:noWrap/>
            <w:hideMark/>
          </w:tcPr>
          <w:p w14:paraId="703DEFD1" w14:textId="77777777" w:rsidR="005A2003" w:rsidRPr="004D1B1C" w:rsidRDefault="005A2003" w:rsidP="004D1B1C">
            <w:pPr>
              <w:pStyle w:val="ListParagraph"/>
              <w:numPr>
                <w:ilvl w:val="0"/>
                <w:numId w:val="40"/>
              </w:numPr>
              <w:rPr>
                <w:rFonts w:eastAsia="Times New Roman" w:cs="Times New Roman"/>
                <w:color w:val="1F497D"/>
                <w:sz w:val="22"/>
                <w:szCs w:val="22"/>
              </w:rPr>
            </w:pPr>
            <w:r w:rsidRPr="004D1B1C">
              <w:rPr>
                <w:rFonts w:eastAsia="Times New Roman" w:cs="Times New Roman"/>
                <w:color w:val="1F497D"/>
                <w:sz w:val="22"/>
                <w:szCs w:val="22"/>
              </w:rPr>
              <w:t>SEK - Swedish Krona</w:t>
            </w:r>
          </w:p>
        </w:tc>
      </w:tr>
      <w:tr w:rsidR="005A2003" w:rsidRPr="005A2003" w14:paraId="21E29FED" w14:textId="77777777" w:rsidTr="004D1B1C">
        <w:trPr>
          <w:trHeight w:val="315"/>
        </w:trPr>
        <w:tc>
          <w:tcPr>
            <w:tcW w:w="4060" w:type="dxa"/>
            <w:noWrap/>
            <w:hideMark/>
          </w:tcPr>
          <w:p w14:paraId="38E41ABD" w14:textId="77777777" w:rsidR="005A2003" w:rsidRPr="004D1B1C" w:rsidRDefault="005A2003" w:rsidP="004D1B1C">
            <w:pPr>
              <w:pStyle w:val="ListParagraph"/>
              <w:numPr>
                <w:ilvl w:val="0"/>
                <w:numId w:val="40"/>
              </w:numPr>
              <w:rPr>
                <w:rFonts w:eastAsia="Times New Roman" w:cs="Times New Roman"/>
                <w:color w:val="1F497D"/>
                <w:sz w:val="22"/>
                <w:szCs w:val="22"/>
              </w:rPr>
            </w:pPr>
            <w:r w:rsidRPr="004D1B1C">
              <w:rPr>
                <w:rFonts w:eastAsia="Times New Roman" w:cs="Times New Roman"/>
                <w:color w:val="1F497D"/>
                <w:sz w:val="22"/>
                <w:szCs w:val="22"/>
              </w:rPr>
              <w:t>SGD - Singapore Dollar</w:t>
            </w:r>
          </w:p>
        </w:tc>
      </w:tr>
      <w:tr w:rsidR="005A2003" w:rsidRPr="005A2003" w14:paraId="30815B4C" w14:textId="77777777" w:rsidTr="004D1B1C">
        <w:trPr>
          <w:trHeight w:val="315"/>
        </w:trPr>
        <w:tc>
          <w:tcPr>
            <w:tcW w:w="4060" w:type="dxa"/>
            <w:noWrap/>
            <w:hideMark/>
          </w:tcPr>
          <w:p w14:paraId="0E1E03B8" w14:textId="77777777" w:rsidR="005A2003" w:rsidRPr="004D1B1C" w:rsidRDefault="005A2003" w:rsidP="004D1B1C">
            <w:pPr>
              <w:pStyle w:val="ListParagraph"/>
              <w:numPr>
                <w:ilvl w:val="0"/>
                <w:numId w:val="40"/>
              </w:numPr>
              <w:rPr>
                <w:rFonts w:eastAsia="Times New Roman" w:cs="Times New Roman"/>
                <w:color w:val="1F497D"/>
                <w:sz w:val="22"/>
                <w:szCs w:val="22"/>
              </w:rPr>
            </w:pPr>
            <w:r w:rsidRPr="004D1B1C">
              <w:rPr>
                <w:rFonts w:eastAsia="Times New Roman" w:cs="Times New Roman"/>
                <w:color w:val="1F497D"/>
                <w:sz w:val="22"/>
                <w:szCs w:val="22"/>
              </w:rPr>
              <w:t>STAT - Statistical</w:t>
            </w:r>
          </w:p>
        </w:tc>
      </w:tr>
      <w:tr w:rsidR="005A2003" w:rsidRPr="005A2003" w14:paraId="060D3136" w14:textId="77777777" w:rsidTr="004D1B1C">
        <w:trPr>
          <w:trHeight w:val="315"/>
        </w:trPr>
        <w:tc>
          <w:tcPr>
            <w:tcW w:w="4060" w:type="dxa"/>
            <w:noWrap/>
            <w:hideMark/>
          </w:tcPr>
          <w:p w14:paraId="6D9847F3" w14:textId="77777777" w:rsidR="005A2003" w:rsidRPr="004D1B1C" w:rsidRDefault="005A2003" w:rsidP="004D1B1C">
            <w:pPr>
              <w:pStyle w:val="ListParagraph"/>
              <w:numPr>
                <w:ilvl w:val="0"/>
                <w:numId w:val="40"/>
              </w:numPr>
              <w:rPr>
                <w:rFonts w:eastAsia="Times New Roman" w:cs="Times New Roman"/>
                <w:color w:val="1F497D"/>
                <w:sz w:val="22"/>
                <w:szCs w:val="22"/>
              </w:rPr>
            </w:pPr>
            <w:r w:rsidRPr="004D1B1C">
              <w:rPr>
                <w:rFonts w:eastAsia="Times New Roman" w:cs="Times New Roman"/>
                <w:color w:val="1F497D"/>
                <w:sz w:val="22"/>
                <w:szCs w:val="22"/>
              </w:rPr>
              <w:t>USD - US Dollar</w:t>
            </w:r>
          </w:p>
        </w:tc>
      </w:tr>
      <w:tr w:rsidR="005A2003" w:rsidRPr="005A2003" w14:paraId="16CC856D" w14:textId="77777777" w:rsidTr="004D1B1C">
        <w:trPr>
          <w:trHeight w:val="315"/>
        </w:trPr>
        <w:tc>
          <w:tcPr>
            <w:tcW w:w="4060" w:type="dxa"/>
            <w:noWrap/>
            <w:hideMark/>
          </w:tcPr>
          <w:p w14:paraId="4325A8E1" w14:textId="77777777" w:rsidR="005A2003" w:rsidRPr="004D1B1C" w:rsidRDefault="005A2003" w:rsidP="004D1B1C">
            <w:pPr>
              <w:pStyle w:val="ListParagraph"/>
              <w:numPr>
                <w:ilvl w:val="0"/>
                <w:numId w:val="40"/>
              </w:numPr>
              <w:rPr>
                <w:rFonts w:eastAsia="Times New Roman" w:cs="Times New Roman"/>
                <w:color w:val="1F497D"/>
                <w:sz w:val="22"/>
                <w:szCs w:val="22"/>
              </w:rPr>
            </w:pPr>
            <w:r w:rsidRPr="004D1B1C">
              <w:rPr>
                <w:rFonts w:eastAsia="Times New Roman" w:cs="Times New Roman"/>
                <w:color w:val="1F497D"/>
                <w:sz w:val="22"/>
                <w:szCs w:val="22"/>
              </w:rPr>
              <w:lastRenderedPageBreak/>
              <w:t>USX - Plan USD</w:t>
            </w:r>
          </w:p>
        </w:tc>
      </w:tr>
      <w:tr w:rsidR="005A2003" w:rsidRPr="005A2003" w14:paraId="634A217D" w14:textId="77777777" w:rsidTr="004D1B1C">
        <w:trPr>
          <w:trHeight w:val="315"/>
        </w:trPr>
        <w:tc>
          <w:tcPr>
            <w:tcW w:w="4060" w:type="dxa"/>
            <w:noWrap/>
            <w:hideMark/>
          </w:tcPr>
          <w:p w14:paraId="3F27573A" w14:textId="77777777" w:rsidR="005A2003" w:rsidRPr="004D1B1C" w:rsidRDefault="005A2003" w:rsidP="004D1B1C">
            <w:pPr>
              <w:pStyle w:val="ListParagraph"/>
              <w:numPr>
                <w:ilvl w:val="0"/>
                <w:numId w:val="40"/>
              </w:numPr>
              <w:rPr>
                <w:rFonts w:eastAsia="Times New Roman" w:cs="Times New Roman"/>
                <w:color w:val="1F497D"/>
                <w:sz w:val="22"/>
                <w:szCs w:val="22"/>
              </w:rPr>
            </w:pPr>
            <w:r w:rsidRPr="004D1B1C">
              <w:rPr>
                <w:rFonts w:eastAsia="Times New Roman" w:cs="Times New Roman"/>
                <w:color w:val="1F497D"/>
                <w:sz w:val="22"/>
                <w:szCs w:val="22"/>
              </w:rPr>
              <w:t>ZAR - Rand</w:t>
            </w:r>
          </w:p>
        </w:tc>
      </w:tr>
    </w:tbl>
    <w:p w14:paraId="2DF394F3" w14:textId="77777777" w:rsidR="005A2003" w:rsidRPr="006F2008" w:rsidRDefault="005A2003" w:rsidP="004D1B1C">
      <w:pPr>
        <w:pStyle w:val="Heading1"/>
        <w:numPr>
          <w:ilvl w:val="0"/>
          <w:numId w:val="0"/>
        </w:numPr>
        <w:rPr>
          <w:rFonts w:asciiTheme="minorHAnsi" w:hAnsiTheme="minorHAnsi"/>
          <w:szCs w:val="24"/>
        </w:rPr>
      </w:pPr>
    </w:p>
    <w:p w14:paraId="74A5EE43" w14:textId="485BB724" w:rsidR="00C45E9D" w:rsidRPr="006F2008" w:rsidRDefault="00C45E9D" w:rsidP="00C45E9D">
      <w:pPr>
        <w:pStyle w:val="Heading1"/>
        <w:tabs>
          <w:tab w:val="clear" w:pos="360"/>
        </w:tabs>
        <w:rPr>
          <w:rFonts w:asciiTheme="minorHAnsi" w:hAnsiTheme="minorHAnsi"/>
          <w:szCs w:val="24"/>
        </w:rPr>
      </w:pPr>
      <w:bookmarkStart w:id="578" w:name="_Toc3286271"/>
      <w:r w:rsidRPr="006F2008">
        <w:rPr>
          <w:rFonts w:asciiTheme="minorHAnsi" w:hAnsiTheme="minorHAnsi"/>
          <w:szCs w:val="24"/>
        </w:rPr>
        <w:t xml:space="preserve">Appendix </w:t>
      </w:r>
      <w:r w:rsidR="006C45A6">
        <w:rPr>
          <w:rFonts w:asciiTheme="minorHAnsi" w:hAnsiTheme="minorHAnsi"/>
          <w:szCs w:val="24"/>
        </w:rPr>
        <w:t>H</w:t>
      </w:r>
      <w:r w:rsidRPr="006F2008">
        <w:rPr>
          <w:rFonts w:asciiTheme="minorHAnsi" w:hAnsiTheme="minorHAnsi"/>
          <w:szCs w:val="24"/>
        </w:rPr>
        <w:t>-PL2</w:t>
      </w:r>
      <w:r w:rsidR="00577820">
        <w:rPr>
          <w:rFonts w:asciiTheme="minorHAnsi" w:hAnsiTheme="minorHAnsi"/>
          <w:szCs w:val="24"/>
        </w:rPr>
        <w:t xml:space="preserve"> (</w:t>
      </w:r>
      <w:r w:rsidR="00577820" w:rsidRPr="006C45A6">
        <w:rPr>
          <w:rFonts w:asciiTheme="minorHAnsi" w:hAnsiTheme="minorHAnsi"/>
          <w:szCs w:val="24"/>
          <w:highlight w:val="yellow"/>
        </w:rPr>
        <w:t>need to get a current copy of the PL2 ref</w:t>
      </w:r>
      <w:r w:rsidR="00577820">
        <w:rPr>
          <w:rFonts w:asciiTheme="minorHAnsi" w:hAnsiTheme="minorHAnsi"/>
          <w:szCs w:val="24"/>
        </w:rPr>
        <w:t>)</w:t>
      </w:r>
      <w:bookmarkEnd w:id="578"/>
    </w:p>
    <w:p w14:paraId="1CB28531" w14:textId="20CF6EBA" w:rsidR="00C45E9D" w:rsidRDefault="006F2008" w:rsidP="00D835D2">
      <w:pPr>
        <w:pStyle w:val="Heading1"/>
        <w:tabs>
          <w:tab w:val="clear" w:pos="360"/>
        </w:tabs>
        <w:rPr>
          <w:rFonts w:asciiTheme="minorHAnsi" w:hAnsiTheme="minorHAnsi"/>
          <w:szCs w:val="24"/>
        </w:rPr>
      </w:pPr>
      <w:bookmarkStart w:id="579" w:name="_Toc3286272"/>
      <w:r w:rsidRPr="006F2008">
        <w:rPr>
          <w:rFonts w:asciiTheme="minorHAnsi" w:hAnsiTheme="minorHAnsi"/>
          <w:szCs w:val="24"/>
        </w:rPr>
        <w:t xml:space="preserve">Appendix </w:t>
      </w:r>
      <w:r w:rsidR="006C45A6">
        <w:rPr>
          <w:rFonts w:asciiTheme="minorHAnsi" w:hAnsiTheme="minorHAnsi"/>
          <w:szCs w:val="24"/>
        </w:rPr>
        <w:t>I</w:t>
      </w:r>
      <w:r w:rsidRPr="006F2008">
        <w:rPr>
          <w:rFonts w:asciiTheme="minorHAnsi" w:hAnsiTheme="minorHAnsi"/>
          <w:szCs w:val="24"/>
        </w:rPr>
        <w:t xml:space="preserve">-Writing </w:t>
      </w:r>
      <w:proofErr w:type="gramStart"/>
      <w:r w:rsidRPr="006F2008">
        <w:rPr>
          <w:rFonts w:asciiTheme="minorHAnsi" w:hAnsiTheme="minorHAnsi"/>
          <w:szCs w:val="24"/>
        </w:rPr>
        <w:t>Company</w:t>
      </w:r>
      <w:r w:rsidR="00D54DC8">
        <w:rPr>
          <w:rFonts w:asciiTheme="minorHAnsi" w:hAnsiTheme="minorHAnsi"/>
          <w:szCs w:val="24"/>
        </w:rPr>
        <w:t xml:space="preserve">  (</w:t>
      </w:r>
      <w:proofErr w:type="gramEnd"/>
      <w:r w:rsidR="00D54DC8" w:rsidRPr="006C45A6">
        <w:rPr>
          <w:rFonts w:asciiTheme="minorHAnsi" w:hAnsiTheme="minorHAnsi"/>
          <w:szCs w:val="24"/>
          <w:highlight w:val="yellow"/>
        </w:rPr>
        <w:t xml:space="preserve">need to get a copy of the </w:t>
      </w:r>
      <w:r w:rsidR="008E1B69" w:rsidRPr="006C45A6">
        <w:rPr>
          <w:rFonts w:asciiTheme="minorHAnsi" w:hAnsiTheme="minorHAnsi"/>
          <w:szCs w:val="24"/>
          <w:highlight w:val="yellow"/>
        </w:rPr>
        <w:t>writing company or legal entity ref</w:t>
      </w:r>
      <w:r w:rsidR="008E1B69">
        <w:rPr>
          <w:rFonts w:asciiTheme="minorHAnsi" w:hAnsiTheme="minorHAnsi"/>
          <w:szCs w:val="24"/>
        </w:rPr>
        <w:t>)</w:t>
      </w:r>
      <w:bookmarkEnd w:id="579"/>
    </w:p>
    <w:p w14:paraId="07AC5E3A" w14:textId="77777777" w:rsidR="0077574C" w:rsidRPr="00D835D2" w:rsidRDefault="0077574C" w:rsidP="002B6F71">
      <w:pPr>
        <w:pStyle w:val="Heading1"/>
        <w:numPr>
          <w:ilvl w:val="0"/>
          <w:numId w:val="0"/>
        </w:numPr>
        <w:ind w:left="360"/>
        <w:rPr>
          <w:rFonts w:asciiTheme="minorHAnsi" w:hAnsiTheme="minorHAnsi"/>
          <w:szCs w:val="24"/>
        </w:rPr>
      </w:pPr>
    </w:p>
    <w:p w14:paraId="7AA79E19" w14:textId="77777777" w:rsidR="00C45E9D" w:rsidRDefault="00C45E9D" w:rsidP="00C45E9D">
      <w:pPr>
        <w:pStyle w:val="Heading1"/>
        <w:numPr>
          <w:ilvl w:val="0"/>
          <w:numId w:val="0"/>
        </w:numPr>
        <w:ind w:left="720"/>
        <w:rPr>
          <w:ins w:id="580" w:author="Goldfine, Jill" w:date="2019-06-11T16:07:00Z"/>
          <w:rFonts w:asciiTheme="minorHAnsi" w:hAnsiTheme="minorHAnsi"/>
          <w:sz w:val="22"/>
          <w:szCs w:val="22"/>
        </w:rPr>
      </w:pPr>
    </w:p>
    <w:p w14:paraId="570831F0" w14:textId="04C54EF3" w:rsidR="00410E13" w:rsidRDefault="00410E13">
      <w:pPr>
        <w:pStyle w:val="Heading1"/>
        <w:numPr>
          <w:ilvl w:val="0"/>
          <w:numId w:val="0"/>
        </w:numPr>
        <w:ind w:left="360" w:hanging="360"/>
        <w:rPr>
          <w:ins w:id="581" w:author="Goldfine, Jill" w:date="2019-06-11T16:08:00Z"/>
          <w:rFonts w:asciiTheme="minorHAnsi" w:hAnsiTheme="minorHAnsi"/>
          <w:sz w:val="22"/>
          <w:szCs w:val="22"/>
        </w:rPr>
        <w:pPrChange w:id="582" w:author="Goldfine, Jill" w:date="2019-06-11T16:07:00Z">
          <w:pPr>
            <w:pStyle w:val="Heading1"/>
            <w:numPr>
              <w:numId w:val="0"/>
            </w:numPr>
            <w:tabs>
              <w:tab w:val="clear" w:pos="360"/>
            </w:tabs>
            <w:ind w:left="720" w:firstLine="0"/>
          </w:pPr>
        </w:pPrChange>
      </w:pPr>
      <w:ins w:id="583" w:author="Goldfine, Jill" w:date="2019-06-11T16:07:00Z">
        <w:r>
          <w:rPr>
            <w:rFonts w:asciiTheme="minorHAnsi" w:hAnsiTheme="minorHAnsi"/>
            <w:sz w:val="22"/>
            <w:szCs w:val="22"/>
          </w:rPr>
          <w:t>6/11/19-</w:t>
        </w:r>
      </w:ins>
      <w:ins w:id="584" w:author="Goldfine, Jill" w:date="2019-06-11T16:08:00Z">
        <w:r>
          <w:rPr>
            <w:rFonts w:asciiTheme="minorHAnsi" w:hAnsiTheme="minorHAnsi"/>
            <w:sz w:val="22"/>
            <w:szCs w:val="22"/>
          </w:rPr>
          <w:t xml:space="preserve">Consider adding these </w:t>
        </w:r>
      </w:ins>
      <w:ins w:id="585" w:author="Goldfine, Jill" w:date="2019-06-11T16:07:00Z">
        <w:r>
          <w:rPr>
            <w:rFonts w:asciiTheme="minorHAnsi" w:hAnsiTheme="minorHAnsi"/>
            <w:sz w:val="22"/>
            <w:szCs w:val="22"/>
          </w:rPr>
          <w:t xml:space="preserve">Potential Future Data Element </w:t>
        </w:r>
        <w:proofErr w:type="gramStart"/>
        <w:r>
          <w:rPr>
            <w:rFonts w:asciiTheme="minorHAnsi" w:hAnsiTheme="minorHAnsi"/>
            <w:sz w:val="22"/>
            <w:szCs w:val="22"/>
          </w:rPr>
          <w:t>Requirements, that</w:t>
        </w:r>
        <w:proofErr w:type="gramEnd"/>
        <w:r>
          <w:rPr>
            <w:rFonts w:asciiTheme="minorHAnsi" w:hAnsiTheme="minorHAnsi"/>
            <w:sz w:val="22"/>
            <w:szCs w:val="22"/>
          </w:rPr>
          <w:t xml:space="preserve"> had not previously been included in our data standard.</w:t>
        </w:r>
      </w:ins>
      <w:ins w:id="586" w:author="Goldfine, Jill" w:date="2019-06-11T16:08:00Z">
        <w:r>
          <w:rPr>
            <w:rFonts w:asciiTheme="minorHAnsi" w:hAnsiTheme="minorHAnsi"/>
            <w:sz w:val="22"/>
            <w:szCs w:val="22"/>
          </w:rPr>
          <w:t xml:space="preserve"> Per Nick </w:t>
        </w:r>
        <w:proofErr w:type="spellStart"/>
        <w:r>
          <w:rPr>
            <w:rFonts w:asciiTheme="minorHAnsi" w:hAnsiTheme="minorHAnsi"/>
            <w:sz w:val="22"/>
            <w:szCs w:val="22"/>
          </w:rPr>
          <w:t>Petrarca’s</w:t>
        </w:r>
        <w:proofErr w:type="spellEnd"/>
        <w:r>
          <w:rPr>
            <w:rFonts w:asciiTheme="minorHAnsi" w:hAnsiTheme="minorHAnsi"/>
            <w:sz w:val="22"/>
            <w:szCs w:val="22"/>
          </w:rPr>
          <w:t xml:space="preserve"> response to Data Standard review process.</w:t>
        </w:r>
      </w:ins>
    </w:p>
    <w:p w14:paraId="517A571B" w14:textId="77777777" w:rsidR="00410E13" w:rsidRDefault="00410E13" w:rsidP="00410E13">
      <w:pPr>
        <w:pStyle w:val="ListParagraph"/>
        <w:numPr>
          <w:ilvl w:val="0"/>
          <w:numId w:val="45"/>
        </w:numPr>
        <w:spacing w:line="240" w:lineRule="auto"/>
        <w:contextualSpacing w:val="0"/>
        <w:rPr>
          <w:ins w:id="587" w:author="Goldfine, Jill" w:date="2019-06-11T16:08:00Z"/>
        </w:rPr>
      </w:pPr>
      <w:ins w:id="588" w:author="Goldfine, Jill" w:date="2019-06-11T16:08:00Z">
        <w:r>
          <w:t>Number of Records Exposed</w:t>
        </w:r>
      </w:ins>
    </w:p>
    <w:p w14:paraId="5D6C7C3A" w14:textId="77777777" w:rsidR="00410E13" w:rsidRDefault="00410E13" w:rsidP="00410E13">
      <w:pPr>
        <w:pStyle w:val="ListParagraph"/>
        <w:numPr>
          <w:ilvl w:val="1"/>
          <w:numId w:val="45"/>
        </w:numPr>
        <w:spacing w:line="240" w:lineRule="auto"/>
        <w:rPr>
          <w:ins w:id="589" w:author="Goldfine, Jill" w:date="2019-06-11T16:08:00Z"/>
        </w:rPr>
      </w:pPr>
      <w:ins w:id="590" w:author="Goldfine, Jill" w:date="2019-06-11T16:08:00Z">
        <w:r>
          <w:t>One of the fields we need to report on claims is the number of records in thousands that are exposed in a cyber-attack. Is this something we are capturing?</w:t>
        </w:r>
      </w:ins>
    </w:p>
    <w:p w14:paraId="25E6999C" w14:textId="77777777" w:rsidR="00410E13" w:rsidRDefault="00410E13" w:rsidP="00410E13">
      <w:pPr>
        <w:pStyle w:val="ListParagraph"/>
        <w:numPr>
          <w:ilvl w:val="0"/>
          <w:numId w:val="45"/>
        </w:numPr>
        <w:spacing w:line="240" w:lineRule="auto"/>
        <w:contextualSpacing w:val="0"/>
        <w:rPr>
          <w:ins w:id="591" w:author="Goldfine, Jill" w:date="2019-06-11T16:08:00Z"/>
        </w:rPr>
      </w:pPr>
      <w:ins w:id="592" w:author="Goldfine, Jill" w:date="2019-06-11T16:08:00Z">
        <w:r>
          <w:t>Number of Days out of Business</w:t>
        </w:r>
      </w:ins>
    </w:p>
    <w:p w14:paraId="1A9FB5AA" w14:textId="77777777" w:rsidR="00410E13" w:rsidRDefault="00410E13" w:rsidP="00410E13">
      <w:pPr>
        <w:pStyle w:val="ListParagraph"/>
        <w:numPr>
          <w:ilvl w:val="1"/>
          <w:numId w:val="45"/>
        </w:numPr>
        <w:spacing w:line="240" w:lineRule="auto"/>
        <w:rPr>
          <w:ins w:id="593" w:author="Goldfine, Jill" w:date="2019-06-11T16:08:00Z"/>
        </w:rPr>
      </w:pPr>
      <w:ins w:id="594" w:author="Goldfine, Jill" w:date="2019-06-11T16:08:00Z">
        <w:r>
          <w:t xml:space="preserve">The days of regular operations impaired or suspended due to a covered cyber event. </w:t>
        </w:r>
      </w:ins>
    </w:p>
    <w:p w14:paraId="7C08F2E0" w14:textId="77777777" w:rsidR="00410E13" w:rsidRDefault="00410E13" w:rsidP="00410E13">
      <w:pPr>
        <w:pStyle w:val="ListParagraph"/>
        <w:numPr>
          <w:ilvl w:val="0"/>
          <w:numId w:val="45"/>
        </w:numPr>
        <w:spacing w:line="240" w:lineRule="auto"/>
        <w:contextualSpacing w:val="0"/>
        <w:rPr>
          <w:ins w:id="595" w:author="Goldfine, Jill" w:date="2019-06-11T16:08:00Z"/>
        </w:rPr>
      </w:pPr>
      <w:ins w:id="596" w:author="Goldfine, Jill" w:date="2019-06-11T16:08:00Z">
        <w:r>
          <w:t>Number of Years of Credit Monitoring</w:t>
        </w:r>
      </w:ins>
    </w:p>
    <w:p w14:paraId="7E5A7D72" w14:textId="77777777" w:rsidR="00410E13" w:rsidRDefault="00410E13" w:rsidP="00410E13">
      <w:pPr>
        <w:pStyle w:val="ListParagraph"/>
        <w:numPr>
          <w:ilvl w:val="1"/>
          <w:numId w:val="45"/>
        </w:numPr>
        <w:spacing w:line="240" w:lineRule="auto"/>
        <w:rPr>
          <w:ins w:id="597" w:author="Goldfine, Jill" w:date="2019-06-11T16:08:00Z"/>
        </w:rPr>
      </w:pPr>
      <w:ins w:id="598" w:author="Goldfine, Jill" w:date="2019-06-11T16:08:00Z">
        <w:r>
          <w:t>The years of insured's established credit monitoring service</w:t>
        </w:r>
      </w:ins>
    </w:p>
    <w:p w14:paraId="708B8B34" w14:textId="77777777" w:rsidR="00410E13" w:rsidRDefault="00410E13" w:rsidP="00410E13">
      <w:pPr>
        <w:pStyle w:val="ListParagraph"/>
        <w:numPr>
          <w:ilvl w:val="0"/>
          <w:numId w:val="45"/>
        </w:numPr>
        <w:spacing w:line="240" w:lineRule="auto"/>
        <w:contextualSpacing w:val="0"/>
        <w:rPr>
          <w:ins w:id="599" w:author="Goldfine, Jill" w:date="2019-06-11T16:08:00Z"/>
        </w:rPr>
      </w:pPr>
      <w:ins w:id="600" w:author="Goldfine, Jill" w:date="2019-06-11T16:08:00Z">
        <w:r>
          <w:t>Types of records exposed</w:t>
        </w:r>
      </w:ins>
    </w:p>
    <w:p w14:paraId="34682F6B" w14:textId="77777777" w:rsidR="00410E13" w:rsidRDefault="00410E13" w:rsidP="00410E13">
      <w:pPr>
        <w:pStyle w:val="ListParagraph"/>
        <w:numPr>
          <w:ilvl w:val="1"/>
          <w:numId w:val="45"/>
        </w:numPr>
        <w:spacing w:line="240" w:lineRule="auto"/>
        <w:rPr>
          <w:ins w:id="601" w:author="Goldfine, Jill" w:date="2019-06-11T16:08:00Z"/>
        </w:rPr>
      </w:pPr>
      <w:ins w:id="602" w:author="Goldfine, Jill" w:date="2019-06-11T16:08:00Z">
        <w:r>
          <w:t>See attached</w:t>
        </w:r>
      </w:ins>
    </w:p>
    <w:p w14:paraId="1BEFFA82" w14:textId="77777777" w:rsidR="00410E13" w:rsidRDefault="00410E13" w:rsidP="00410E13">
      <w:pPr>
        <w:rPr>
          <w:ins w:id="603" w:author="Goldfine, Jill" w:date="2019-06-11T16:08:00Z"/>
          <w:rFonts w:ascii="Tahoma" w:hAnsi="Tahoma" w:cs="Tahoma"/>
        </w:rPr>
      </w:pPr>
    </w:p>
    <w:p w14:paraId="57FA2CA6" w14:textId="77777777" w:rsidR="00410E13" w:rsidRPr="006F2008" w:rsidRDefault="00410E13">
      <w:pPr>
        <w:pStyle w:val="Heading1"/>
        <w:numPr>
          <w:ilvl w:val="0"/>
          <w:numId w:val="0"/>
        </w:numPr>
        <w:ind w:left="360" w:hanging="360"/>
        <w:rPr>
          <w:rFonts w:asciiTheme="minorHAnsi" w:hAnsiTheme="minorHAnsi"/>
          <w:sz w:val="22"/>
          <w:szCs w:val="22"/>
        </w:rPr>
        <w:pPrChange w:id="604" w:author="Goldfine, Jill" w:date="2019-06-11T16:07:00Z">
          <w:pPr>
            <w:pStyle w:val="Heading1"/>
            <w:numPr>
              <w:numId w:val="0"/>
            </w:numPr>
            <w:tabs>
              <w:tab w:val="clear" w:pos="360"/>
            </w:tabs>
            <w:ind w:left="720" w:firstLine="0"/>
          </w:pPr>
        </w:pPrChange>
      </w:pPr>
    </w:p>
    <w:sectPr w:rsidR="00410E13" w:rsidRPr="006F2008" w:rsidSect="00D32365">
      <w:headerReference w:type="even" r:id="rId17"/>
      <w:headerReference w:type="default" r:id="rId18"/>
      <w:footerReference w:type="even" r:id="rId19"/>
      <w:footerReference w:type="default" r:id="rId20"/>
      <w:headerReference w:type="first" r:id="rId21"/>
      <w:footerReference w:type="first" r:id="rId22"/>
      <w:pgSz w:w="12240" w:h="15840"/>
      <w:pgMar w:top="1440" w:right="1170" w:bottom="1440" w:left="1440" w:header="720" w:footer="278"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oldfine, Jill" w:date="2019-06-25T14:23:00Z" w:initials="GJ">
    <w:p w14:paraId="5CB87D06" w14:textId="645534BA" w:rsidR="008258B9" w:rsidRDefault="008258B9">
      <w:pPr>
        <w:pStyle w:val="CommentText"/>
      </w:pPr>
      <w:r>
        <w:rPr>
          <w:rStyle w:val="CommentReference"/>
        </w:rPr>
        <w:annotationRef/>
      </w:r>
      <w:r w:rsidRPr="008258B9">
        <w:rPr>
          <w:highlight w:val="yellow"/>
        </w:rPr>
        <w:t xml:space="preserve">Check with Joe </w:t>
      </w:r>
      <w:proofErr w:type="spellStart"/>
      <w:r w:rsidRPr="008258B9">
        <w:rPr>
          <w:highlight w:val="yellow"/>
        </w:rPr>
        <w:t>Nemycheck</w:t>
      </w:r>
      <w:proofErr w:type="spellEnd"/>
      <w:r w:rsidRPr="008258B9">
        <w:rPr>
          <w:highlight w:val="yellow"/>
        </w:rPr>
        <w:t xml:space="preserve"> to clarify </w:t>
      </w:r>
      <w:r>
        <w:rPr>
          <w:highlight w:val="yellow"/>
        </w:rPr>
        <w:t>information</w:t>
      </w:r>
    </w:p>
    <w:p w14:paraId="30AF80BE" w14:textId="33D4A607" w:rsidR="008258B9" w:rsidRDefault="008258B9">
      <w:pPr>
        <w:pStyle w:val="CommentText"/>
      </w:pPr>
      <w:r w:rsidRPr="008258B9">
        <w:rPr>
          <w:highlight w:val="green"/>
        </w:rPr>
        <w:t>Discuss with Tom D</w:t>
      </w:r>
    </w:p>
  </w:comment>
  <w:comment w:id="19" w:author="Goldfine, Jill" w:date="2019-06-11T16:35:00Z" w:initials="GJ">
    <w:p w14:paraId="0562F341" w14:textId="26A387DF" w:rsidR="00555A99" w:rsidRDefault="00555A99">
      <w:pPr>
        <w:pStyle w:val="CommentText"/>
      </w:pPr>
      <w:r>
        <w:rPr>
          <w:rStyle w:val="CommentReference"/>
        </w:rPr>
        <w:annotationRef/>
      </w:r>
      <w:r>
        <w:t>6/11/19-JG-S. Leitz believes this document is not written from the perspective of a reinsurer, and I agreed, only requirements from a direct insurer perspective was considered at the time this was written. Further analysis and understanding of the Global Re systems and data capture abilities, with focus on the gaps between our cyber requirements and their booking systems will be necessary when the Global Re systems are in scope for Cyber Data Capture, and when we determine what cyber exposure may exist in the Global Re Treaties today.   Until then, we will leave Global Re out of scope for this standard, and amend the standard at that time.</w:t>
      </w:r>
    </w:p>
  </w:comment>
  <w:comment w:id="81" w:author="Goldfine, Jill" w:date="2019-06-12T08:54:00Z" w:initials="GJ">
    <w:p w14:paraId="17BEDA10" w14:textId="77777777" w:rsidR="00555A99" w:rsidRDefault="00555A99" w:rsidP="00714F0C">
      <w:pPr>
        <w:pStyle w:val="CommentText"/>
      </w:pPr>
      <w:r>
        <w:rPr>
          <w:rStyle w:val="CommentReference"/>
        </w:rPr>
        <w:annotationRef/>
      </w:r>
      <w:r>
        <w:t xml:space="preserve">Per Ron Herrig:  </w:t>
      </w:r>
      <w:r>
        <w:rPr>
          <w:rStyle w:val="CommentReference"/>
        </w:rPr>
        <w:annotationRef/>
      </w:r>
      <w:r>
        <w:t>Are these all consistent with the glossary definitions?</w:t>
      </w:r>
    </w:p>
    <w:p w14:paraId="4CD67E3E" w14:textId="1A83874B" w:rsidR="00555A99" w:rsidRDefault="00555A99">
      <w:pPr>
        <w:pStyle w:val="CommentText"/>
      </w:pPr>
      <w:r>
        <w:t>JG: Not necessarily, but many of them don’t exist in the glossary</w:t>
      </w:r>
    </w:p>
  </w:comment>
  <w:comment w:id="166" w:author="Goldfine, Jill" w:date="2019-06-12T08:56:00Z" w:initials="GJ">
    <w:p w14:paraId="7721CF6A" w14:textId="77777777" w:rsidR="00555A99" w:rsidRDefault="00555A99">
      <w:pPr>
        <w:pStyle w:val="CommentText"/>
      </w:pPr>
      <w:r>
        <w:rPr>
          <w:rStyle w:val="CommentReference"/>
        </w:rPr>
        <w:annotationRef/>
      </w:r>
      <w:r>
        <w:t>Per Ron Herrig: Why allow non-conformed values.  Wouldn’t it be more efficient to require they be conformed?</w:t>
      </w:r>
    </w:p>
    <w:p w14:paraId="265C2F04" w14:textId="4722583B" w:rsidR="00555A99" w:rsidRDefault="00555A99">
      <w:pPr>
        <w:pStyle w:val="CommentText"/>
      </w:pPr>
      <w:r>
        <w:t xml:space="preserve">JG:  Underwriting utilizes various version of an industry code, as it depends on many factors such as product, years of experience, historical data, reporting requirements.  Many of our models have their own set of industry codes that require us to create a map from our industry codes.   Yes, in the long run, a conformed code is more efficient, but in reality, not practical since we analyze our business so differently from product to product. </w:t>
      </w:r>
    </w:p>
  </w:comment>
  <w:comment w:id="183" w:author="Goldfine, Jill" w:date="2019-06-19T13:43:00Z" w:initials="GJ">
    <w:p w14:paraId="19BBEE81" w14:textId="7D20CE1D" w:rsidR="00555A99" w:rsidRDefault="00555A99">
      <w:pPr>
        <w:pStyle w:val="CommentText"/>
      </w:pPr>
      <w:r>
        <w:rPr>
          <w:rStyle w:val="CommentReference"/>
        </w:rPr>
        <w:annotationRef/>
      </w:r>
      <w:r>
        <w:t>Unique trigger that exists on certain policies.  Lawyers has this.  Most likely we will not include for cyber since we don’t believe it occurs.</w:t>
      </w:r>
    </w:p>
  </w:comment>
  <w:comment w:id="190" w:author="Goldfine, Jill" w:date="2019-06-19T13:47:00Z" w:initials="GJ">
    <w:p w14:paraId="6E901FF9" w14:textId="367C885A" w:rsidR="00555A99" w:rsidRDefault="00555A99">
      <w:pPr>
        <w:pStyle w:val="CommentText"/>
      </w:pPr>
      <w:r>
        <w:rPr>
          <w:rStyle w:val="CommentReference"/>
        </w:rPr>
        <w:annotationRef/>
      </w:r>
      <w:r w:rsidRPr="008258B9">
        <w:rPr>
          <w:highlight w:val="yellow"/>
        </w:rPr>
        <w:t xml:space="preserve">Check with Joe </w:t>
      </w:r>
      <w:proofErr w:type="spellStart"/>
      <w:r w:rsidRPr="008258B9">
        <w:rPr>
          <w:highlight w:val="yellow"/>
        </w:rPr>
        <w:t>Nym</w:t>
      </w:r>
      <w:proofErr w:type="spellEnd"/>
      <w:r w:rsidRPr="008258B9">
        <w:rPr>
          <w:highlight w:val="yellow"/>
        </w:rPr>
        <w:t xml:space="preserve"> on actual definition related to a cyber policy</w:t>
      </w:r>
      <w:r>
        <w:t>.</w:t>
      </w:r>
    </w:p>
  </w:comment>
  <w:comment w:id="210" w:author="Goldfine, Jill" w:date="2019-06-19T13:50:00Z" w:initials="GJ">
    <w:p w14:paraId="0A09B66B" w14:textId="0F567B2C" w:rsidR="00555A99" w:rsidRDefault="00555A99">
      <w:pPr>
        <w:pStyle w:val="CommentText"/>
      </w:pPr>
      <w:r>
        <w:rPr>
          <w:rStyle w:val="CommentReference"/>
        </w:rPr>
        <w:annotationRef/>
      </w:r>
      <w:r w:rsidRPr="008258B9">
        <w:rPr>
          <w:highlight w:val="yellow"/>
        </w:rPr>
        <w:t>Look at the Data Breach Form and see how they define the triggers for limits.</w:t>
      </w:r>
    </w:p>
  </w:comment>
  <w:comment w:id="247" w:author="Herrig, Ron" w:date="2019-06-11T14:46:00Z" w:initials="HR">
    <w:p w14:paraId="2C56C6AE" w14:textId="55F03E97" w:rsidR="00555A99" w:rsidRDefault="00555A99" w:rsidP="00714F0C">
      <w:pPr>
        <w:pStyle w:val="CommentText"/>
      </w:pPr>
      <w:r>
        <w:rPr>
          <w:rStyle w:val="CommentReference"/>
        </w:rPr>
        <w:annotationRef/>
      </w:r>
      <w:r>
        <w:t xml:space="preserve">The </w:t>
      </w:r>
      <w:proofErr w:type="spellStart"/>
      <w:r>
        <w:t>oritinal</w:t>
      </w:r>
      <w:proofErr w:type="spellEnd"/>
      <w:r>
        <w:t xml:space="preserve"> example calculates the USD value, not the exchange rate.  JG-Good Catch, and has been corrected.</w:t>
      </w:r>
    </w:p>
  </w:comment>
  <w:comment w:id="262" w:author="Goldfine, Jill" w:date="2019-06-19T13:51:00Z" w:initials="GJ">
    <w:p w14:paraId="03BFF8BE" w14:textId="5F964D2E" w:rsidR="00555A99" w:rsidRDefault="00555A99">
      <w:pPr>
        <w:pStyle w:val="CommentText"/>
      </w:pPr>
      <w:r>
        <w:rPr>
          <w:rStyle w:val="CommentReference"/>
        </w:rPr>
        <w:annotationRef/>
      </w:r>
      <w:proofErr w:type="spellStart"/>
      <w:r w:rsidRPr="008258B9">
        <w:rPr>
          <w:highlight w:val="yellow"/>
        </w:rPr>
        <w:t>Adde</w:t>
      </w:r>
      <w:proofErr w:type="spellEnd"/>
      <w:r w:rsidRPr="008258B9">
        <w:rPr>
          <w:highlight w:val="yellow"/>
        </w:rPr>
        <w:t xml:space="preserve"> the claims made language here also</w:t>
      </w:r>
    </w:p>
  </w:comment>
  <w:comment w:id="284" w:author="Goldfine, Jill" w:date="2019-06-12T09:21:00Z" w:initials="GJ">
    <w:p w14:paraId="1E660215" w14:textId="77777777" w:rsidR="00555A99" w:rsidRDefault="00555A99" w:rsidP="00FB7333">
      <w:pPr>
        <w:rPr>
          <w:color w:val="1F497D"/>
        </w:rPr>
      </w:pPr>
      <w:r>
        <w:rPr>
          <w:rStyle w:val="CommentReference"/>
        </w:rPr>
        <w:annotationRef/>
      </w:r>
      <w:r w:rsidRPr="008258B9">
        <w:rPr>
          <w:highlight w:val="green"/>
        </w:rPr>
        <w:t xml:space="preserve">Per Jen Caulder: </w:t>
      </w:r>
      <w:r w:rsidRPr="008258B9">
        <w:rPr>
          <w:color w:val="1F497D"/>
          <w:highlight w:val="green"/>
        </w:rPr>
        <w:t>Page 8 Layer Occurrence Limit Amount – when it doesn’t apply, set to zero.  Does this have the downstream effect of limiting all losses to $0?  Can you use null or n/a or some other coding?  Similar comment on Layer Cyber Coverage Deductible Amount Aggregate, and other similar fields</w:t>
      </w:r>
      <w:r>
        <w:rPr>
          <w:color w:val="1F497D"/>
        </w:rPr>
        <w:t>.</w:t>
      </w:r>
    </w:p>
    <w:p w14:paraId="4A6A9846" w14:textId="77777777" w:rsidR="00555A99" w:rsidRDefault="00555A99" w:rsidP="00FB7333">
      <w:pPr>
        <w:rPr>
          <w:color w:val="1F497D"/>
        </w:rPr>
      </w:pPr>
    </w:p>
    <w:p w14:paraId="6C53C0DA" w14:textId="76609B8E" w:rsidR="00555A99" w:rsidRDefault="00555A99">
      <w:pPr>
        <w:pStyle w:val="CommentText"/>
      </w:pPr>
      <w:r>
        <w:t>JG-Good suggestion.  To be discussed with TD.</w:t>
      </w:r>
    </w:p>
  </w:comment>
  <w:comment w:id="303" w:author="Goldfine, Jill" w:date="2019-06-12T09:21:00Z" w:initials="GJ">
    <w:p w14:paraId="7BD5280F" w14:textId="77777777" w:rsidR="00555A99" w:rsidRDefault="00555A99" w:rsidP="004172A0">
      <w:pPr>
        <w:rPr>
          <w:color w:val="1F497D"/>
        </w:rPr>
      </w:pPr>
      <w:r>
        <w:rPr>
          <w:rStyle w:val="CommentReference"/>
        </w:rPr>
        <w:annotationRef/>
      </w:r>
      <w:r w:rsidRPr="007E4DCD">
        <w:rPr>
          <w:highlight w:val="green"/>
        </w:rPr>
        <w:t xml:space="preserve">Per Jen Caulder: </w:t>
      </w:r>
      <w:r w:rsidRPr="007E4DCD">
        <w:rPr>
          <w:color w:val="1F497D"/>
          <w:highlight w:val="green"/>
        </w:rPr>
        <w:t>Page 8 Layer Occurrence Limit Amount – when it doesn’t apply, set to zero.  Does this have the downstream effect of limiting all losses to $0?  Can you use null or n/a or some other coding?  Similar comment on Layer Cyber Coverage Deductible Amount Aggregate, and other similar fields.</w:t>
      </w:r>
    </w:p>
    <w:p w14:paraId="3B6EC40E" w14:textId="77777777" w:rsidR="00555A99" w:rsidRDefault="00555A99" w:rsidP="004172A0">
      <w:pPr>
        <w:rPr>
          <w:color w:val="1F497D"/>
        </w:rPr>
      </w:pPr>
    </w:p>
    <w:p w14:paraId="236429A0" w14:textId="77777777" w:rsidR="00555A99" w:rsidRDefault="00555A99" w:rsidP="004172A0">
      <w:pPr>
        <w:pStyle w:val="CommentText"/>
      </w:pPr>
      <w:r>
        <w:t>JG-Good suggestion.  To be discussed with TD.</w:t>
      </w:r>
    </w:p>
    <w:p w14:paraId="3C56ADD7" w14:textId="6457E83F" w:rsidR="00555A99" w:rsidRDefault="00555A99">
      <w:pPr>
        <w:pStyle w:val="CommentText"/>
      </w:pPr>
    </w:p>
  </w:comment>
  <w:comment w:id="312" w:author="Goldfine, Jill" w:date="2019-06-12T09:23:00Z" w:initials="GJ">
    <w:p w14:paraId="6D9D6D87" w14:textId="77777777" w:rsidR="00555A99" w:rsidRDefault="00555A99" w:rsidP="004172A0">
      <w:pPr>
        <w:rPr>
          <w:color w:val="1F497D"/>
        </w:rPr>
      </w:pPr>
      <w:r>
        <w:rPr>
          <w:rStyle w:val="CommentReference"/>
        </w:rPr>
        <w:annotationRef/>
      </w:r>
      <w:r w:rsidRPr="007E4DCD">
        <w:rPr>
          <w:highlight w:val="green"/>
        </w:rPr>
        <w:t xml:space="preserve">Per Jen Caulder: </w:t>
      </w:r>
      <w:r w:rsidRPr="007E4DCD">
        <w:rPr>
          <w:color w:val="1F497D"/>
          <w:highlight w:val="green"/>
        </w:rPr>
        <w:t>Page 8 Layer Occurrence Limit Amount – when it doesn’t apply, set to zero.  Does this have the downstream effect of limiting all losses to $0?  Can you use null or n/a or some other coding?  Similar comment on Layer Cyber Coverage Deductible Amount Aggregate, and other similar fields.</w:t>
      </w:r>
    </w:p>
    <w:p w14:paraId="4B7FBA78" w14:textId="77777777" w:rsidR="00555A99" w:rsidRDefault="00555A99" w:rsidP="004172A0">
      <w:pPr>
        <w:rPr>
          <w:color w:val="1F497D"/>
        </w:rPr>
      </w:pPr>
    </w:p>
    <w:p w14:paraId="7E21731E" w14:textId="77777777" w:rsidR="00555A99" w:rsidRDefault="00555A99" w:rsidP="004172A0">
      <w:pPr>
        <w:pStyle w:val="CommentText"/>
      </w:pPr>
      <w:r>
        <w:t>JG-Good suggestion.  To be discussed with TD.</w:t>
      </w:r>
    </w:p>
    <w:p w14:paraId="549D9F1D" w14:textId="3DEDFA05" w:rsidR="00555A99" w:rsidRDefault="00555A99">
      <w:pPr>
        <w:pStyle w:val="CommentText"/>
      </w:pPr>
    </w:p>
  </w:comment>
  <w:comment w:id="319" w:author="Goldfine, Jill" w:date="2019-06-12T09:23:00Z" w:initials="GJ">
    <w:p w14:paraId="5CA69824" w14:textId="77777777" w:rsidR="00555A99" w:rsidRDefault="00555A99" w:rsidP="004172A0">
      <w:pPr>
        <w:rPr>
          <w:color w:val="1F497D"/>
        </w:rPr>
      </w:pPr>
      <w:r>
        <w:rPr>
          <w:rStyle w:val="CommentReference"/>
        </w:rPr>
        <w:annotationRef/>
      </w:r>
      <w:r w:rsidRPr="007E4DCD">
        <w:rPr>
          <w:highlight w:val="green"/>
        </w:rPr>
        <w:t xml:space="preserve">Per Jen Caulder: </w:t>
      </w:r>
      <w:r w:rsidRPr="007E4DCD">
        <w:rPr>
          <w:color w:val="1F497D"/>
          <w:highlight w:val="green"/>
        </w:rPr>
        <w:t>Page 8 Layer Occurrence Limit Amount – when it doesn’t apply, set to zero.  Does this have the downstream effect of limiting all losses to $0?  Can you use null or n/a or some other coding?  Similar comment on Layer Cyber Coverage Deductible Amount Aggregate, and other similar fields.</w:t>
      </w:r>
    </w:p>
    <w:p w14:paraId="7E277AA9" w14:textId="77777777" w:rsidR="00555A99" w:rsidRDefault="00555A99" w:rsidP="004172A0">
      <w:pPr>
        <w:rPr>
          <w:color w:val="1F497D"/>
        </w:rPr>
      </w:pPr>
    </w:p>
    <w:p w14:paraId="4B99A094" w14:textId="77777777" w:rsidR="00555A99" w:rsidRDefault="00555A99" w:rsidP="004172A0">
      <w:pPr>
        <w:pStyle w:val="CommentText"/>
      </w:pPr>
      <w:r>
        <w:t>JG-Good suggestion.  To be discussed with TD.</w:t>
      </w:r>
    </w:p>
    <w:p w14:paraId="644A4AD2" w14:textId="11253D1F" w:rsidR="00555A99" w:rsidRDefault="00555A99">
      <w:pPr>
        <w:pStyle w:val="CommentText"/>
      </w:pPr>
    </w:p>
  </w:comment>
  <w:comment w:id="330" w:author="Goldfine, Jill" w:date="2019-06-12T09:23:00Z" w:initials="GJ">
    <w:p w14:paraId="25AF0201" w14:textId="77777777" w:rsidR="00555A99" w:rsidRPr="007E4DCD" w:rsidRDefault="00555A99" w:rsidP="004172A0">
      <w:pPr>
        <w:rPr>
          <w:color w:val="1F497D"/>
          <w:highlight w:val="green"/>
        </w:rPr>
      </w:pPr>
      <w:r>
        <w:rPr>
          <w:rStyle w:val="CommentReference"/>
        </w:rPr>
        <w:annotationRef/>
      </w:r>
      <w:r w:rsidRPr="007E4DCD">
        <w:rPr>
          <w:highlight w:val="green"/>
        </w:rPr>
        <w:t xml:space="preserve">Per Jen Caulder: </w:t>
      </w:r>
      <w:r w:rsidRPr="007E4DCD">
        <w:rPr>
          <w:color w:val="1F497D"/>
          <w:highlight w:val="green"/>
        </w:rPr>
        <w:t>Page 8 Layer Occurrence Limit Amount – when it doesn’t apply, set to zero.  Does this have the downstream effect of limiting all losses to $0?  Can you use null or n/a or some other coding?  Similar comment on Layer Cyber Coverage Deductible Amount Aggregate, and other similar fields.</w:t>
      </w:r>
    </w:p>
    <w:p w14:paraId="45ECB1E3" w14:textId="77777777" w:rsidR="00555A99" w:rsidRPr="007E4DCD" w:rsidRDefault="00555A99" w:rsidP="004172A0">
      <w:pPr>
        <w:rPr>
          <w:color w:val="1F497D"/>
          <w:highlight w:val="green"/>
        </w:rPr>
      </w:pPr>
    </w:p>
    <w:p w14:paraId="24711CEB" w14:textId="77777777" w:rsidR="00555A99" w:rsidRDefault="00555A99" w:rsidP="004172A0">
      <w:pPr>
        <w:pStyle w:val="CommentText"/>
      </w:pPr>
      <w:r w:rsidRPr="007E4DCD">
        <w:rPr>
          <w:highlight w:val="green"/>
        </w:rPr>
        <w:t>JG-Good suggestion.  To be discussed with TD</w:t>
      </w:r>
      <w:r>
        <w:t>.</w:t>
      </w:r>
    </w:p>
    <w:p w14:paraId="5FB218EB" w14:textId="4E72D054" w:rsidR="00555A99" w:rsidRDefault="00555A99">
      <w:pPr>
        <w:pStyle w:val="CommentText"/>
      </w:pPr>
    </w:p>
  </w:comment>
  <w:comment w:id="353" w:author="Goldfine, Jill" w:date="2019-06-25T12:25:00Z" w:initials="GJ">
    <w:p w14:paraId="7EA858F6" w14:textId="04B8B6FB" w:rsidR="00EE5761" w:rsidRDefault="00EE5761">
      <w:pPr>
        <w:pStyle w:val="CommentText"/>
      </w:pPr>
      <w:r>
        <w:rPr>
          <w:rStyle w:val="CommentReference"/>
        </w:rPr>
        <w:annotationRef/>
      </w:r>
      <w:r>
        <w:t>Justin Taylor and Dave Vanalek both believe this should be Y, as its cyber specific.  My thought process is that all business requires that we populate this information, cyber or not.</w:t>
      </w:r>
    </w:p>
  </w:comment>
  <w:comment w:id="360" w:author="Goldfine, Jill" w:date="2019-06-25T12:24:00Z" w:initials="GJ">
    <w:p w14:paraId="34062B2A" w14:textId="421A1BC6" w:rsidR="00EE5761" w:rsidRDefault="00EE5761">
      <w:pPr>
        <w:pStyle w:val="CommentText"/>
      </w:pPr>
      <w:r>
        <w:rPr>
          <w:rStyle w:val="CommentReference"/>
        </w:rPr>
        <w:annotationRef/>
      </w:r>
      <w:r>
        <w:t>Justin Taylor and Dave Vanalek both believe this should be Y, as its cyber specific.  My thought process is that all business requires that we populate this information, cyber or not.</w:t>
      </w:r>
    </w:p>
  </w:comment>
  <w:comment w:id="365" w:author="Goldfine, Jill" w:date="2019-06-12T09:02:00Z" w:initials="GJ">
    <w:p w14:paraId="08806238" w14:textId="096563C5" w:rsidR="00555A99" w:rsidRDefault="00555A99">
      <w:pPr>
        <w:pStyle w:val="CommentText"/>
      </w:pPr>
      <w:r>
        <w:rPr>
          <w:rStyle w:val="CommentReference"/>
        </w:rPr>
        <w:annotationRef/>
      </w:r>
      <w:r>
        <w:t xml:space="preserve">Per Ron Herrig:  Number of Employees is also used for EPLI, isn’t it?  Not unique to Cyber.  </w:t>
      </w:r>
      <w:r w:rsidR="007E4DCD">
        <w:t>JG-</w:t>
      </w:r>
      <w:r>
        <w:t>Yes, most likely that is true, where number of employees is used as a rating basis for EPLI.  But this is a separate field of information, may or may not be utilized in rating, but for analytical purposes.  That is why I am saying its unique to Cyber.</w:t>
      </w:r>
    </w:p>
  </w:comment>
  <w:comment w:id="384" w:author="Goldfine, Jill" w:date="2019-06-25T12:27:00Z" w:initials="GJ">
    <w:p w14:paraId="4DF6C59E" w14:textId="43016011" w:rsidR="000E0412" w:rsidRDefault="000E0412">
      <w:pPr>
        <w:pStyle w:val="CommentText"/>
      </w:pPr>
      <w:r>
        <w:rPr>
          <w:rStyle w:val="CommentReference"/>
        </w:rPr>
        <w:annotationRef/>
      </w:r>
      <w:r>
        <w:t>Justin Taylor suggest we provide a valid value list of all possible combinations of the above data type.</w:t>
      </w:r>
    </w:p>
  </w:comment>
  <w:comment w:id="398" w:author="Goldfine, Jill" w:date="2019-06-25T12:28:00Z" w:initials="GJ">
    <w:p w14:paraId="6E07722A" w14:textId="1CF51390" w:rsidR="000E0412" w:rsidRDefault="000E0412">
      <w:pPr>
        <w:pStyle w:val="CommentText"/>
      </w:pPr>
      <w:r>
        <w:rPr>
          <w:rStyle w:val="CommentReference"/>
        </w:rPr>
        <w:annotationRef/>
      </w:r>
      <w:r>
        <w:t xml:space="preserve">Cat Software can </w:t>
      </w:r>
      <w:proofErr w:type="spellStart"/>
      <w:r>
        <w:t>derrmine</w:t>
      </w:r>
      <w:proofErr w:type="spellEnd"/>
      <w:r>
        <w:t xml:space="preserve"> this accurate stock symbol, accurate web address name and industry and revenue, which can be derived by the cat software.  Otherwise, if no match, a majority provider would be enough.</w:t>
      </w:r>
    </w:p>
  </w:comment>
  <w:comment w:id="472" w:author="Goldfine, Jill" w:date="2019-06-25T12:30:00Z" w:initials="GJ">
    <w:p w14:paraId="00FC3649" w14:textId="27DAB687" w:rsidR="000E0412" w:rsidRDefault="000E0412">
      <w:pPr>
        <w:pStyle w:val="CommentText"/>
      </w:pPr>
      <w:r>
        <w:rPr>
          <w:rStyle w:val="CommentReference"/>
        </w:rPr>
        <w:annotationRef/>
      </w:r>
      <w:r>
        <w:t>From Daily Operating Hours to Number of PHI records</w:t>
      </w:r>
      <w:r w:rsidR="003D65B7">
        <w:t xml:space="preserve">, this information is difficult to obtain.  Ranges would be the most likely and need to be developed by Product Leader(s). </w:t>
      </w:r>
    </w:p>
  </w:comment>
  <w:comment w:id="510" w:author="Goldfine, Jill" w:date="2019-06-19T13:55:00Z" w:initials="GJ">
    <w:p w14:paraId="75DC8E58" w14:textId="6DAF1747" w:rsidR="00555A99" w:rsidRDefault="00555A99">
      <w:pPr>
        <w:pStyle w:val="CommentText"/>
      </w:pPr>
      <w:r>
        <w:rPr>
          <w:rStyle w:val="CommentReference"/>
        </w:rPr>
        <w:annotationRef/>
      </w:r>
      <w:r w:rsidRPr="00A17EC3">
        <w:rPr>
          <w:highlight w:val="yellow"/>
        </w:rPr>
        <w:t>Look at the definition in the DB form.</w:t>
      </w:r>
    </w:p>
  </w:comment>
  <w:comment w:id="573" w:author="Goldfine, Jill" w:date="2019-06-19T13:57:00Z" w:initials="GJ">
    <w:p w14:paraId="39E3D4C3" w14:textId="6CC567B8" w:rsidR="00555A99" w:rsidRDefault="00555A99">
      <w:pPr>
        <w:pStyle w:val="CommentText"/>
      </w:pPr>
      <w:r>
        <w:rPr>
          <w:rStyle w:val="CommentReference"/>
        </w:rPr>
        <w:annotationRef/>
      </w:r>
      <w:r>
        <w:t>Is it protected or personal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AF80BE" w15:done="0"/>
  <w15:commentEx w15:paraId="0562F341" w15:done="0"/>
  <w15:commentEx w15:paraId="4CD67E3E" w15:done="0"/>
  <w15:commentEx w15:paraId="265C2F04" w15:done="0"/>
  <w15:commentEx w15:paraId="19BBEE81" w15:done="0"/>
  <w15:commentEx w15:paraId="6E901FF9" w15:done="0"/>
  <w15:commentEx w15:paraId="0A09B66B" w15:done="0"/>
  <w15:commentEx w15:paraId="2C56C6AE" w15:done="0"/>
  <w15:commentEx w15:paraId="03BFF8BE" w15:done="0"/>
  <w15:commentEx w15:paraId="6C53C0DA" w15:done="0"/>
  <w15:commentEx w15:paraId="3C56ADD7" w15:done="0"/>
  <w15:commentEx w15:paraId="549D9F1D" w15:done="0"/>
  <w15:commentEx w15:paraId="644A4AD2" w15:done="0"/>
  <w15:commentEx w15:paraId="5FB218EB" w15:done="0"/>
  <w15:commentEx w15:paraId="7EA858F6" w15:done="0"/>
  <w15:commentEx w15:paraId="34062B2A" w15:done="0"/>
  <w15:commentEx w15:paraId="08806238" w15:done="0"/>
  <w15:commentEx w15:paraId="4DF6C59E" w15:done="0"/>
  <w15:commentEx w15:paraId="6E07722A" w15:done="0"/>
  <w15:commentEx w15:paraId="00FC3649" w15:done="0"/>
  <w15:commentEx w15:paraId="75DC8E58" w15:done="0"/>
  <w15:commentEx w15:paraId="39E3D4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460F99" w16cid:durableId="1FCF63E2"/>
  <w16cid:commentId w16cid:paraId="1ED14ECE" w16cid:durableId="1FCF62B6"/>
  <w16cid:commentId w16cid:paraId="5EC8EFBA" w16cid:durableId="1FCF62B7"/>
  <w16cid:commentId w16cid:paraId="5DA1A9EE" w16cid:durableId="1FCF62B8"/>
  <w16cid:commentId w16cid:paraId="1E00F6DD" w16cid:durableId="1FCF62B9"/>
  <w16cid:commentId w16cid:paraId="260B493D" w16cid:durableId="1FCF62BA"/>
  <w16cid:commentId w16cid:paraId="1A05718B" w16cid:durableId="1FCF62BB"/>
  <w16cid:commentId w16cid:paraId="5DE1A6CE" w16cid:durableId="1FCF62BC"/>
  <w16cid:commentId w16cid:paraId="34C9075A" w16cid:durableId="1FCF62BD"/>
  <w16cid:commentId w16cid:paraId="259756CE" w16cid:durableId="1FCF62BE"/>
  <w16cid:commentId w16cid:paraId="39E9EF55" w16cid:durableId="1FCF62BF"/>
  <w16cid:commentId w16cid:paraId="5E8F6931" w16cid:durableId="1FCF62C0"/>
  <w16cid:commentId w16cid:paraId="3EC36A6C" w16cid:durableId="1FCF62C1"/>
  <w16cid:commentId w16cid:paraId="69D6811B" w16cid:durableId="1FCF62C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89CE4C" w14:textId="77777777" w:rsidR="00555A99" w:rsidRDefault="00555A99" w:rsidP="00067A1D">
      <w:pPr>
        <w:spacing w:line="240" w:lineRule="auto"/>
      </w:pPr>
      <w:r>
        <w:separator/>
      </w:r>
    </w:p>
  </w:endnote>
  <w:endnote w:type="continuationSeparator" w:id="0">
    <w:p w14:paraId="636BE0AE" w14:textId="77777777" w:rsidR="00555A99" w:rsidRDefault="00555A99" w:rsidP="00067A1D">
      <w:pPr>
        <w:spacing w:line="240" w:lineRule="auto"/>
      </w:pPr>
      <w:r>
        <w:continuationSeparator/>
      </w:r>
    </w:p>
  </w:endnote>
  <w:endnote w:type="continuationNotice" w:id="1">
    <w:p w14:paraId="13991BB7" w14:textId="77777777" w:rsidR="00555A99" w:rsidRDefault="00555A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26E17" w14:textId="77777777" w:rsidR="00555A99" w:rsidRDefault="00555A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87D50" w14:textId="77777777" w:rsidR="00555A99" w:rsidRPr="00E73A95" w:rsidRDefault="00555A99" w:rsidP="00E73A95">
    <w:pPr>
      <w:pStyle w:val="Footer"/>
      <w:framePr w:wrap="around" w:vAnchor="text" w:hAnchor="page" w:x="5861" w:y="2"/>
      <w:rPr>
        <w:rStyle w:val="PageNumber"/>
        <w:rFonts w:ascii="Tahoma" w:hAnsi="Tahoma" w:cs="Tahoma"/>
        <w:bCs/>
        <w:sz w:val="16"/>
      </w:rPr>
    </w:pPr>
    <w:r w:rsidRPr="00E73A95">
      <w:rPr>
        <w:rStyle w:val="PageNumber"/>
        <w:rFonts w:ascii="Tahoma" w:hAnsi="Tahoma" w:cs="Tahoma"/>
        <w:bCs/>
        <w:sz w:val="16"/>
      </w:rPr>
      <w:t xml:space="preserve">Page </w:t>
    </w:r>
    <w:r w:rsidRPr="00E73A95">
      <w:rPr>
        <w:rStyle w:val="PageNumber"/>
        <w:rFonts w:ascii="Tahoma" w:hAnsi="Tahoma" w:cs="Tahoma"/>
        <w:bCs/>
        <w:sz w:val="16"/>
      </w:rPr>
      <w:fldChar w:fldCharType="begin"/>
    </w:r>
    <w:r w:rsidRPr="00E73A95">
      <w:rPr>
        <w:rStyle w:val="PageNumber"/>
        <w:rFonts w:ascii="Tahoma" w:hAnsi="Tahoma" w:cs="Tahoma"/>
        <w:bCs/>
        <w:sz w:val="16"/>
      </w:rPr>
      <w:instrText xml:space="preserve">PAGE  </w:instrText>
    </w:r>
    <w:r w:rsidRPr="00E73A95">
      <w:rPr>
        <w:rStyle w:val="PageNumber"/>
        <w:rFonts w:ascii="Tahoma" w:hAnsi="Tahoma" w:cs="Tahoma"/>
        <w:bCs/>
        <w:sz w:val="16"/>
      </w:rPr>
      <w:fldChar w:fldCharType="separate"/>
    </w:r>
    <w:r w:rsidR="00737D05">
      <w:rPr>
        <w:rStyle w:val="PageNumber"/>
        <w:rFonts w:ascii="Tahoma" w:hAnsi="Tahoma" w:cs="Tahoma"/>
        <w:bCs/>
        <w:noProof/>
        <w:sz w:val="16"/>
      </w:rPr>
      <w:t>16</w:t>
    </w:r>
    <w:r w:rsidRPr="00E73A95">
      <w:rPr>
        <w:rStyle w:val="PageNumber"/>
        <w:rFonts w:ascii="Tahoma" w:hAnsi="Tahoma" w:cs="Tahoma"/>
        <w:bCs/>
        <w:sz w:val="16"/>
      </w:rPr>
      <w:fldChar w:fldCharType="end"/>
    </w:r>
  </w:p>
  <w:p w14:paraId="45EC3B8E" w14:textId="77777777" w:rsidR="00555A99" w:rsidRPr="00E73A95" w:rsidRDefault="00555A99" w:rsidP="00320DA1">
    <w:pPr>
      <w:pStyle w:val="Footer"/>
      <w:tabs>
        <w:tab w:val="right" w:pos="9090"/>
      </w:tabs>
      <w:rPr>
        <w:rFonts w:ascii="Tahoma" w:hAnsi="Tahoma" w:cs="Tahoma"/>
        <w:bCs/>
        <w:i/>
        <w:sz w:val="16"/>
      </w:rPr>
    </w:pPr>
    <w:r w:rsidRPr="00E73A95">
      <w:rPr>
        <w:rFonts w:ascii="Tahoma" w:hAnsi="Tahoma" w:cs="Tahoma"/>
        <w:bCs/>
        <w:i/>
        <w:sz w:val="16"/>
      </w:rPr>
      <w:t>Markel Confidential</w:t>
    </w:r>
  </w:p>
  <w:p w14:paraId="12B59A18" w14:textId="77777777" w:rsidR="00555A99" w:rsidRDefault="00555A99" w:rsidP="00320DA1">
    <w:pPr>
      <w:pStyle w:val="Footer"/>
      <w:tabs>
        <w:tab w:val="right" w:pos="909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160" w:type="dxa"/>
      <w:tblInd w:w="-792" w:type="dxa"/>
      <w:tblLook w:val="04A0" w:firstRow="1" w:lastRow="0" w:firstColumn="1" w:lastColumn="0" w:noHBand="0" w:noVBand="1"/>
    </w:tblPr>
    <w:tblGrid>
      <w:gridCol w:w="3984"/>
      <w:gridCol w:w="3192"/>
      <w:gridCol w:w="3984"/>
    </w:tblGrid>
    <w:tr w:rsidR="00555A99" w14:paraId="58206CD8" w14:textId="77777777" w:rsidTr="00DD0679">
      <w:tc>
        <w:tcPr>
          <w:tcW w:w="3984" w:type="dxa"/>
          <w:tcBorders>
            <w:top w:val="nil"/>
            <w:left w:val="nil"/>
            <w:bottom w:val="nil"/>
            <w:right w:val="nil"/>
          </w:tcBorders>
        </w:tcPr>
        <w:p w14:paraId="05D1C75B" w14:textId="77777777" w:rsidR="00555A99" w:rsidRPr="00E73A95" w:rsidRDefault="00555A99">
          <w:pPr>
            <w:pStyle w:val="Footer"/>
            <w:rPr>
              <w:rFonts w:ascii="Tahoma" w:hAnsi="Tahoma" w:cs="Tahoma"/>
              <w:sz w:val="16"/>
              <w:szCs w:val="16"/>
            </w:rPr>
          </w:pPr>
        </w:p>
      </w:tc>
      <w:tc>
        <w:tcPr>
          <w:tcW w:w="3192" w:type="dxa"/>
          <w:tcBorders>
            <w:top w:val="nil"/>
            <w:left w:val="nil"/>
            <w:bottom w:val="nil"/>
            <w:right w:val="nil"/>
          </w:tcBorders>
        </w:tcPr>
        <w:p w14:paraId="5BD99FE2" w14:textId="77777777" w:rsidR="00555A99" w:rsidRPr="00E73A95" w:rsidRDefault="00555A99" w:rsidP="00DD0679">
          <w:pPr>
            <w:pStyle w:val="Footer"/>
            <w:jc w:val="center"/>
            <w:rPr>
              <w:rFonts w:ascii="Tahoma" w:hAnsi="Tahoma" w:cs="Tahoma"/>
              <w:b/>
            </w:rPr>
          </w:pPr>
          <w:r w:rsidRPr="00E73A95">
            <w:rPr>
              <w:rFonts w:ascii="Tahoma" w:hAnsi="Tahoma" w:cs="Tahoma"/>
              <w:b/>
            </w:rPr>
            <w:t>Markel Confidential</w:t>
          </w:r>
        </w:p>
      </w:tc>
      <w:tc>
        <w:tcPr>
          <w:tcW w:w="3984" w:type="dxa"/>
          <w:tcBorders>
            <w:top w:val="nil"/>
            <w:left w:val="nil"/>
            <w:bottom w:val="nil"/>
            <w:right w:val="nil"/>
          </w:tcBorders>
        </w:tcPr>
        <w:p w14:paraId="46D79949" w14:textId="77777777" w:rsidR="00555A99" w:rsidRDefault="00555A99">
          <w:pPr>
            <w:pStyle w:val="Footer"/>
          </w:pPr>
        </w:p>
      </w:tc>
    </w:tr>
    <w:tr w:rsidR="00555A99" w14:paraId="7BBA7B18" w14:textId="77777777" w:rsidTr="00DD0679">
      <w:tc>
        <w:tcPr>
          <w:tcW w:w="3984" w:type="dxa"/>
          <w:tcBorders>
            <w:top w:val="nil"/>
            <w:left w:val="nil"/>
            <w:bottom w:val="nil"/>
            <w:right w:val="nil"/>
          </w:tcBorders>
        </w:tcPr>
        <w:p w14:paraId="6EFC86D0" w14:textId="77777777" w:rsidR="00555A99" w:rsidRPr="00E73A95" w:rsidRDefault="00555A99">
          <w:pPr>
            <w:pStyle w:val="Footer"/>
            <w:rPr>
              <w:rFonts w:ascii="Tahoma" w:hAnsi="Tahoma" w:cs="Tahoma"/>
              <w:sz w:val="16"/>
              <w:szCs w:val="16"/>
            </w:rPr>
          </w:pPr>
        </w:p>
      </w:tc>
      <w:tc>
        <w:tcPr>
          <w:tcW w:w="3192" w:type="dxa"/>
          <w:tcBorders>
            <w:top w:val="nil"/>
            <w:left w:val="nil"/>
            <w:bottom w:val="nil"/>
            <w:right w:val="nil"/>
          </w:tcBorders>
        </w:tcPr>
        <w:p w14:paraId="68CCCC6D" w14:textId="77777777" w:rsidR="00555A99" w:rsidRPr="00E73A95" w:rsidRDefault="00555A99">
          <w:pPr>
            <w:pStyle w:val="Footer"/>
            <w:rPr>
              <w:rFonts w:ascii="Tahoma" w:hAnsi="Tahoma" w:cs="Tahoma"/>
            </w:rPr>
          </w:pPr>
        </w:p>
      </w:tc>
      <w:tc>
        <w:tcPr>
          <w:tcW w:w="3984" w:type="dxa"/>
          <w:tcBorders>
            <w:top w:val="nil"/>
            <w:left w:val="nil"/>
            <w:bottom w:val="nil"/>
            <w:right w:val="nil"/>
          </w:tcBorders>
        </w:tcPr>
        <w:p w14:paraId="13CB5CF9" w14:textId="77777777" w:rsidR="00555A99" w:rsidRDefault="00555A99">
          <w:pPr>
            <w:pStyle w:val="Footer"/>
          </w:pPr>
        </w:p>
      </w:tc>
    </w:tr>
    <w:tr w:rsidR="00555A99" w14:paraId="49AEB15A" w14:textId="77777777" w:rsidTr="00DD0679">
      <w:tc>
        <w:tcPr>
          <w:tcW w:w="7176" w:type="dxa"/>
          <w:gridSpan w:val="2"/>
          <w:tcBorders>
            <w:top w:val="nil"/>
            <w:left w:val="nil"/>
            <w:bottom w:val="nil"/>
            <w:right w:val="nil"/>
          </w:tcBorders>
        </w:tcPr>
        <w:p w14:paraId="3C11423A" w14:textId="77777777" w:rsidR="00555A99" w:rsidRPr="00E73A95" w:rsidRDefault="00555A99">
          <w:pPr>
            <w:pStyle w:val="Footer"/>
            <w:rPr>
              <w:rFonts w:ascii="Tahoma" w:hAnsi="Tahoma" w:cs="Tahoma"/>
              <w:sz w:val="16"/>
              <w:szCs w:val="16"/>
            </w:rPr>
          </w:pPr>
        </w:p>
      </w:tc>
      <w:tc>
        <w:tcPr>
          <w:tcW w:w="3984" w:type="dxa"/>
          <w:tcBorders>
            <w:top w:val="nil"/>
            <w:left w:val="nil"/>
            <w:bottom w:val="nil"/>
            <w:right w:val="nil"/>
          </w:tcBorders>
        </w:tcPr>
        <w:p w14:paraId="7D26844E" w14:textId="77777777" w:rsidR="00555A99" w:rsidRDefault="00555A99">
          <w:pPr>
            <w:pStyle w:val="Footer"/>
          </w:pPr>
        </w:p>
      </w:tc>
    </w:tr>
  </w:tbl>
  <w:p w14:paraId="4DD69DD7" w14:textId="77777777" w:rsidR="00555A99" w:rsidRDefault="00555A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22FDA8" w14:textId="77777777" w:rsidR="00555A99" w:rsidRDefault="00555A99" w:rsidP="00067A1D">
      <w:pPr>
        <w:spacing w:line="240" w:lineRule="auto"/>
      </w:pPr>
      <w:r>
        <w:separator/>
      </w:r>
    </w:p>
  </w:footnote>
  <w:footnote w:type="continuationSeparator" w:id="0">
    <w:p w14:paraId="33D135F7" w14:textId="77777777" w:rsidR="00555A99" w:rsidRDefault="00555A99" w:rsidP="00067A1D">
      <w:pPr>
        <w:spacing w:line="240" w:lineRule="auto"/>
      </w:pPr>
      <w:r>
        <w:continuationSeparator/>
      </w:r>
    </w:p>
  </w:footnote>
  <w:footnote w:type="continuationNotice" w:id="1">
    <w:p w14:paraId="103B26AE" w14:textId="77777777" w:rsidR="00555A99" w:rsidRDefault="00555A99">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5BA66" w14:textId="77777777" w:rsidR="00555A99" w:rsidRDefault="00555A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C7EBC" w14:textId="77777777" w:rsidR="00555A99" w:rsidRDefault="00555A99">
    <w:pPr>
      <w:pStyle w:val="Header"/>
    </w:pPr>
    <w:r>
      <w:rPr>
        <w:b/>
        <w:bCs/>
        <w:i/>
        <w:iCs/>
        <w:noProof/>
        <w:sz w:val="18"/>
      </w:rPr>
      <w:drawing>
        <wp:inline distT="0" distB="0" distL="0" distR="0" wp14:anchorId="4664A5DE" wp14:editId="1E3C0081">
          <wp:extent cx="428625" cy="533400"/>
          <wp:effectExtent l="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8625" cy="5334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3439168"/>
      <w:docPartObj>
        <w:docPartGallery w:val="Watermarks"/>
        <w:docPartUnique/>
      </w:docPartObj>
    </w:sdtPr>
    <w:sdtEndPr/>
    <w:sdtContent>
      <w:p w14:paraId="020C3517" w14:textId="1251B0BC" w:rsidR="00555A99" w:rsidRDefault="00737D05">
        <w:pPr>
          <w:pStyle w:val="Header"/>
        </w:pPr>
        <w:r>
          <w:rPr>
            <w:noProof/>
          </w:rPr>
          <w:pict w14:anchorId="295D73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228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D0BE942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0E9CCA8E"/>
    <w:lvl w:ilvl="0">
      <w:start w:val="1"/>
      <w:numFmt w:val="decimal"/>
      <w:pStyle w:val="ListNumber2"/>
      <w:lvlText w:val="%1."/>
      <w:lvlJc w:val="left"/>
      <w:pPr>
        <w:tabs>
          <w:tab w:val="num" w:pos="720"/>
        </w:tabs>
        <w:ind w:left="720" w:hanging="360"/>
      </w:pPr>
    </w:lvl>
  </w:abstractNum>
  <w:abstractNum w:abstractNumId="2" w15:restartNumberingAfterBreak="0">
    <w:nsid w:val="FFFFFF88"/>
    <w:multiLevelType w:val="singleLevel"/>
    <w:tmpl w:val="F91E916A"/>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536479B2"/>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4316F4C"/>
    <w:multiLevelType w:val="hybridMultilevel"/>
    <w:tmpl w:val="F4368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5139B4"/>
    <w:multiLevelType w:val="hybridMultilevel"/>
    <w:tmpl w:val="E61EC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6E68A2"/>
    <w:multiLevelType w:val="hybridMultilevel"/>
    <w:tmpl w:val="D30AB4E6"/>
    <w:lvl w:ilvl="0" w:tplc="807ED25A">
      <w:start w:val="1"/>
      <w:numFmt w:val="bullet"/>
      <w:lvlText w:val="–"/>
      <w:lvlJc w:val="left"/>
      <w:pPr>
        <w:tabs>
          <w:tab w:val="num" w:pos="720"/>
        </w:tabs>
        <w:ind w:left="720" w:hanging="360"/>
      </w:pPr>
      <w:rPr>
        <w:rFonts w:ascii="Lucida Grande" w:hAnsi="Lucida Grande" w:hint="default"/>
      </w:rPr>
    </w:lvl>
    <w:lvl w:ilvl="1" w:tplc="814481C8">
      <w:start w:val="1"/>
      <w:numFmt w:val="bullet"/>
      <w:lvlText w:val="–"/>
      <w:lvlJc w:val="left"/>
      <w:pPr>
        <w:tabs>
          <w:tab w:val="num" w:pos="1440"/>
        </w:tabs>
        <w:ind w:left="1440" w:hanging="360"/>
      </w:pPr>
      <w:rPr>
        <w:rFonts w:ascii="Lucida Grande" w:hAnsi="Lucida Grande" w:hint="default"/>
      </w:rPr>
    </w:lvl>
    <w:lvl w:ilvl="2" w:tplc="6172F12E" w:tentative="1">
      <w:start w:val="1"/>
      <w:numFmt w:val="bullet"/>
      <w:lvlText w:val="–"/>
      <w:lvlJc w:val="left"/>
      <w:pPr>
        <w:tabs>
          <w:tab w:val="num" w:pos="2160"/>
        </w:tabs>
        <w:ind w:left="2160" w:hanging="360"/>
      </w:pPr>
      <w:rPr>
        <w:rFonts w:ascii="Lucida Grande" w:hAnsi="Lucida Grande" w:hint="default"/>
      </w:rPr>
    </w:lvl>
    <w:lvl w:ilvl="3" w:tplc="0152EB78" w:tentative="1">
      <w:start w:val="1"/>
      <w:numFmt w:val="bullet"/>
      <w:lvlText w:val="–"/>
      <w:lvlJc w:val="left"/>
      <w:pPr>
        <w:tabs>
          <w:tab w:val="num" w:pos="2880"/>
        </w:tabs>
        <w:ind w:left="2880" w:hanging="360"/>
      </w:pPr>
      <w:rPr>
        <w:rFonts w:ascii="Lucida Grande" w:hAnsi="Lucida Grande" w:hint="default"/>
      </w:rPr>
    </w:lvl>
    <w:lvl w:ilvl="4" w:tplc="D826E9D8" w:tentative="1">
      <w:start w:val="1"/>
      <w:numFmt w:val="bullet"/>
      <w:lvlText w:val="–"/>
      <w:lvlJc w:val="left"/>
      <w:pPr>
        <w:tabs>
          <w:tab w:val="num" w:pos="3600"/>
        </w:tabs>
        <w:ind w:left="3600" w:hanging="360"/>
      </w:pPr>
      <w:rPr>
        <w:rFonts w:ascii="Lucida Grande" w:hAnsi="Lucida Grande" w:hint="default"/>
      </w:rPr>
    </w:lvl>
    <w:lvl w:ilvl="5" w:tplc="BE08DF02" w:tentative="1">
      <w:start w:val="1"/>
      <w:numFmt w:val="bullet"/>
      <w:lvlText w:val="–"/>
      <w:lvlJc w:val="left"/>
      <w:pPr>
        <w:tabs>
          <w:tab w:val="num" w:pos="4320"/>
        </w:tabs>
        <w:ind w:left="4320" w:hanging="360"/>
      </w:pPr>
      <w:rPr>
        <w:rFonts w:ascii="Lucida Grande" w:hAnsi="Lucida Grande" w:hint="default"/>
      </w:rPr>
    </w:lvl>
    <w:lvl w:ilvl="6" w:tplc="ECDA0ABA" w:tentative="1">
      <w:start w:val="1"/>
      <w:numFmt w:val="bullet"/>
      <w:lvlText w:val="–"/>
      <w:lvlJc w:val="left"/>
      <w:pPr>
        <w:tabs>
          <w:tab w:val="num" w:pos="5040"/>
        </w:tabs>
        <w:ind w:left="5040" w:hanging="360"/>
      </w:pPr>
      <w:rPr>
        <w:rFonts w:ascii="Lucida Grande" w:hAnsi="Lucida Grande" w:hint="default"/>
      </w:rPr>
    </w:lvl>
    <w:lvl w:ilvl="7" w:tplc="BD8AD73C" w:tentative="1">
      <w:start w:val="1"/>
      <w:numFmt w:val="bullet"/>
      <w:lvlText w:val="–"/>
      <w:lvlJc w:val="left"/>
      <w:pPr>
        <w:tabs>
          <w:tab w:val="num" w:pos="5760"/>
        </w:tabs>
        <w:ind w:left="5760" w:hanging="360"/>
      </w:pPr>
      <w:rPr>
        <w:rFonts w:ascii="Lucida Grande" w:hAnsi="Lucida Grande" w:hint="default"/>
      </w:rPr>
    </w:lvl>
    <w:lvl w:ilvl="8" w:tplc="D346D7C0" w:tentative="1">
      <w:start w:val="1"/>
      <w:numFmt w:val="bullet"/>
      <w:lvlText w:val="–"/>
      <w:lvlJc w:val="left"/>
      <w:pPr>
        <w:tabs>
          <w:tab w:val="num" w:pos="6480"/>
        </w:tabs>
        <w:ind w:left="6480" w:hanging="360"/>
      </w:pPr>
      <w:rPr>
        <w:rFonts w:ascii="Lucida Grande" w:hAnsi="Lucida Grande" w:hint="default"/>
      </w:rPr>
    </w:lvl>
  </w:abstractNum>
  <w:abstractNum w:abstractNumId="7" w15:restartNumberingAfterBreak="0">
    <w:nsid w:val="10733D76"/>
    <w:multiLevelType w:val="hybridMultilevel"/>
    <w:tmpl w:val="2A767F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F94BFD"/>
    <w:multiLevelType w:val="hybridMultilevel"/>
    <w:tmpl w:val="CC767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66277B"/>
    <w:multiLevelType w:val="multilevel"/>
    <w:tmpl w:val="1470789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ascii="Tahoma" w:eastAsia="Times New Roman" w:hAnsi="Tahoma" w:cs="Tahoma" w:hint="default"/>
        <w:b/>
        <w:bCs w:val="0"/>
        <w:i/>
        <w:iCs w:val="0"/>
        <w:caps w:val="0"/>
        <w:smallCaps w:val="0"/>
        <w:strike w:val="0"/>
        <w:dstrike w:val="0"/>
        <w:noProof w:val="0"/>
        <w:vanish w:val="0"/>
        <w:color w:val="00000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980"/>
        </w:tabs>
        <w:ind w:left="1764" w:hanging="504"/>
      </w:pPr>
      <w:rPr>
        <w:rFonts w:ascii="Tahoma" w:hAnsi="Tahoma" w:cs="Tahoma" w:hint="default"/>
        <w:b/>
        <w:i/>
        <w:color w:val="auto"/>
      </w:rPr>
    </w:lvl>
    <w:lvl w:ilvl="3">
      <w:start w:val="1"/>
      <w:numFmt w:val="decimal"/>
      <w:pStyle w:val="Heading4"/>
      <w:lvlText w:val="%1.%2.%3.%4."/>
      <w:lvlJc w:val="left"/>
      <w:pPr>
        <w:tabs>
          <w:tab w:val="num" w:pos="2160"/>
        </w:tabs>
        <w:ind w:left="1728" w:hanging="648"/>
      </w:pPr>
      <w:rPr>
        <w:rFonts w:hint="default"/>
      </w:rPr>
    </w:lvl>
    <w:lvl w:ilvl="4">
      <w:start w:val="1"/>
      <w:numFmt w:val="decimal"/>
      <w:pStyle w:val="Heading5"/>
      <w:lvlText w:val="%1.%2.%3.%4.%5."/>
      <w:lvlJc w:val="left"/>
      <w:pPr>
        <w:tabs>
          <w:tab w:val="num" w:pos="2520"/>
        </w:tabs>
        <w:ind w:left="2232" w:hanging="792"/>
      </w:pPr>
      <w:rPr>
        <w:rFonts w:hint="default"/>
      </w:rPr>
    </w:lvl>
    <w:lvl w:ilvl="5">
      <w:start w:val="1"/>
      <w:numFmt w:val="decimal"/>
      <w:pStyle w:val="Heading6"/>
      <w:lvlText w:val="%1.%2.%3.%4.%5.%6."/>
      <w:lvlJc w:val="left"/>
      <w:pPr>
        <w:tabs>
          <w:tab w:val="num" w:pos="3240"/>
        </w:tabs>
        <w:ind w:left="2736" w:hanging="936"/>
      </w:pPr>
      <w:rPr>
        <w:rFonts w:hint="default"/>
      </w:rPr>
    </w:lvl>
    <w:lvl w:ilvl="6">
      <w:start w:val="1"/>
      <w:numFmt w:val="decimal"/>
      <w:pStyle w:val="Heading7"/>
      <w:lvlText w:val="%1.%2.%3.%4.%5.%6.%7."/>
      <w:lvlJc w:val="left"/>
      <w:pPr>
        <w:tabs>
          <w:tab w:val="num" w:pos="3960"/>
        </w:tabs>
        <w:ind w:left="3240" w:hanging="1080"/>
      </w:pPr>
      <w:rPr>
        <w:rFonts w:hint="default"/>
      </w:rPr>
    </w:lvl>
    <w:lvl w:ilvl="7">
      <w:start w:val="1"/>
      <w:numFmt w:val="decimal"/>
      <w:pStyle w:val="Heading8"/>
      <w:lvlText w:val="%1.%2.%3.%4.%5.%6.%7.%8."/>
      <w:lvlJc w:val="left"/>
      <w:pPr>
        <w:tabs>
          <w:tab w:val="num" w:pos="4320"/>
        </w:tabs>
        <w:ind w:left="3744" w:hanging="1224"/>
      </w:pPr>
      <w:rPr>
        <w:rFonts w:hint="default"/>
      </w:rPr>
    </w:lvl>
    <w:lvl w:ilvl="8">
      <w:start w:val="1"/>
      <w:numFmt w:val="decimal"/>
      <w:pStyle w:val="Heading9"/>
      <w:lvlText w:val="%1.%2.%3.%4.%5.%6.%7.%8.%9."/>
      <w:lvlJc w:val="left"/>
      <w:pPr>
        <w:tabs>
          <w:tab w:val="num" w:pos="5040"/>
        </w:tabs>
        <w:ind w:left="4320" w:hanging="1440"/>
      </w:pPr>
      <w:rPr>
        <w:rFonts w:hint="default"/>
      </w:rPr>
    </w:lvl>
  </w:abstractNum>
  <w:abstractNum w:abstractNumId="10" w15:restartNumberingAfterBreak="0">
    <w:nsid w:val="1CBB727A"/>
    <w:multiLevelType w:val="hybridMultilevel"/>
    <w:tmpl w:val="FC526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C76CCB"/>
    <w:multiLevelType w:val="hybridMultilevel"/>
    <w:tmpl w:val="FB50C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2F7C21"/>
    <w:multiLevelType w:val="hybridMultilevel"/>
    <w:tmpl w:val="B9E65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606A2E"/>
    <w:multiLevelType w:val="hybridMultilevel"/>
    <w:tmpl w:val="F1F27D0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4" w15:restartNumberingAfterBreak="0">
    <w:nsid w:val="229852C4"/>
    <w:multiLevelType w:val="hybridMultilevel"/>
    <w:tmpl w:val="E6607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460428"/>
    <w:multiLevelType w:val="hybridMultilevel"/>
    <w:tmpl w:val="2D7A2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DD129F"/>
    <w:multiLevelType w:val="hybridMultilevel"/>
    <w:tmpl w:val="1554B0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8C66A7B"/>
    <w:multiLevelType w:val="hybridMultilevel"/>
    <w:tmpl w:val="CB1684D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8" w15:restartNumberingAfterBreak="0">
    <w:nsid w:val="2FDA7E3F"/>
    <w:multiLevelType w:val="hybridMultilevel"/>
    <w:tmpl w:val="07188D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087621A"/>
    <w:multiLevelType w:val="hybridMultilevel"/>
    <w:tmpl w:val="9048A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E8372A"/>
    <w:multiLevelType w:val="hybridMultilevel"/>
    <w:tmpl w:val="F5B02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700B62"/>
    <w:multiLevelType w:val="hybridMultilevel"/>
    <w:tmpl w:val="D014106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4E90775"/>
    <w:multiLevelType w:val="hybridMultilevel"/>
    <w:tmpl w:val="7B0C2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5775717"/>
    <w:multiLevelType w:val="hybridMultilevel"/>
    <w:tmpl w:val="764CE3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36191D3C"/>
    <w:multiLevelType w:val="hybridMultilevel"/>
    <w:tmpl w:val="71EAB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4E15A8"/>
    <w:multiLevelType w:val="hybridMultilevel"/>
    <w:tmpl w:val="F0A6A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3C2FA5"/>
    <w:multiLevelType w:val="hybridMultilevel"/>
    <w:tmpl w:val="36DE5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3C2B68"/>
    <w:multiLevelType w:val="hybridMultilevel"/>
    <w:tmpl w:val="FD54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5B214F"/>
    <w:multiLevelType w:val="hybridMultilevel"/>
    <w:tmpl w:val="0F024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72682E"/>
    <w:multiLevelType w:val="hybridMultilevel"/>
    <w:tmpl w:val="AD983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0B637A"/>
    <w:multiLevelType w:val="hybridMultilevel"/>
    <w:tmpl w:val="FA645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B71F77"/>
    <w:multiLevelType w:val="hybridMultilevel"/>
    <w:tmpl w:val="9622FD3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DCE1A41"/>
    <w:multiLevelType w:val="hybridMultilevel"/>
    <w:tmpl w:val="C05AE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D7547E"/>
    <w:multiLevelType w:val="hybridMultilevel"/>
    <w:tmpl w:val="3C0E65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BFF0A69"/>
    <w:multiLevelType w:val="hybridMultilevel"/>
    <w:tmpl w:val="19DA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66677B"/>
    <w:multiLevelType w:val="hybridMultilevel"/>
    <w:tmpl w:val="6436FDF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D8B605C"/>
    <w:multiLevelType w:val="hybridMultilevel"/>
    <w:tmpl w:val="D7788FFC"/>
    <w:lvl w:ilvl="0" w:tplc="807ED25A">
      <w:start w:val="1"/>
      <w:numFmt w:val="bullet"/>
      <w:lvlText w:val="–"/>
      <w:lvlJc w:val="left"/>
      <w:pPr>
        <w:tabs>
          <w:tab w:val="num" w:pos="720"/>
        </w:tabs>
        <w:ind w:left="720" w:hanging="360"/>
      </w:pPr>
      <w:rPr>
        <w:rFonts w:ascii="Lucida Grande" w:hAnsi="Lucida Grande" w:hint="default"/>
      </w:rPr>
    </w:lvl>
    <w:lvl w:ilvl="1" w:tplc="04090005">
      <w:start w:val="1"/>
      <w:numFmt w:val="bullet"/>
      <w:lvlText w:val=""/>
      <w:lvlJc w:val="left"/>
      <w:pPr>
        <w:tabs>
          <w:tab w:val="num" w:pos="1440"/>
        </w:tabs>
        <w:ind w:left="1440" w:hanging="360"/>
      </w:pPr>
      <w:rPr>
        <w:rFonts w:ascii="Wingdings" w:hAnsi="Wingdings" w:hint="default"/>
      </w:rPr>
    </w:lvl>
    <w:lvl w:ilvl="2" w:tplc="6172F12E" w:tentative="1">
      <w:start w:val="1"/>
      <w:numFmt w:val="bullet"/>
      <w:lvlText w:val="–"/>
      <w:lvlJc w:val="left"/>
      <w:pPr>
        <w:tabs>
          <w:tab w:val="num" w:pos="2160"/>
        </w:tabs>
        <w:ind w:left="2160" w:hanging="360"/>
      </w:pPr>
      <w:rPr>
        <w:rFonts w:ascii="Lucida Grande" w:hAnsi="Lucida Grande" w:hint="default"/>
      </w:rPr>
    </w:lvl>
    <w:lvl w:ilvl="3" w:tplc="0152EB78" w:tentative="1">
      <w:start w:val="1"/>
      <w:numFmt w:val="bullet"/>
      <w:lvlText w:val="–"/>
      <w:lvlJc w:val="left"/>
      <w:pPr>
        <w:tabs>
          <w:tab w:val="num" w:pos="2880"/>
        </w:tabs>
        <w:ind w:left="2880" w:hanging="360"/>
      </w:pPr>
      <w:rPr>
        <w:rFonts w:ascii="Lucida Grande" w:hAnsi="Lucida Grande" w:hint="default"/>
      </w:rPr>
    </w:lvl>
    <w:lvl w:ilvl="4" w:tplc="D826E9D8" w:tentative="1">
      <w:start w:val="1"/>
      <w:numFmt w:val="bullet"/>
      <w:lvlText w:val="–"/>
      <w:lvlJc w:val="left"/>
      <w:pPr>
        <w:tabs>
          <w:tab w:val="num" w:pos="3600"/>
        </w:tabs>
        <w:ind w:left="3600" w:hanging="360"/>
      </w:pPr>
      <w:rPr>
        <w:rFonts w:ascii="Lucida Grande" w:hAnsi="Lucida Grande" w:hint="default"/>
      </w:rPr>
    </w:lvl>
    <w:lvl w:ilvl="5" w:tplc="BE08DF02" w:tentative="1">
      <w:start w:val="1"/>
      <w:numFmt w:val="bullet"/>
      <w:lvlText w:val="–"/>
      <w:lvlJc w:val="left"/>
      <w:pPr>
        <w:tabs>
          <w:tab w:val="num" w:pos="4320"/>
        </w:tabs>
        <w:ind w:left="4320" w:hanging="360"/>
      </w:pPr>
      <w:rPr>
        <w:rFonts w:ascii="Lucida Grande" w:hAnsi="Lucida Grande" w:hint="default"/>
      </w:rPr>
    </w:lvl>
    <w:lvl w:ilvl="6" w:tplc="ECDA0ABA" w:tentative="1">
      <w:start w:val="1"/>
      <w:numFmt w:val="bullet"/>
      <w:lvlText w:val="–"/>
      <w:lvlJc w:val="left"/>
      <w:pPr>
        <w:tabs>
          <w:tab w:val="num" w:pos="5040"/>
        </w:tabs>
        <w:ind w:left="5040" w:hanging="360"/>
      </w:pPr>
      <w:rPr>
        <w:rFonts w:ascii="Lucida Grande" w:hAnsi="Lucida Grande" w:hint="default"/>
      </w:rPr>
    </w:lvl>
    <w:lvl w:ilvl="7" w:tplc="BD8AD73C" w:tentative="1">
      <w:start w:val="1"/>
      <w:numFmt w:val="bullet"/>
      <w:lvlText w:val="–"/>
      <w:lvlJc w:val="left"/>
      <w:pPr>
        <w:tabs>
          <w:tab w:val="num" w:pos="5760"/>
        </w:tabs>
        <w:ind w:left="5760" w:hanging="360"/>
      </w:pPr>
      <w:rPr>
        <w:rFonts w:ascii="Lucida Grande" w:hAnsi="Lucida Grande" w:hint="default"/>
      </w:rPr>
    </w:lvl>
    <w:lvl w:ilvl="8" w:tplc="D346D7C0" w:tentative="1">
      <w:start w:val="1"/>
      <w:numFmt w:val="bullet"/>
      <w:lvlText w:val="–"/>
      <w:lvlJc w:val="left"/>
      <w:pPr>
        <w:tabs>
          <w:tab w:val="num" w:pos="6480"/>
        </w:tabs>
        <w:ind w:left="6480" w:hanging="360"/>
      </w:pPr>
      <w:rPr>
        <w:rFonts w:ascii="Lucida Grande" w:hAnsi="Lucida Grande" w:hint="default"/>
      </w:rPr>
    </w:lvl>
  </w:abstractNum>
  <w:abstractNum w:abstractNumId="37" w15:restartNumberingAfterBreak="0">
    <w:nsid w:val="60FE45CC"/>
    <w:multiLevelType w:val="hybridMultilevel"/>
    <w:tmpl w:val="E54C3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CE2CCF"/>
    <w:multiLevelType w:val="hybridMultilevel"/>
    <w:tmpl w:val="9B2C6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447E9A"/>
    <w:multiLevelType w:val="hybridMultilevel"/>
    <w:tmpl w:val="B748C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C435DC"/>
    <w:multiLevelType w:val="hybridMultilevel"/>
    <w:tmpl w:val="0A98BF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6E92CB1"/>
    <w:multiLevelType w:val="hybridMultilevel"/>
    <w:tmpl w:val="66A060C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B205D10"/>
    <w:multiLevelType w:val="hybridMultilevel"/>
    <w:tmpl w:val="FB628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9715F7"/>
    <w:multiLevelType w:val="hybridMultilevel"/>
    <w:tmpl w:val="BB5C3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9"/>
  </w:num>
  <w:num w:numId="5">
    <w:abstractNumId w:val="0"/>
  </w:num>
  <w:num w:numId="6">
    <w:abstractNumId w:val="14"/>
  </w:num>
  <w:num w:numId="7">
    <w:abstractNumId w:val="12"/>
  </w:num>
  <w:num w:numId="8">
    <w:abstractNumId w:val="29"/>
  </w:num>
  <w:num w:numId="9">
    <w:abstractNumId w:val="19"/>
  </w:num>
  <w:num w:numId="10">
    <w:abstractNumId w:val="4"/>
  </w:num>
  <w:num w:numId="11">
    <w:abstractNumId w:val="15"/>
  </w:num>
  <w:num w:numId="12">
    <w:abstractNumId w:val="30"/>
  </w:num>
  <w:num w:numId="13">
    <w:abstractNumId w:val="32"/>
  </w:num>
  <w:num w:numId="14">
    <w:abstractNumId w:val="10"/>
  </w:num>
  <w:num w:numId="15">
    <w:abstractNumId w:val="20"/>
  </w:num>
  <w:num w:numId="16">
    <w:abstractNumId w:val="38"/>
  </w:num>
  <w:num w:numId="17">
    <w:abstractNumId w:val="43"/>
  </w:num>
  <w:num w:numId="18">
    <w:abstractNumId w:val="11"/>
  </w:num>
  <w:num w:numId="19">
    <w:abstractNumId w:val="28"/>
  </w:num>
  <w:num w:numId="20">
    <w:abstractNumId w:val="5"/>
  </w:num>
  <w:num w:numId="21">
    <w:abstractNumId w:val="24"/>
  </w:num>
  <w:num w:numId="22">
    <w:abstractNumId w:val="8"/>
  </w:num>
  <w:num w:numId="23">
    <w:abstractNumId w:val="42"/>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num>
  <w:num w:numId="26">
    <w:abstractNumId w:val="37"/>
  </w:num>
  <w:num w:numId="27">
    <w:abstractNumId w:val="33"/>
  </w:num>
  <w:num w:numId="28">
    <w:abstractNumId w:val="26"/>
  </w:num>
  <w:num w:numId="29">
    <w:abstractNumId w:val="7"/>
  </w:num>
  <w:num w:numId="30">
    <w:abstractNumId w:val="27"/>
  </w:num>
  <w:num w:numId="31">
    <w:abstractNumId w:val="6"/>
  </w:num>
  <w:num w:numId="32">
    <w:abstractNumId w:val="36"/>
  </w:num>
  <w:num w:numId="33">
    <w:abstractNumId w:val="31"/>
  </w:num>
  <w:num w:numId="34">
    <w:abstractNumId w:val="16"/>
  </w:num>
  <w:num w:numId="35">
    <w:abstractNumId w:val="18"/>
  </w:num>
  <w:num w:numId="36">
    <w:abstractNumId w:val="41"/>
  </w:num>
  <w:num w:numId="37">
    <w:abstractNumId w:val="22"/>
  </w:num>
  <w:num w:numId="38">
    <w:abstractNumId w:val="40"/>
  </w:num>
  <w:num w:numId="39">
    <w:abstractNumId w:val="35"/>
  </w:num>
  <w:num w:numId="40">
    <w:abstractNumId w:val="34"/>
  </w:num>
  <w:num w:numId="41">
    <w:abstractNumId w:val="25"/>
  </w:num>
  <w:num w:numId="42">
    <w:abstractNumId w:val="13"/>
  </w:num>
  <w:num w:numId="43">
    <w:abstractNumId w:val="17"/>
  </w:num>
  <w:num w:numId="44">
    <w:abstractNumId w:val="21"/>
  </w:num>
  <w:num w:numId="4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oldfine, Jill">
    <w15:presenceInfo w15:providerId="AD" w15:userId="S-1-5-21-1229272821-1958367476-725345543-13624"/>
  </w15:person>
  <w15:person w15:author="Herrig, Ron">
    <w15:presenceInfo w15:providerId="AD" w15:userId="S-1-5-21-1229272821-1958367476-725345543-35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trackRevisions/>
  <w:defaultTabStop w:val="720"/>
  <w:characterSpacingControl w:val="doNotCompress"/>
  <w:hdrShapeDefaults>
    <o:shapedefaults v:ext="edit" spidmax="12290"/>
    <o:shapelayout v:ext="edit">
      <o:idmap v:ext="edit" data="1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7B4"/>
    <w:rsid w:val="000144E5"/>
    <w:rsid w:val="000169ED"/>
    <w:rsid w:val="00017E86"/>
    <w:rsid w:val="00020D27"/>
    <w:rsid w:val="00022352"/>
    <w:rsid w:val="0002481D"/>
    <w:rsid w:val="00030306"/>
    <w:rsid w:val="00031E7B"/>
    <w:rsid w:val="000344C7"/>
    <w:rsid w:val="00034D70"/>
    <w:rsid w:val="00035EBE"/>
    <w:rsid w:val="00040F2F"/>
    <w:rsid w:val="000425B5"/>
    <w:rsid w:val="000461FC"/>
    <w:rsid w:val="00051A7C"/>
    <w:rsid w:val="00051ED5"/>
    <w:rsid w:val="000548CD"/>
    <w:rsid w:val="00056679"/>
    <w:rsid w:val="0006318F"/>
    <w:rsid w:val="00067A1D"/>
    <w:rsid w:val="00067B92"/>
    <w:rsid w:val="000707BB"/>
    <w:rsid w:val="00070CCD"/>
    <w:rsid w:val="00071AC8"/>
    <w:rsid w:val="0007713C"/>
    <w:rsid w:val="00077B32"/>
    <w:rsid w:val="000873ED"/>
    <w:rsid w:val="00090763"/>
    <w:rsid w:val="00091619"/>
    <w:rsid w:val="00095925"/>
    <w:rsid w:val="00096121"/>
    <w:rsid w:val="000A356F"/>
    <w:rsid w:val="000A40A4"/>
    <w:rsid w:val="000B04B4"/>
    <w:rsid w:val="000B09C3"/>
    <w:rsid w:val="000B1A19"/>
    <w:rsid w:val="000B4D4B"/>
    <w:rsid w:val="000B5158"/>
    <w:rsid w:val="000B732C"/>
    <w:rsid w:val="000C3980"/>
    <w:rsid w:val="000D09DB"/>
    <w:rsid w:val="000D556B"/>
    <w:rsid w:val="000D6696"/>
    <w:rsid w:val="000E0412"/>
    <w:rsid w:val="000E661E"/>
    <w:rsid w:val="000F3FA6"/>
    <w:rsid w:val="00102AF4"/>
    <w:rsid w:val="0010323E"/>
    <w:rsid w:val="00106018"/>
    <w:rsid w:val="00107C6C"/>
    <w:rsid w:val="0011719A"/>
    <w:rsid w:val="0012783F"/>
    <w:rsid w:val="00131FD1"/>
    <w:rsid w:val="00133C14"/>
    <w:rsid w:val="00140243"/>
    <w:rsid w:val="00143C49"/>
    <w:rsid w:val="00144156"/>
    <w:rsid w:val="001456D2"/>
    <w:rsid w:val="00146797"/>
    <w:rsid w:val="00154409"/>
    <w:rsid w:val="00154F3B"/>
    <w:rsid w:val="00157455"/>
    <w:rsid w:val="0016210B"/>
    <w:rsid w:val="00165A13"/>
    <w:rsid w:val="001667E1"/>
    <w:rsid w:val="00166A0E"/>
    <w:rsid w:val="001737F9"/>
    <w:rsid w:val="001749DA"/>
    <w:rsid w:val="00177806"/>
    <w:rsid w:val="00177AFA"/>
    <w:rsid w:val="0018680F"/>
    <w:rsid w:val="001873C2"/>
    <w:rsid w:val="00195189"/>
    <w:rsid w:val="001A000E"/>
    <w:rsid w:val="001A52B1"/>
    <w:rsid w:val="001A7149"/>
    <w:rsid w:val="001A72DE"/>
    <w:rsid w:val="001B051F"/>
    <w:rsid w:val="001B1CBE"/>
    <w:rsid w:val="001B3139"/>
    <w:rsid w:val="001B72D8"/>
    <w:rsid w:val="001B74BD"/>
    <w:rsid w:val="001B7920"/>
    <w:rsid w:val="001C282A"/>
    <w:rsid w:val="001D16A8"/>
    <w:rsid w:val="001D4651"/>
    <w:rsid w:val="001D4B1D"/>
    <w:rsid w:val="001D7BF7"/>
    <w:rsid w:val="001E0406"/>
    <w:rsid w:val="001E6264"/>
    <w:rsid w:val="001E7A90"/>
    <w:rsid w:val="001F10B9"/>
    <w:rsid w:val="00200792"/>
    <w:rsid w:val="00202EDF"/>
    <w:rsid w:val="00203A93"/>
    <w:rsid w:val="002051C8"/>
    <w:rsid w:val="00206406"/>
    <w:rsid w:val="00210FE5"/>
    <w:rsid w:val="002139DC"/>
    <w:rsid w:val="00213F05"/>
    <w:rsid w:val="00223796"/>
    <w:rsid w:val="0022381E"/>
    <w:rsid w:val="00226557"/>
    <w:rsid w:val="00247D3D"/>
    <w:rsid w:val="00250198"/>
    <w:rsid w:val="002521AF"/>
    <w:rsid w:val="00253050"/>
    <w:rsid w:val="00255DB0"/>
    <w:rsid w:val="00255DD8"/>
    <w:rsid w:val="00264E9E"/>
    <w:rsid w:val="00267484"/>
    <w:rsid w:val="0027134B"/>
    <w:rsid w:val="002738DE"/>
    <w:rsid w:val="00277AE7"/>
    <w:rsid w:val="00283E13"/>
    <w:rsid w:val="002845D4"/>
    <w:rsid w:val="00284F23"/>
    <w:rsid w:val="00285719"/>
    <w:rsid w:val="00290191"/>
    <w:rsid w:val="00292CF1"/>
    <w:rsid w:val="00295EFB"/>
    <w:rsid w:val="002A50EA"/>
    <w:rsid w:val="002A57B0"/>
    <w:rsid w:val="002A734F"/>
    <w:rsid w:val="002B2248"/>
    <w:rsid w:val="002B2813"/>
    <w:rsid w:val="002B2A5A"/>
    <w:rsid w:val="002B5B0E"/>
    <w:rsid w:val="002B6F71"/>
    <w:rsid w:val="002C01B3"/>
    <w:rsid w:val="002C0BA0"/>
    <w:rsid w:val="002C28D2"/>
    <w:rsid w:val="002C78E2"/>
    <w:rsid w:val="002D061D"/>
    <w:rsid w:val="002D62F6"/>
    <w:rsid w:val="002E060C"/>
    <w:rsid w:val="002E1040"/>
    <w:rsid w:val="002E631F"/>
    <w:rsid w:val="002E663C"/>
    <w:rsid w:val="002F22C2"/>
    <w:rsid w:val="002F2B9D"/>
    <w:rsid w:val="002F5B50"/>
    <w:rsid w:val="002F617F"/>
    <w:rsid w:val="003030D8"/>
    <w:rsid w:val="00303307"/>
    <w:rsid w:val="003100B4"/>
    <w:rsid w:val="0031472C"/>
    <w:rsid w:val="00320BEE"/>
    <w:rsid w:val="00320DA1"/>
    <w:rsid w:val="00325315"/>
    <w:rsid w:val="003335DA"/>
    <w:rsid w:val="00333911"/>
    <w:rsid w:val="00333A86"/>
    <w:rsid w:val="003354F4"/>
    <w:rsid w:val="00335A07"/>
    <w:rsid w:val="00336318"/>
    <w:rsid w:val="003511FE"/>
    <w:rsid w:val="00351D82"/>
    <w:rsid w:val="00351EC8"/>
    <w:rsid w:val="003521C6"/>
    <w:rsid w:val="00361621"/>
    <w:rsid w:val="003653A3"/>
    <w:rsid w:val="00376C49"/>
    <w:rsid w:val="003853B3"/>
    <w:rsid w:val="003853B4"/>
    <w:rsid w:val="00390211"/>
    <w:rsid w:val="003951CE"/>
    <w:rsid w:val="003A5C55"/>
    <w:rsid w:val="003A6457"/>
    <w:rsid w:val="003A68E7"/>
    <w:rsid w:val="003B0D16"/>
    <w:rsid w:val="003B485A"/>
    <w:rsid w:val="003B5D00"/>
    <w:rsid w:val="003B620C"/>
    <w:rsid w:val="003B6B47"/>
    <w:rsid w:val="003B6F0F"/>
    <w:rsid w:val="003C5B55"/>
    <w:rsid w:val="003D3E3B"/>
    <w:rsid w:val="003D4E6C"/>
    <w:rsid w:val="003D652B"/>
    <w:rsid w:val="003D65B7"/>
    <w:rsid w:val="003E3DB2"/>
    <w:rsid w:val="003E4B80"/>
    <w:rsid w:val="003F0605"/>
    <w:rsid w:val="003F0A5B"/>
    <w:rsid w:val="003F39B8"/>
    <w:rsid w:val="003F6E02"/>
    <w:rsid w:val="003F7273"/>
    <w:rsid w:val="003F7AA5"/>
    <w:rsid w:val="00400272"/>
    <w:rsid w:val="00401D16"/>
    <w:rsid w:val="0040230C"/>
    <w:rsid w:val="00405F5A"/>
    <w:rsid w:val="00410E13"/>
    <w:rsid w:val="004123F7"/>
    <w:rsid w:val="00413BA4"/>
    <w:rsid w:val="004172A0"/>
    <w:rsid w:val="004219F6"/>
    <w:rsid w:val="00423347"/>
    <w:rsid w:val="0042636F"/>
    <w:rsid w:val="00433D4B"/>
    <w:rsid w:val="004343D1"/>
    <w:rsid w:val="004360A2"/>
    <w:rsid w:val="00437F7D"/>
    <w:rsid w:val="004405CC"/>
    <w:rsid w:val="004458D0"/>
    <w:rsid w:val="00446EE9"/>
    <w:rsid w:val="00450463"/>
    <w:rsid w:val="0045165D"/>
    <w:rsid w:val="0045231C"/>
    <w:rsid w:val="00454A30"/>
    <w:rsid w:val="00454F00"/>
    <w:rsid w:val="00455DE5"/>
    <w:rsid w:val="004578CC"/>
    <w:rsid w:val="00460238"/>
    <w:rsid w:val="00461BDC"/>
    <w:rsid w:val="00470095"/>
    <w:rsid w:val="00474F68"/>
    <w:rsid w:val="00481335"/>
    <w:rsid w:val="004816F0"/>
    <w:rsid w:val="004931BD"/>
    <w:rsid w:val="00497BF1"/>
    <w:rsid w:val="004A0F79"/>
    <w:rsid w:val="004A1B1D"/>
    <w:rsid w:val="004A3114"/>
    <w:rsid w:val="004A4980"/>
    <w:rsid w:val="004A6238"/>
    <w:rsid w:val="004A7E6E"/>
    <w:rsid w:val="004B1AC3"/>
    <w:rsid w:val="004B25D9"/>
    <w:rsid w:val="004B636A"/>
    <w:rsid w:val="004C2DD7"/>
    <w:rsid w:val="004C418B"/>
    <w:rsid w:val="004D0C18"/>
    <w:rsid w:val="004D1B1C"/>
    <w:rsid w:val="004D21C9"/>
    <w:rsid w:val="004D51CD"/>
    <w:rsid w:val="004E27C5"/>
    <w:rsid w:val="004E2A75"/>
    <w:rsid w:val="004E2BE1"/>
    <w:rsid w:val="004E3989"/>
    <w:rsid w:val="004E6920"/>
    <w:rsid w:val="004E7BAB"/>
    <w:rsid w:val="004F3158"/>
    <w:rsid w:val="004F6D97"/>
    <w:rsid w:val="004F7FA7"/>
    <w:rsid w:val="0050191A"/>
    <w:rsid w:val="0050276D"/>
    <w:rsid w:val="00505692"/>
    <w:rsid w:val="005060F9"/>
    <w:rsid w:val="00507442"/>
    <w:rsid w:val="00512C03"/>
    <w:rsid w:val="00516C1E"/>
    <w:rsid w:val="00516CCD"/>
    <w:rsid w:val="00521514"/>
    <w:rsid w:val="00521A76"/>
    <w:rsid w:val="00524E05"/>
    <w:rsid w:val="00532B41"/>
    <w:rsid w:val="00534D55"/>
    <w:rsid w:val="005373D1"/>
    <w:rsid w:val="00541907"/>
    <w:rsid w:val="0054256B"/>
    <w:rsid w:val="00544205"/>
    <w:rsid w:val="00545C7A"/>
    <w:rsid w:val="0054673A"/>
    <w:rsid w:val="00547B7C"/>
    <w:rsid w:val="00551058"/>
    <w:rsid w:val="005521B8"/>
    <w:rsid w:val="00555A99"/>
    <w:rsid w:val="005658B6"/>
    <w:rsid w:val="005667C6"/>
    <w:rsid w:val="00566BFC"/>
    <w:rsid w:val="005671E5"/>
    <w:rsid w:val="00567B70"/>
    <w:rsid w:val="00571FE5"/>
    <w:rsid w:val="00574F38"/>
    <w:rsid w:val="00577820"/>
    <w:rsid w:val="0058256E"/>
    <w:rsid w:val="00583E82"/>
    <w:rsid w:val="00584EDA"/>
    <w:rsid w:val="00591CBA"/>
    <w:rsid w:val="00592914"/>
    <w:rsid w:val="005961F9"/>
    <w:rsid w:val="005A1790"/>
    <w:rsid w:val="005A2003"/>
    <w:rsid w:val="005A323D"/>
    <w:rsid w:val="005A4DCF"/>
    <w:rsid w:val="005B7CC1"/>
    <w:rsid w:val="005C3F9F"/>
    <w:rsid w:val="005C41C5"/>
    <w:rsid w:val="005D005B"/>
    <w:rsid w:val="005D0B00"/>
    <w:rsid w:val="005D31A4"/>
    <w:rsid w:val="005D4F04"/>
    <w:rsid w:val="005D572B"/>
    <w:rsid w:val="005E12E6"/>
    <w:rsid w:val="005E30B8"/>
    <w:rsid w:val="00601058"/>
    <w:rsid w:val="006030E6"/>
    <w:rsid w:val="006076D7"/>
    <w:rsid w:val="00607A97"/>
    <w:rsid w:val="006102EC"/>
    <w:rsid w:val="00615DDD"/>
    <w:rsid w:val="00624EF1"/>
    <w:rsid w:val="00637BED"/>
    <w:rsid w:val="006401F2"/>
    <w:rsid w:val="0065136B"/>
    <w:rsid w:val="00651CE2"/>
    <w:rsid w:val="00666B6B"/>
    <w:rsid w:val="006677BE"/>
    <w:rsid w:val="00685AE9"/>
    <w:rsid w:val="00686989"/>
    <w:rsid w:val="0069048A"/>
    <w:rsid w:val="00697BC7"/>
    <w:rsid w:val="006A6F40"/>
    <w:rsid w:val="006B1BCC"/>
    <w:rsid w:val="006B7BFF"/>
    <w:rsid w:val="006C1B74"/>
    <w:rsid w:val="006C45A6"/>
    <w:rsid w:val="006C54C0"/>
    <w:rsid w:val="006C5EBC"/>
    <w:rsid w:val="006C6CDF"/>
    <w:rsid w:val="006D24E2"/>
    <w:rsid w:val="006D4211"/>
    <w:rsid w:val="006E1106"/>
    <w:rsid w:val="006E4562"/>
    <w:rsid w:val="006E6A23"/>
    <w:rsid w:val="006E6BDD"/>
    <w:rsid w:val="006F2008"/>
    <w:rsid w:val="006F2D59"/>
    <w:rsid w:val="006F755D"/>
    <w:rsid w:val="006F7DE1"/>
    <w:rsid w:val="00702A56"/>
    <w:rsid w:val="00714F0C"/>
    <w:rsid w:val="00716709"/>
    <w:rsid w:val="00721476"/>
    <w:rsid w:val="00723711"/>
    <w:rsid w:val="00723E7D"/>
    <w:rsid w:val="00730702"/>
    <w:rsid w:val="007336B9"/>
    <w:rsid w:val="007350F0"/>
    <w:rsid w:val="007358A8"/>
    <w:rsid w:val="00737D05"/>
    <w:rsid w:val="00746864"/>
    <w:rsid w:val="00754C76"/>
    <w:rsid w:val="00757761"/>
    <w:rsid w:val="00765D80"/>
    <w:rsid w:val="0077574C"/>
    <w:rsid w:val="00780109"/>
    <w:rsid w:val="0078041B"/>
    <w:rsid w:val="00791827"/>
    <w:rsid w:val="007B0A70"/>
    <w:rsid w:val="007B0EEA"/>
    <w:rsid w:val="007B3807"/>
    <w:rsid w:val="007C204C"/>
    <w:rsid w:val="007C580E"/>
    <w:rsid w:val="007C76DC"/>
    <w:rsid w:val="007D0706"/>
    <w:rsid w:val="007D07B4"/>
    <w:rsid w:val="007D685D"/>
    <w:rsid w:val="007E0574"/>
    <w:rsid w:val="007E0891"/>
    <w:rsid w:val="007E43D9"/>
    <w:rsid w:val="007E4DCD"/>
    <w:rsid w:val="007F13A0"/>
    <w:rsid w:val="007F3C35"/>
    <w:rsid w:val="00800A75"/>
    <w:rsid w:val="00801B02"/>
    <w:rsid w:val="00802218"/>
    <w:rsid w:val="0080638C"/>
    <w:rsid w:val="00806683"/>
    <w:rsid w:val="008104ED"/>
    <w:rsid w:val="00812CF7"/>
    <w:rsid w:val="00815180"/>
    <w:rsid w:val="00816D4A"/>
    <w:rsid w:val="00820E89"/>
    <w:rsid w:val="00823678"/>
    <w:rsid w:val="00823EC6"/>
    <w:rsid w:val="0082478A"/>
    <w:rsid w:val="008258B9"/>
    <w:rsid w:val="0083002F"/>
    <w:rsid w:val="00830C89"/>
    <w:rsid w:val="00831A9B"/>
    <w:rsid w:val="008335DD"/>
    <w:rsid w:val="00833D01"/>
    <w:rsid w:val="00834081"/>
    <w:rsid w:val="00835CB3"/>
    <w:rsid w:val="008360E2"/>
    <w:rsid w:val="008439C4"/>
    <w:rsid w:val="00843C48"/>
    <w:rsid w:val="00852337"/>
    <w:rsid w:val="00852D74"/>
    <w:rsid w:val="00852FD2"/>
    <w:rsid w:val="0086087A"/>
    <w:rsid w:val="00860CCC"/>
    <w:rsid w:val="0086175B"/>
    <w:rsid w:val="00862C0D"/>
    <w:rsid w:val="00865578"/>
    <w:rsid w:val="00866428"/>
    <w:rsid w:val="00867BD3"/>
    <w:rsid w:val="008711FA"/>
    <w:rsid w:val="00876497"/>
    <w:rsid w:val="00876F08"/>
    <w:rsid w:val="00882F42"/>
    <w:rsid w:val="008B0531"/>
    <w:rsid w:val="008B332A"/>
    <w:rsid w:val="008B640C"/>
    <w:rsid w:val="008C4CB5"/>
    <w:rsid w:val="008C5CCA"/>
    <w:rsid w:val="008D18EE"/>
    <w:rsid w:val="008D531E"/>
    <w:rsid w:val="008E1B69"/>
    <w:rsid w:val="008E7182"/>
    <w:rsid w:val="008E7C65"/>
    <w:rsid w:val="008F6A74"/>
    <w:rsid w:val="00901DD8"/>
    <w:rsid w:val="00914825"/>
    <w:rsid w:val="00916AA1"/>
    <w:rsid w:val="009216A5"/>
    <w:rsid w:val="00923DE9"/>
    <w:rsid w:val="00935CDC"/>
    <w:rsid w:val="00935D8B"/>
    <w:rsid w:val="00941B35"/>
    <w:rsid w:val="009435A9"/>
    <w:rsid w:val="00944A73"/>
    <w:rsid w:val="009504BE"/>
    <w:rsid w:val="00966865"/>
    <w:rsid w:val="009751F2"/>
    <w:rsid w:val="00980F2D"/>
    <w:rsid w:val="00982B39"/>
    <w:rsid w:val="0098721A"/>
    <w:rsid w:val="009916C9"/>
    <w:rsid w:val="00994446"/>
    <w:rsid w:val="00995B70"/>
    <w:rsid w:val="0099696E"/>
    <w:rsid w:val="00997442"/>
    <w:rsid w:val="009A4AEF"/>
    <w:rsid w:val="009A63A9"/>
    <w:rsid w:val="009B2CAF"/>
    <w:rsid w:val="009B36D0"/>
    <w:rsid w:val="009C0427"/>
    <w:rsid w:val="009C6D91"/>
    <w:rsid w:val="009D5B0E"/>
    <w:rsid w:val="009E02B4"/>
    <w:rsid w:val="009E0BFD"/>
    <w:rsid w:val="009E7043"/>
    <w:rsid w:val="009F7D22"/>
    <w:rsid w:val="00A03894"/>
    <w:rsid w:val="00A10245"/>
    <w:rsid w:val="00A11843"/>
    <w:rsid w:val="00A1507B"/>
    <w:rsid w:val="00A17EC3"/>
    <w:rsid w:val="00A24AE4"/>
    <w:rsid w:val="00A40636"/>
    <w:rsid w:val="00A4511F"/>
    <w:rsid w:val="00A53515"/>
    <w:rsid w:val="00A66517"/>
    <w:rsid w:val="00A7009D"/>
    <w:rsid w:val="00A76DBE"/>
    <w:rsid w:val="00A8060E"/>
    <w:rsid w:val="00A849CC"/>
    <w:rsid w:val="00A939B9"/>
    <w:rsid w:val="00AB1B9F"/>
    <w:rsid w:val="00AC26DD"/>
    <w:rsid w:val="00AC434B"/>
    <w:rsid w:val="00AD332D"/>
    <w:rsid w:val="00AD66F8"/>
    <w:rsid w:val="00AE07D0"/>
    <w:rsid w:val="00AE28CC"/>
    <w:rsid w:val="00AE6FCB"/>
    <w:rsid w:val="00AF3A4D"/>
    <w:rsid w:val="00AF5D8E"/>
    <w:rsid w:val="00B1137C"/>
    <w:rsid w:val="00B22D0B"/>
    <w:rsid w:val="00B230BE"/>
    <w:rsid w:val="00B25BE7"/>
    <w:rsid w:val="00B27F7E"/>
    <w:rsid w:val="00B33D7B"/>
    <w:rsid w:val="00B3672C"/>
    <w:rsid w:val="00B40088"/>
    <w:rsid w:val="00B50722"/>
    <w:rsid w:val="00B515D1"/>
    <w:rsid w:val="00B535A1"/>
    <w:rsid w:val="00B53741"/>
    <w:rsid w:val="00B667B6"/>
    <w:rsid w:val="00B72B53"/>
    <w:rsid w:val="00B9074B"/>
    <w:rsid w:val="00B97524"/>
    <w:rsid w:val="00BA14C4"/>
    <w:rsid w:val="00BA2755"/>
    <w:rsid w:val="00BA45EE"/>
    <w:rsid w:val="00BA4C91"/>
    <w:rsid w:val="00BA4CF5"/>
    <w:rsid w:val="00BB4184"/>
    <w:rsid w:val="00BB5CFE"/>
    <w:rsid w:val="00BB660B"/>
    <w:rsid w:val="00BB6C70"/>
    <w:rsid w:val="00BB7DEC"/>
    <w:rsid w:val="00BC1977"/>
    <w:rsid w:val="00BC4F50"/>
    <w:rsid w:val="00BC7739"/>
    <w:rsid w:val="00BD12CF"/>
    <w:rsid w:val="00BE54E9"/>
    <w:rsid w:val="00BF56C7"/>
    <w:rsid w:val="00C02450"/>
    <w:rsid w:val="00C02C75"/>
    <w:rsid w:val="00C03E2D"/>
    <w:rsid w:val="00C1038F"/>
    <w:rsid w:val="00C1161C"/>
    <w:rsid w:val="00C144B1"/>
    <w:rsid w:val="00C164BF"/>
    <w:rsid w:val="00C208E4"/>
    <w:rsid w:val="00C33776"/>
    <w:rsid w:val="00C351A2"/>
    <w:rsid w:val="00C37C5C"/>
    <w:rsid w:val="00C4050B"/>
    <w:rsid w:val="00C45E9D"/>
    <w:rsid w:val="00C473CC"/>
    <w:rsid w:val="00C5104A"/>
    <w:rsid w:val="00C5389D"/>
    <w:rsid w:val="00C57840"/>
    <w:rsid w:val="00C613DD"/>
    <w:rsid w:val="00C63924"/>
    <w:rsid w:val="00C64E59"/>
    <w:rsid w:val="00C7097F"/>
    <w:rsid w:val="00C77F35"/>
    <w:rsid w:val="00C86600"/>
    <w:rsid w:val="00CA5E4A"/>
    <w:rsid w:val="00CB05BA"/>
    <w:rsid w:val="00CB06BE"/>
    <w:rsid w:val="00CB12B7"/>
    <w:rsid w:val="00CB4420"/>
    <w:rsid w:val="00CB6113"/>
    <w:rsid w:val="00CC0CBB"/>
    <w:rsid w:val="00CC2E60"/>
    <w:rsid w:val="00CC33CC"/>
    <w:rsid w:val="00CC3844"/>
    <w:rsid w:val="00CC65B7"/>
    <w:rsid w:val="00CC71E1"/>
    <w:rsid w:val="00CD1BF5"/>
    <w:rsid w:val="00CE6BB9"/>
    <w:rsid w:val="00CF3197"/>
    <w:rsid w:val="00CF36F4"/>
    <w:rsid w:val="00CF751A"/>
    <w:rsid w:val="00D035CA"/>
    <w:rsid w:val="00D07A9A"/>
    <w:rsid w:val="00D10A66"/>
    <w:rsid w:val="00D241A0"/>
    <w:rsid w:val="00D32365"/>
    <w:rsid w:val="00D370E3"/>
    <w:rsid w:val="00D43D48"/>
    <w:rsid w:val="00D43FF3"/>
    <w:rsid w:val="00D47495"/>
    <w:rsid w:val="00D53A50"/>
    <w:rsid w:val="00D54DC8"/>
    <w:rsid w:val="00D57C6B"/>
    <w:rsid w:val="00D64821"/>
    <w:rsid w:val="00D6775D"/>
    <w:rsid w:val="00D75053"/>
    <w:rsid w:val="00D752C0"/>
    <w:rsid w:val="00D81B90"/>
    <w:rsid w:val="00D835D2"/>
    <w:rsid w:val="00D868D8"/>
    <w:rsid w:val="00D94274"/>
    <w:rsid w:val="00D960B3"/>
    <w:rsid w:val="00DA425D"/>
    <w:rsid w:val="00DA6CF1"/>
    <w:rsid w:val="00DB2DC5"/>
    <w:rsid w:val="00DB3997"/>
    <w:rsid w:val="00DB5614"/>
    <w:rsid w:val="00DB5DA1"/>
    <w:rsid w:val="00DB7FFA"/>
    <w:rsid w:val="00DC1069"/>
    <w:rsid w:val="00DC1324"/>
    <w:rsid w:val="00DC66A7"/>
    <w:rsid w:val="00DD0679"/>
    <w:rsid w:val="00DE1085"/>
    <w:rsid w:val="00DF036B"/>
    <w:rsid w:val="00DF227B"/>
    <w:rsid w:val="00DF3408"/>
    <w:rsid w:val="00DF5CF8"/>
    <w:rsid w:val="00DF7B35"/>
    <w:rsid w:val="00E04C97"/>
    <w:rsid w:val="00E11201"/>
    <w:rsid w:val="00E2213E"/>
    <w:rsid w:val="00E2266C"/>
    <w:rsid w:val="00E276AE"/>
    <w:rsid w:val="00E30A7D"/>
    <w:rsid w:val="00E3150D"/>
    <w:rsid w:val="00E35A85"/>
    <w:rsid w:val="00E36E4C"/>
    <w:rsid w:val="00E42280"/>
    <w:rsid w:val="00E42656"/>
    <w:rsid w:val="00E42A89"/>
    <w:rsid w:val="00E44D95"/>
    <w:rsid w:val="00E61347"/>
    <w:rsid w:val="00E6134C"/>
    <w:rsid w:val="00E616D5"/>
    <w:rsid w:val="00E703DB"/>
    <w:rsid w:val="00E70A47"/>
    <w:rsid w:val="00E716D9"/>
    <w:rsid w:val="00E73A95"/>
    <w:rsid w:val="00E75288"/>
    <w:rsid w:val="00E76BF4"/>
    <w:rsid w:val="00E85A96"/>
    <w:rsid w:val="00E871BE"/>
    <w:rsid w:val="00E95C10"/>
    <w:rsid w:val="00EA181B"/>
    <w:rsid w:val="00EB1640"/>
    <w:rsid w:val="00EB2D18"/>
    <w:rsid w:val="00EB2E44"/>
    <w:rsid w:val="00EB64B0"/>
    <w:rsid w:val="00ED172A"/>
    <w:rsid w:val="00ED42B1"/>
    <w:rsid w:val="00ED4505"/>
    <w:rsid w:val="00ED4ACF"/>
    <w:rsid w:val="00ED7B1E"/>
    <w:rsid w:val="00EE2035"/>
    <w:rsid w:val="00EE362E"/>
    <w:rsid w:val="00EE4FBA"/>
    <w:rsid w:val="00EE5761"/>
    <w:rsid w:val="00EE75FB"/>
    <w:rsid w:val="00EF067A"/>
    <w:rsid w:val="00EF0727"/>
    <w:rsid w:val="00EF2270"/>
    <w:rsid w:val="00EF32F4"/>
    <w:rsid w:val="00EF3827"/>
    <w:rsid w:val="00EF6E80"/>
    <w:rsid w:val="00EF7CAE"/>
    <w:rsid w:val="00F0510B"/>
    <w:rsid w:val="00F06337"/>
    <w:rsid w:val="00F06535"/>
    <w:rsid w:val="00F07440"/>
    <w:rsid w:val="00F077C6"/>
    <w:rsid w:val="00F07A53"/>
    <w:rsid w:val="00F10E71"/>
    <w:rsid w:val="00F15F08"/>
    <w:rsid w:val="00F16DC6"/>
    <w:rsid w:val="00F1738F"/>
    <w:rsid w:val="00F179CF"/>
    <w:rsid w:val="00F20B70"/>
    <w:rsid w:val="00F20F85"/>
    <w:rsid w:val="00F233AD"/>
    <w:rsid w:val="00F235B7"/>
    <w:rsid w:val="00F307A8"/>
    <w:rsid w:val="00F37E32"/>
    <w:rsid w:val="00F4100D"/>
    <w:rsid w:val="00F42BAB"/>
    <w:rsid w:val="00F51FEB"/>
    <w:rsid w:val="00F52D03"/>
    <w:rsid w:val="00F622ED"/>
    <w:rsid w:val="00F62EC7"/>
    <w:rsid w:val="00F6333E"/>
    <w:rsid w:val="00F65C38"/>
    <w:rsid w:val="00F707A8"/>
    <w:rsid w:val="00F77057"/>
    <w:rsid w:val="00F813A7"/>
    <w:rsid w:val="00F9473E"/>
    <w:rsid w:val="00F95287"/>
    <w:rsid w:val="00F95A20"/>
    <w:rsid w:val="00F97C73"/>
    <w:rsid w:val="00FA1271"/>
    <w:rsid w:val="00FA2F99"/>
    <w:rsid w:val="00FA495A"/>
    <w:rsid w:val="00FA579F"/>
    <w:rsid w:val="00FA5F37"/>
    <w:rsid w:val="00FA6036"/>
    <w:rsid w:val="00FB0631"/>
    <w:rsid w:val="00FB4A25"/>
    <w:rsid w:val="00FB7333"/>
    <w:rsid w:val="00FC2587"/>
    <w:rsid w:val="00FD0AE8"/>
    <w:rsid w:val="00FD0C79"/>
    <w:rsid w:val="00FD27B4"/>
    <w:rsid w:val="00FD3E4E"/>
    <w:rsid w:val="00FD4E09"/>
    <w:rsid w:val="00FE09F7"/>
    <w:rsid w:val="00FE5876"/>
    <w:rsid w:val="00FF0E59"/>
    <w:rsid w:val="00FF3963"/>
    <w:rsid w:val="00FF7027"/>
    <w:rsid w:val="00FF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14:docId w14:val="42AC44E3"/>
  <w15:docId w15:val="{44FBF66F-CDE4-4EA4-8F78-84E70ADA4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ajorBidi"/>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A1D"/>
  </w:style>
  <w:style w:type="paragraph" w:styleId="Heading1">
    <w:name w:val="heading 1"/>
    <w:basedOn w:val="ListNumber"/>
    <w:link w:val="Heading1Char"/>
    <w:uiPriority w:val="9"/>
    <w:qFormat/>
    <w:rsid w:val="00E73A95"/>
    <w:pPr>
      <w:keepNext/>
      <w:keepLines/>
      <w:numPr>
        <w:numId w:val="4"/>
      </w:numPr>
      <w:outlineLvl w:val="0"/>
    </w:pPr>
    <w:rPr>
      <w:rFonts w:ascii="Tahoma" w:eastAsiaTheme="majorEastAsia" w:hAnsi="Tahoma"/>
      <w:b/>
      <w:bCs/>
      <w:sz w:val="24"/>
    </w:rPr>
  </w:style>
  <w:style w:type="paragraph" w:styleId="Heading2">
    <w:name w:val="heading 2"/>
    <w:basedOn w:val="ListNumber2"/>
    <w:link w:val="Heading2Char"/>
    <w:autoRedefine/>
    <w:uiPriority w:val="9"/>
    <w:unhideWhenUsed/>
    <w:qFormat/>
    <w:rsid w:val="00800A75"/>
    <w:pPr>
      <w:keepNext/>
      <w:keepLines/>
      <w:numPr>
        <w:ilvl w:val="1"/>
        <w:numId w:val="4"/>
      </w:numPr>
      <w:ind w:left="720"/>
      <w:jc w:val="both"/>
      <w:outlineLvl w:val="1"/>
    </w:pPr>
    <w:rPr>
      <w:rFonts w:ascii="Tahoma" w:eastAsiaTheme="majorEastAsia" w:hAnsi="Tahoma" w:cs="Tahoma"/>
      <w:b/>
      <w:bCs/>
      <w:i/>
      <w:szCs w:val="26"/>
    </w:rPr>
  </w:style>
  <w:style w:type="paragraph" w:styleId="Heading3">
    <w:name w:val="heading 3"/>
    <w:basedOn w:val="ListNumber3"/>
    <w:link w:val="Heading3Char"/>
    <w:uiPriority w:val="9"/>
    <w:unhideWhenUsed/>
    <w:qFormat/>
    <w:rsid w:val="00916AA1"/>
    <w:pPr>
      <w:keepNext/>
      <w:keepLines/>
      <w:numPr>
        <w:ilvl w:val="2"/>
        <w:numId w:val="4"/>
      </w:numPr>
      <w:tabs>
        <w:tab w:val="clear" w:pos="1980"/>
        <w:tab w:val="num" w:pos="1440"/>
      </w:tabs>
      <w:spacing w:before="200"/>
      <w:ind w:left="1224"/>
      <w:outlineLvl w:val="2"/>
    </w:pPr>
    <w:rPr>
      <w:rFonts w:ascii="Tahoma" w:eastAsiaTheme="majorEastAsia" w:hAnsi="Tahoma"/>
      <w:b/>
      <w:bCs/>
    </w:rPr>
  </w:style>
  <w:style w:type="paragraph" w:styleId="Heading4">
    <w:name w:val="heading 4"/>
    <w:basedOn w:val="Normal"/>
    <w:next w:val="Normal"/>
    <w:link w:val="Heading4Char"/>
    <w:uiPriority w:val="9"/>
    <w:unhideWhenUsed/>
    <w:qFormat/>
    <w:rsid w:val="00B9074B"/>
    <w:pPr>
      <w:keepNext/>
      <w:keepLines/>
      <w:numPr>
        <w:ilvl w:val="3"/>
        <w:numId w:val="4"/>
      </w:numPr>
      <w:spacing w:before="200"/>
      <w:outlineLvl w:val="3"/>
    </w:pPr>
    <w:rPr>
      <w:rFonts w:eastAsiaTheme="majorEastAsia"/>
      <w:b/>
      <w:bCs/>
      <w:i/>
      <w:iCs/>
    </w:rPr>
  </w:style>
  <w:style w:type="paragraph" w:styleId="Heading5">
    <w:name w:val="heading 5"/>
    <w:basedOn w:val="Normal"/>
    <w:next w:val="Normal"/>
    <w:link w:val="Heading5Char"/>
    <w:uiPriority w:val="9"/>
    <w:semiHidden/>
    <w:unhideWhenUsed/>
    <w:qFormat/>
    <w:rsid w:val="00376C49"/>
    <w:pPr>
      <w:keepNext/>
      <w:keepLines/>
      <w:numPr>
        <w:ilvl w:val="4"/>
        <w:numId w:val="4"/>
      </w:numPr>
      <w:spacing w:before="200"/>
      <w:outlineLvl w:val="4"/>
    </w:pPr>
    <w:rPr>
      <w:rFonts w:asciiTheme="majorHAns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376C49"/>
    <w:pPr>
      <w:keepNext/>
      <w:keepLines/>
      <w:numPr>
        <w:ilvl w:val="5"/>
        <w:numId w:val="4"/>
      </w:numPr>
      <w:spacing w:before="200"/>
      <w:outlineLvl w:val="5"/>
    </w:pPr>
    <w:rPr>
      <w:rFonts w:asciiTheme="majorHAns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376C49"/>
    <w:pPr>
      <w:keepNext/>
      <w:keepLines/>
      <w:numPr>
        <w:ilvl w:val="6"/>
        <w:numId w:val="4"/>
      </w:numPr>
      <w:spacing w:before="20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376C49"/>
    <w:pPr>
      <w:keepNext/>
      <w:keepLines/>
      <w:numPr>
        <w:ilvl w:val="7"/>
        <w:numId w:val="4"/>
      </w:numPr>
      <w:spacing w:before="200"/>
      <w:outlineLvl w:val="7"/>
    </w:pPr>
    <w:rPr>
      <w:rFonts w:asciiTheme="majorHAnsi" w:eastAsiaTheme="majorEastAsia" w:hAnsiTheme="majorHAnsi"/>
      <w:color w:val="404040" w:themeColor="text1" w:themeTint="BF"/>
    </w:rPr>
  </w:style>
  <w:style w:type="paragraph" w:styleId="Heading9">
    <w:name w:val="heading 9"/>
    <w:basedOn w:val="Normal"/>
    <w:next w:val="Normal"/>
    <w:link w:val="Heading9Char"/>
    <w:uiPriority w:val="9"/>
    <w:unhideWhenUsed/>
    <w:qFormat/>
    <w:rsid w:val="00376C49"/>
    <w:pPr>
      <w:keepNext/>
      <w:keepLines/>
      <w:numPr>
        <w:ilvl w:val="8"/>
        <w:numId w:val="4"/>
      </w:numPr>
      <w:spacing w:before="200"/>
      <w:outlineLvl w:val="8"/>
    </w:pPr>
    <w:rPr>
      <w:rFonts w:asciiTheme="majorHAnsi" w:eastAsiaTheme="majorEastAsia" w:hAnsiTheme="majorHAns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A95"/>
    <w:rPr>
      <w:rFonts w:ascii="Tahoma" w:eastAsiaTheme="majorEastAsia" w:hAnsi="Tahoma"/>
      <w:b/>
      <w:bCs/>
      <w:sz w:val="24"/>
    </w:rPr>
  </w:style>
  <w:style w:type="character" w:customStyle="1" w:styleId="Heading2Char">
    <w:name w:val="Heading 2 Char"/>
    <w:basedOn w:val="DefaultParagraphFont"/>
    <w:link w:val="Heading2"/>
    <w:uiPriority w:val="9"/>
    <w:rsid w:val="00800A75"/>
    <w:rPr>
      <w:rFonts w:ascii="Tahoma" w:eastAsiaTheme="majorEastAsia" w:hAnsi="Tahoma" w:cs="Tahoma"/>
      <w:b/>
      <w:bCs/>
      <w:i/>
      <w:szCs w:val="26"/>
    </w:rPr>
  </w:style>
  <w:style w:type="paragraph" w:styleId="BalloonText">
    <w:name w:val="Balloon Text"/>
    <w:basedOn w:val="Normal"/>
    <w:link w:val="BalloonTextChar"/>
    <w:uiPriority w:val="99"/>
    <w:semiHidden/>
    <w:unhideWhenUsed/>
    <w:rsid w:val="004E6920"/>
    <w:pPr>
      <w:spacing w:line="240" w:lineRule="auto"/>
    </w:pPr>
    <w:rPr>
      <w:rFonts w:ascii="Tahoma" w:hAnsi="Tahoma" w:cs="Tahoma"/>
      <w:sz w:val="16"/>
      <w:szCs w:val="16"/>
    </w:rPr>
  </w:style>
  <w:style w:type="paragraph" w:styleId="ListContinue2">
    <w:name w:val="List Continue 2"/>
    <w:basedOn w:val="Normal"/>
    <w:uiPriority w:val="99"/>
    <w:semiHidden/>
    <w:unhideWhenUsed/>
    <w:rsid w:val="004E6920"/>
    <w:pPr>
      <w:spacing w:after="120"/>
      <w:ind w:left="720"/>
      <w:contextualSpacing/>
    </w:pPr>
  </w:style>
  <w:style w:type="character" w:customStyle="1" w:styleId="BalloonTextChar">
    <w:name w:val="Balloon Text Char"/>
    <w:basedOn w:val="DefaultParagraphFont"/>
    <w:link w:val="BalloonText"/>
    <w:uiPriority w:val="99"/>
    <w:semiHidden/>
    <w:rsid w:val="004E6920"/>
    <w:rPr>
      <w:rFonts w:ascii="Tahoma" w:hAnsi="Tahoma" w:cs="Tahoma"/>
      <w:sz w:val="16"/>
      <w:szCs w:val="16"/>
    </w:rPr>
  </w:style>
  <w:style w:type="paragraph" w:styleId="Header">
    <w:name w:val="header"/>
    <w:basedOn w:val="Normal"/>
    <w:link w:val="HeaderChar"/>
    <w:uiPriority w:val="99"/>
    <w:unhideWhenUsed/>
    <w:rsid w:val="00067A1D"/>
    <w:pPr>
      <w:tabs>
        <w:tab w:val="center" w:pos="4680"/>
        <w:tab w:val="right" w:pos="9360"/>
      </w:tabs>
      <w:spacing w:line="240" w:lineRule="auto"/>
    </w:pPr>
  </w:style>
  <w:style w:type="paragraph" w:styleId="ListBullet">
    <w:name w:val="List Bullet"/>
    <w:basedOn w:val="Normal"/>
    <w:uiPriority w:val="99"/>
    <w:semiHidden/>
    <w:unhideWhenUsed/>
    <w:rsid w:val="004E6920"/>
    <w:pPr>
      <w:numPr>
        <w:numId w:val="1"/>
      </w:numPr>
      <w:contextualSpacing/>
    </w:pPr>
  </w:style>
  <w:style w:type="paragraph" w:styleId="ListNumber">
    <w:name w:val="List Number"/>
    <w:basedOn w:val="Normal"/>
    <w:uiPriority w:val="99"/>
    <w:semiHidden/>
    <w:unhideWhenUsed/>
    <w:rsid w:val="004E6920"/>
    <w:pPr>
      <w:numPr>
        <w:numId w:val="2"/>
      </w:numPr>
      <w:contextualSpacing/>
    </w:pPr>
  </w:style>
  <w:style w:type="paragraph" w:styleId="ListNumber2">
    <w:name w:val="List Number 2"/>
    <w:basedOn w:val="Normal"/>
    <w:uiPriority w:val="99"/>
    <w:semiHidden/>
    <w:unhideWhenUsed/>
    <w:rsid w:val="004E6920"/>
    <w:pPr>
      <w:numPr>
        <w:numId w:val="3"/>
      </w:numPr>
      <w:contextualSpacing/>
    </w:pPr>
  </w:style>
  <w:style w:type="character" w:customStyle="1" w:styleId="HeaderChar">
    <w:name w:val="Header Char"/>
    <w:basedOn w:val="DefaultParagraphFont"/>
    <w:link w:val="Header"/>
    <w:uiPriority w:val="99"/>
    <w:rsid w:val="00067A1D"/>
  </w:style>
  <w:style w:type="paragraph" w:styleId="Footer">
    <w:name w:val="footer"/>
    <w:basedOn w:val="Normal"/>
    <w:link w:val="FooterChar"/>
    <w:uiPriority w:val="99"/>
    <w:unhideWhenUsed/>
    <w:rsid w:val="00067A1D"/>
    <w:pPr>
      <w:tabs>
        <w:tab w:val="center" w:pos="4680"/>
        <w:tab w:val="right" w:pos="9360"/>
      </w:tabs>
      <w:spacing w:line="240" w:lineRule="auto"/>
    </w:pPr>
  </w:style>
  <w:style w:type="character" w:customStyle="1" w:styleId="FooterChar">
    <w:name w:val="Footer Char"/>
    <w:basedOn w:val="DefaultParagraphFont"/>
    <w:link w:val="Footer"/>
    <w:uiPriority w:val="99"/>
    <w:rsid w:val="00067A1D"/>
  </w:style>
  <w:style w:type="paragraph" w:customStyle="1" w:styleId="TableMedium">
    <w:name w:val="Table_Medium"/>
    <w:basedOn w:val="Normal"/>
    <w:rsid w:val="00067A1D"/>
    <w:pPr>
      <w:spacing w:before="40" w:after="40" w:line="240" w:lineRule="auto"/>
    </w:pPr>
    <w:rPr>
      <w:rFonts w:eastAsia="Times New Roman" w:cs="Times New Roman"/>
      <w:sz w:val="18"/>
      <w:lang w:val="en-GB"/>
    </w:rPr>
  </w:style>
  <w:style w:type="character" w:styleId="PageNumber">
    <w:name w:val="page number"/>
    <w:basedOn w:val="DefaultParagraphFont"/>
    <w:rsid w:val="00320DA1"/>
  </w:style>
  <w:style w:type="paragraph" w:customStyle="1" w:styleId="Outlinenumbered">
    <w:name w:val="Outline numbered"/>
    <w:aliases w:val="Left:  0.25&quot;,Hanging:  0.3&quot;"/>
    <w:basedOn w:val="Heading1"/>
    <w:rsid w:val="00EE362E"/>
    <w:pPr>
      <w:keepLines w:val="0"/>
      <w:numPr>
        <w:numId w:val="0"/>
      </w:numPr>
      <w:spacing w:line="240" w:lineRule="auto"/>
      <w:contextualSpacing w:val="0"/>
    </w:pPr>
    <w:rPr>
      <w:rFonts w:eastAsia="Times New Roman" w:cs="Times New Roman"/>
      <w:b w:val="0"/>
      <w:bCs w:val="0"/>
      <w:sz w:val="20"/>
    </w:rPr>
  </w:style>
  <w:style w:type="paragraph" w:styleId="NoSpacing">
    <w:name w:val="No Spacing"/>
    <w:uiPriority w:val="1"/>
    <w:qFormat/>
    <w:rsid w:val="00EE362E"/>
    <w:pPr>
      <w:spacing w:line="240" w:lineRule="auto"/>
    </w:pPr>
  </w:style>
  <w:style w:type="paragraph" w:styleId="TOCHeading">
    <w:name w:val="TOC Heading"/>
    <w:basedOn w:val="Heading1"/>
    <w:next w:val="Normal"/>
    <w:uiPriority w:val="39"/>
    <w:semiHidden/>
    <w:unhideWhenUsed/>
    <w:qFormat/>
    <w:rsid w:val="00EE362E"/>
    <w:pPr>
      <w:numPr>
        <w:numId w:val="0"/>
      </w:numPr>
      <w:spacing w:before="480"/>
      <w:contextualSpacing w:val="0"/>
      <w:outlineLvl w:val="9"/>
    </w:pPr>
    <w:rPr>
      <w:rFonts w:asciiTheme="majorHAnsi" w:hAnsiTheme="majorHAnsi"/>
      <w:color w:val="365F91" w:themeColor="accent1" w:themeShade="BF"/>
      <w:szCs w:val="28"/>
      <w:lang w:eastAsia="ja-JP"/>
    </w:rPr>
  </w:style>
  <w:style w:type="paragraph" w:styleId="TOC1">
    <w:name w:val="toc 1"/>
    <w:basedOn w:val="Normal"/>
    <w:next w:val="Normal"/>
    <w:autoRedefine/>
    <w:uiPriority w:val="39"/>
    <w:unhideWhenUsed/>
    <w:rsid w:val="00F813A7"/>
    <w:pPr>
      <w:tabs>
        <w:tab w:val="left" w:pos="450"/>
        <w:tab w:val="right" w:leader="dot" w:pos="9350"/>
      </w:tabs>
      <w:spacing w:after="100"/>
    </w:pPr>
    <w:rPr>
      <w:rFonts w:cs="Tahoma"/>
      <w:b/>
    </w:rPr>
  </w:style>
  <w:style w:type="paragraph" w:styleId="TOC2">
    <w:name w:val="toc 2"/>
    <w:basedOn w:val="Normal"/>
    <w:next w:val="Normal"/>
    <w:autoRedefine/>
    <w:uiPriority w:val="39"/>
    <w:unhideWhenUsed/>
    <w:rsid w:val="00EE362E"/>
    <w:pPr>
      <w:spacing w:after="100"/>
      <w:ind w:left="200"/>
    </w:pPr>
  </w:style>
  <w:style w:type="character" w:styleId="Hyperlink">
    <w:name w:val="Hyperlink"/>
    <w:basedOn w:val="DefaultParagraphFont"/>
    <w:uiPriority w:val="99"/>
    <w:unhideWhenUsed/>
    <w:rsid w:val="00EE362E"/>
    <w:rPr>
      <w:color w:val="0000FF" w:themeColor="hyperlink"/>
      <w:u w:val="single"/>
    </w:rPr>
  </w:style>
  <w:style w:type="paragraph" w:styleId="BodyTextIndent3">
    <w:name w:val="Body Text Indent 3"/>
    <w:basedOn w:val="Normal"/>
    <w:link w:val="BodyTextIndent3Char"/>
    <w:rsid w:val="00EE362E"/>
    <w:pPr>
      <w:spacing w:after="120" w:line="240" w:lineRule="auto"/>
      <w:ind w:left="360"/>
    </w:pPr>
    <w:rPr>
      <w:rFonts w:eastAsia="Times New Roman" w:cs="Times New Roman"/>
      <w:sz w:val="16"/>
      <w:szCs w:val="16"/>
    </w:rPr>
  </w:style>
  <w:style w:type="character" w:customStyle="1" w:styleId="BodyTextIndent3Char">
    <w:name w:val="Body Text Indent 3 Char"/>
    <w:basedOn w:val="DefaultParagraphFont"/>
    <w:link w:val="BodyTextIndent3"/>
    <w:rsid w:val="00EE362E"/>
    <w:rPr>
      <w:rFonts w:eastAsia="Times New Roman" w:cs="Times New Roman"/>
      <w:sz w:val="16"/>
      <w:szCs w:val="16"/>
    </w:rPr>
  </w:style>
  <w:style w:type="table" w:styleId="TableGrid">
    <w:name w:val="Table Grid"/>
    <w:basedOn w:val="TableNormal"/>
    <w:uiPriority w:val="59"/>
    <w:rsid w:val="00DD067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D62F6"/>
    <w:rPr>
      <w:color w:val="808080"/>
    </w:rPr>
  </w:style>
  <w:style w:type="paragraph" w:styleId="ListParagraph">
    <w:name w:val="List Paragraph"/>
    <w:basedOn w:val="Normal"/>
    <w:uiPriority w:val="34"/>
    <w:qFormat/>
    <w:rsid w:val="002B5B0E"/>
    <w:pPr>
      <w:ind w:left="720"/>
      <w:contextualSpacing/>
    </w:pPr>
  </w:style>
  <w:style w:type="character" w:customStyle="1" w:styleId="Heading3Char">
    <w:name w:val="Heading 3 Char"/>
    <w:basedOn w:val="DefaultParagraphFont"/>
    <w:link w:val="Heading3"/>
    <w:uiPriority w:val="9"/>
    <w:rsid w:val="00916AA1"/>
    <w:rPr>
      <w:rFonts w:ascii="Tahoma" w:eastAsiaTheme="majorEastAsia" w:hAnsi="Tahoma"/>
      <w:b/>
      <w:bCs/>
    </w:rPr>
  </w:style>
  <w:style w:type="character" w:customStyle="1" w:styleId="Heading4Char">
    <w:name w:val="Heading 4 Char"/>
    <w:basedOn w:val="DefaultParagraphFont"/>
    <w:link w:val="Heading4"/>
    <w:uiPriority w:val="9"/>
    <w:rsid w:val="00B9074B"/>
    <w:rPr>
      <w:rFonts w:eastAsiaTheme="majorEastAsia"/>
      <w:b/>
      <w:bCs/>
      <w:i/>
      <w:iCs/>
    </w:rPr>
  </w:style>
  <w:style w:type="paragraph" w:styleId="ListNumber3">
    <w:name w:val="List Number 3"/>
    <w:basedOn w:val="Normal"/>
    <w:uiPriority w:val="99"/>
    <w:semiHidden/>
    <w:unhideWhenUsed/>
    <w:rsid w:val="00376C49"/>
    <w:pPr>
      <w:numPr>
        <w:numId w:val="5"/>
      </w:numPr>
      <w:contextualSpacing/>
    </w:pPr>
  </w:style>
  <w:style w:type="character" w:customStyle="1" w:styleId="Heading5Char">
    <w:name w:val="Heading 5 Char"/>
    <w:basedOn w:val="DefaultParagraphFont"/>
    <w:link w:val="Heading5"/>
    <w:uiPriority w:val="9"/>
    <w:semiHidden/>
    <w:rsid w:val="00376C49"/>
    <w:rPr>
      <w:rFonts w:asciiTheme="majorHAnsi" w:eastAsiaTheme="majorEastAsia" w:hAnsiTheme="majorHAnsi"/>
      <w:color w:val="243F60" w:themeColor="accent1" w:themeShade="7F"/>
    </w:rPr>
  </w:style>
  <w:style w:type="character" w:customStyle="1" w:styleId="Heading6Char">
    <w:name w:val="Heading 6 Char"/>
    <w:basedOn w:val="DefaultParagraphFont"/>
    <w:link w:val="Heading6"/>
    <w:uiPriority w:val="9"/>
    <w:semiHidden/>
    <w:rsid w:val="00376C49"/>
    <w:rPr>
      <w:rFonts w:asciiTheme="majorHAnsi" w:eastAsiaTheme="majorEastAsia" w:hAnsiTheme="majorHAnsi"/>
      <w:i/>
      <w:iCs/>
      <w:color w:val="243F60" w:themeColor="accent1" w:themeShade="7F"/>
    </w:rPr>
  </w:style>
  <w:style w:type="character" w:customStyle="1" w:styleId="Heading7Char">
    <w:name w:val="Heading 7 Char"/>
    <w:basedOn w:val="DefaultParagraphFont"/>
    <w:link w:val="Heading7"/>
    <w:uiPriority w:val="9"/>
    <w:semiHidden/>
    <w:rsid w:val="00376C49"/>
    <w:rPr>
      <w:rFonts w:asciiTheme="majorHAnsi" w:eastAsiaTheme="majorEastAsia" w:hAnsiTheme="majorHAnsi"/>
      <w:i/>
      <w:iCs/>
      <w:color w:val="404040" w:themeColor="text1" w:themeTint="BF"/>
    </w:rPr>
  </w:style>
  <w:style w:type="character" w:customStyle="1" w:styleId="Heading8Char">
    <w:name w:val="Heading 8 Char"/>
    <w:basedOn w:val="DefaultParagraphFont"/>
    <w:link w:val="Heading8"/>
    <w:uiPriority w:val="9"/>
    <w:semiHidden/>
    <w:rsid w:val="00376C49"/>
    <w:rPr>
      <w:rFonts w:asciiTheme="majorHAnsi" w:eastAsiaTheme="majorEastAsia" w:hAnsiTheme="majorHAnsi"/>
      <w:color w:val="404040" w:themeColor="text1" w:themeTint="BF"/>
    </w:rPr>
  </w:style>
  <w:style w:type="character" w:customStyle="1" w:styleId="Heading9Char">
    <w:name w:val="Heading 9 Char"/>
    <w:basedOn w:val="DefaultParagraphFont"/>
    <w:link w:val="Heading9"/>
    <w:uiPriority w:val="9"/>
    <w:rsid w:val="00376C49"/>
    <w:rPr>
      <w:rFonts w:asciiTheme="majorHAnsi" w:eastAsiaTheme="majorEastAsia" w:hAnsiTheme="majorHAnsi"/>
      <w:i/>
      <w:iCs/>
      <w:color w:val="404040" w:themeColor="text1" w:themeTint="BF"/>
    </w:rPr>
  </w:style>
  <w:style w:type="character" w:styleId="CommentReference">
    <w:name w:val="annotation reference"/>
    <w:basedOn w:val="DefaultParagraphFont"/>
    <w:uiPriority w:val="99"/>
    <w:semiHidden/>
    <w:unhideWhenUsed/>
    <w:rsid w:val="00335A07"/>
    <w:rPr>
      <w:sz w:val="16"/>
      <w:szCs w:val="16"/>
    </w:rPr>
  </w:style>
  <w:style w:type="paragraph" w:styleId="CommentText">
    <w:name w:val="annotation text"/>
    <w:basedOn w:val="Normal"/>
    <w:link w:val="CommentTextChar"/>
    <w:uiPriority w:val="99"/>
    <w:semiHidden/>
    <w:unhideWhenUsed/>
    <w:rsid w:val="00335A07"/>
    <w:pPr>
      <w:spacing w:line="240" w:lineRule="auto"/>
    </w:pPr>
  </w:style>
  <w:style w:type="character" w:customStyle="1" w:styleId="CommentTextChar">
    <w:name w:val="Comment Text Char"/>
    <w:basedOn w:val="DefaultParagraphFont"/>
    <w:link w:val="CommentText"/>
    <w:uiPriority w:val="99"/>
    <w:semiHidden/>
    <w:rsid w:val="00335A07"/>
  </w:style>
  <w:style w:type="paragraph" w:styleId="CommentSubject">
    <w:name w:val="annotation subject"/>
    <w:basedOn w:val="CommentText"/>
    <w:next w:val="CommentText"/>
    <w:link w:val="CommentSubjectChar"/>
    <w:uiPriority w:val="99"/>
    <w:semiHidden/>
    <w:unhideWhenUsed/>
    <w:rsid w:val="00335A07"/>
    <w:rPr>
      <w:b/>
      <w:bCs/>
    </w:rPr>
  </w:style>
  <w:style w:type="character" w:customStyle="1" w:styleId="CommentSubjectChar">
    <w:name w:val="Comment Subject Char"/>
    <w:basedOn w:val="CommentTextChar"/>
    <w:link w:val="CommentSubject"/>
    <w:uiPriority w:val="99"/>
    <w:semiHidden/>
    <w:rsid w:val="00335A07"/>
    <w:rPr>
      <w:b/>
      <w:bCs/>
    </w:rPr>
  </w:style>
  <w:style w:type="paragraph" w:styleId="TOC3">
    <w:name w:val="toc 3"/>
    <w:basedOn w:val="Normal"/>
    <w:next w:val="Normal"/>
    <w:autoRedefine/>
    <w:uiPriority w:val="39"/>
    <w:unhideWhenUsed/>
    <w:rsid w:val="00583E82"/>
    <w:pPr>
      <w:spacing w:after="100"/>
      <w:ind w:left="400"/>
    </w:pPr>
  </w:style>
  <w:style w:type="paragraph" w:styleId="Revision">
    <w:name w:val="Revision"/>
    <w:hidden/>
    <w:uiPriority w:val="99"/>
    <w:semiHidden/>
    <w:rsid w:val="0083002F"/>
    <w:pPr>
      <w:spacing w:line="240" w:lineRule="auto"/>
    </w:pPr>
  </w:style>
  <w:style w:type="character" w:styleId="Strong">
    <w:name w:val="Strong"/>
    <w:basedOn w:val="DefaultParagraphFont"/>
    <w:uiPriority w:val="22"/>
    <w:qFormat/>
    <w:rsid w:val="00290191"/>
    <w:rPr>
      <w:b/>
      <w:bCs/>
    </w:rPr>
  </w:style>
  <w:style w:type="character" w:styleId="FollowedHyperlink">
    <w:name w:val="FollowedHyperlink"/>
    <w:basedOn w:val="DefaultParagraphFont"/>
    <w:uiPriority w:val="99"/>
    <w:semiHidden/>
    <w:unhideWhenUsed/>
    <w:rsid w:val="005E12E6"/>
    <w:rPr>
      <w:color w:val="800080" w:themeColor="followedHyperlink"/>
      <w:u w:val="single"/>
    </w:rPr>
  </w:style>
  <w:style w:type="paragraph" w:styleId="FootnoteText">
    <w:name w:val="footnote text"/>
    <w:basedOn w:val="Normal"/>
    <w:link w:val="FootnoteTextChar"/>
    <w:uiPriority w:val="99"/>
    <w:semiHidden/>
    <w:unhideWhenUsed/>
    <w:rsid w:val="00995B70"/>
    <w:pPr>
      <w:spacing w:line="240" w:lineRule="auto"/>
    </w:pPr>
  </w:style>
  <w:style w:type="character" w:customStyle="1" w:styleId="FootnoteTextChar">
    <w:name w:val="Footnote Text Char"/>
    <w:basedOn w:val="DefaultParagraphFont"/>
    <w:link w:val="FootnoteText"/>
    <w:uiPriority w:val="99"/>
    <w:semiHidden/>
    <w:rsid w:val="00995B70"/>
  </w:style>
  <w:style w:type="character" w:styleId="FootnoteReference">
    <w:name w:val="footnote reference"/>
    <w:basedOn w:val="DefaultParagraphFont"/>
    <w:uiPriority w:val="99"/>
    <w:semiHidden/>
    <w:unhideWhenUsed/>
    <w:rsid w:val="00995B70"/>
    <w:rPr>
      <w:vertAlign w:val="superscript"/>
    </w:rPr>
  </w:style>
  <w:style w:type="character" w:customStyle="1" w:styleId="ms-rtefontsize-31">
    <w:name w:val="ms-rtefontsize-31"/>
    <w:basedOn w:val="DefaultParagraphFont"/>
    <w:rsid w:val="00D43D48"/>
    <w:rPr>
      <w:sz w:val="24"/>
      <w:szCs w:val="24"/>
    </w:rPr>
  </w:style>
  <w:style w:type="paragraph" w:styleId="NormalWeb">
    <w:name w:val="Normal (Web)"/>
    <w:basedOn w:val="Normal"/>
    <w:uiPriority w:val="99"/>
    <w:unhideWhenUsed/>
    <w:rsid w:val="003521C6"/>
    <w:pPr>
      <w:spacing w:before="100" w:beforeAutospacing="1" w:after="100" w:afterAutospacing="1" w:line="240" w:lineRule="auto"/>
    </w:pPr>
    <w:rPr>
      <w:rFonts w:ascii="Times New Roman" w:eastAsia="Times New Roman" w:hAnsi="Times New Roman" w:cs="Times New Roman"/>
      <w:sz w:val="24"/>
      <w:szCs w:val="24"/>
    </w:rPr>
  </w:style>
  <w:style w:type="table" w:styleId="PlainTable3">
    <w:name w:val="Plain Table 3"/>
    <w:basedOn w:val="TableNormal"/>
    <w:uiPriority w:val="43"/>
    <w:rsid w:val="005A200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13848">
      <w:bodyDiv w:val="1"/>
      <w:marLeft w:val="0"/>
      <w:marRight w:val="0"/>
      <w:marTop w:val="0"/>
      <w:marBottom w:val="0"/>
      <w:divBdr>
        <w:top w:val="none" w:sz="0" w:space="0" w:color="auto"/>
        <w:left w:val="none" w:sz="0" w:space="0" w:color="auto"/>
        <w:bottom w:val="none" w:sz="0" w:space="0" w:color="auto"/>
        <w:right w:val="none" w:sz="0" w:space="0" w:color="auto"/>
      </w:divBdr>
      <w:divsChild>
        <w:div w:id="144320919">
          <w:marLeft w:val="0"/>
          <w:marRight w:val="0"/>
          <w:marTop w:val="0"/>
          <w:marBottom w:val="0"/>
          <w:divBdr>
            <w:top w:val="none" w:sz="0" w:space="0" w:color="auto"/>
            <w:left w:val="none" w:sz="0" w:space="0" w:color="auto"/>
            <w:bottom w:val="none" w:sz="0" w:space="0" w:color="auto"/>
            <w:right w:val="none" w:sz="0" w:space="0" w:color="auto"/>
          </w:divBdr>
          <w:divsChild>
            <w:div w:id="1380976244">
              <w:marLeft w:val="0"/>
              <w:marRight w:val="0"/>
              <w:marTop w:val="0"/>
              <w:marBottom w:val="0"/>
              <w:divBdr>
                <w:top w:val="none" w:sz="0" w:space="0" w:color="auto"/>
                <w:left w:val="none" w:sz="0" w:space="0" w:color="auto"/>
                <w:bottom w:val="none" w:sz="0" w:space="0" w:color="auto"/>
                <w:right w:val="none" w:sz="0" w:space="0" w:color="auto"/>
              </w:divBdr>
              <w:divsChild>
                <w:div w:id="1678380305">
                  <w:marLeft w:val="0"/>
                  <w:marRight w:val="0"/>
                  <w:marTop w:val="0"/>
                  <w:marBottom w:val="0"/>
                  <w:divBdr>
                    <w:top w:val="none" w:sz="0" w:space="0" w:color="auto"/>
                    <w:left w:val="none" w:sz="0" w:space="0" w:color="auto"/>
                    <w:bottom w:val="none" w:sz="0" w:space="0" w:color="auto"/>
                    <w:right w:val="none" w:sz="0" w:space="0" w:color="auto"/>
                  </w:divBdr>
                  <w:divsChild>
                    <w:div w:id="1538736695">
                      <w:marLeft w:val="0"/>
                      <w:marRight w:val="0"/>
                      <w:marTop w:val="0"/>
                      <w:marBottom w:val="0"/>
                      <w:divBdr>
                        <w:top w:val="none" w:sz="0" w:space="0" w:color="auto"/>
                        <w:left w:val="none" w:sz="0" w:space="0" w:color="auto"/>
                        <w:bottom w:val="none" w:sz="0" w:space="0" w:color="auto"/>
                        <w:right w:val="none" w:sz="0" w:space="0" w:color="auto"/>
                      </w:divBdr>
                      <w:divsChild>
                        <w:div w:id="20210544">
                          <w:marLeft w:val="0"/>
                          <w:marRight w:val="0"/>
                          <w:marTop w:val="0"/>
                          <w:marBottom w:val="0"/>
                          <w:divBdr>
                            <w:top w:val="none" w:sz="0" w:space="0" w:color="auto"/>
                            <w:left w:val="none" w:sz="0" w:space="0" w:color="auto"/>
                            <w:bottom w:val="none" w:sz="0" w:space="0" w:color="auto"/>
                            <w:right w:val="none" w:sz="0" w:space="0" w:color="auto"/>
                          </w:divBdr>
                          <w:divsChild>
                            <w:div w:id="832262330">
                              <w:marLeft w:val="0"/>
                              <w:marRight w:val="0"/>
                              <w:marTop w:val="0"/>
                              <w:marBottom w:val="0"/>
                              <w:divBdr>
                                <w:top w:val="none" w:sz="0" w:space="0" w:color="auto"/>
                                <w:left w:val="none" w:sz="0" w:space="0" w:color="auto"/>
                                <w:bottom w:val="none" w:sz="0" w:space="0" w:color="auto"/>
                                <w:right w:val="none" w:sz="0" w:space="0" w:color="auto"/>
                              </w:divBdr>
                              <w:divsChild>
                                <w:div w:id="415443649">
                                  <w:marLeft w:val="0"/>
                                  <w:marRight w:val="0"/>
                                  <w:marTop w:val="0"/>
                                  <w:marBottom w:val="0"/>
                                  <w:divBdr>
                                    <w:top w:val="none" w:sz="0" w:space="0" w:color="auto"/>
                                    <w:left w:val="none" w:sz="0" w:space="0" w:color="auto"/>
                                    <w:bottom w:val="none" w:sz="0" w:space="0" w:color="auto"/>
                                    <w:right w:val="none" w:sz="0" w:space="0" w:color="auto"/>
                                  </w:divBdr>
                                  <w:divsChild>
                                    <w:div w:id="195974624">
                                      <w:marLeft w:val="0"/>
                                      <w:marRight w:val="0"/>
                                      <w:marTop w:val="0"/>
                                      <w:marBottom w:val="0"/>
                                      <w:divBdr>
                                        <w:top w:val="none" w:sz="0" w:space="0" w:color="auto"/>
                                        <w:left w:val="none" w:sz="0" w:space="0" w:color="auto"/>
                                        <w:bottom w:val="none" w:sz="0" w:space="0" w:color="auto"/>
                                        <w:right w:val="none" w:sz="0" w:space="0" w:color="auto"/>
                                      </w:divBdr>
                                      <w:divsChild>
                                        <w:div w:id="49499372">
                                          <w:marLeft w:val="0"/>
                                          <w:marRight w:val="0"/>
                                          <w:marTop w:val="0"/>
                                          <w:marBottom w:val="0"/>
                                          <w:divBdr>
                                            <w:top w:val="none" w:sz="0" w:space="0" w:color="auto"/>
                                            <w:left w:val="none" w:sz="0" w:space="0" w:color="auto"/>
                                            <w:bottom w:val="none" w:sz="0" w:space="0" w:color="auto"/>
                                            <w:right w:val="none" w:sz="0" w:space="0" w:color="auto"/>
                                          </w:divBdr>
                                          <w:divsChild>
                                            <w:div w:id="320473752">
                                              <w:marLeft w:val="0"/>
                                              <w:marRight w:val="0"/>
                                              <w:marTop w:val="0"/>
                                              <w:marBottom w:val="0"/>
                                              <w:divBdr>
                                                <w:top w:val="single" w:sz="6" w:space="0" w:color="E5E5E5"/>
                                                <w:left w:val="single" w:sz="6" w:space="0" w:color="E5E5E5"/>
                                                <w:bottom w:val="single" w:sz="6" w:space="0" w:color="E5E5E5"/>
                                                <w:right w:val="single" w:sz="6" w:space="0" w:color="E5E5E5"/>
                                              </w:divBdr>
                                              <w:divsChild>
                                                <w:div w:id="1966304761">
                                                  <w:marLeft w:val="0"/>
                                                  <w:marRight w:val="0"/>
                                                  <w:marTop w:val="0"/>
                                                  <w:marBottom w:val="0"/>
                                                  <w:divBdr>
                                                    <w:top w:val="single" w:sz="6" w:space="0" w:color="E5E5E5"/>
                                                    <w:left w:val="none" w:sz="0" w:space="0" w:color="auto"/>
                                                    <w:bottom w:val="none" w:sz="0" w:space="0" w:color="auto"/>
                                                    <w:right w:val="none" w:sz="0" w:space="0" w:color="auto"/>
                                                  </w:divBdr>
                                                  <w:divsChild>
                                                    <w:div w:id="1414014641">
                                                      <w:marLeft w:val="0"/>
                                                      <w:marRight w:val="0"/>
                                                      <w:marTop w:val="0"/>
                                                      <w:marBottom w:val="0"/>
                                                      <w:divBdr>
                                                        <w:top w:val="none" w:sz="0" w:space="0" w:color="auto"/>
                                                        <w:left w:val="none" w:sz="0" w:space="0" w:color="auto"/>
                                                        <w:bottom w:val="none" w:sz="0" w:space="0" w:color="auto"/>
                                                        <w:right w:val="none" w:sz="0" w:space="0" w:color="auto"/>
                                                      </w:divBdr>
                                                      <w:divsChild>
                                                        <w:div w:id="392390048">
                                                          <w:marLeft w:val="0"/>
                                                          <w:marRight w:val="0"/>
                                                          <w:marTop w:val="0"/>
                                                          <w:marBottom w:val="0"/>
                                                          <w:divBdr>
                                                            <w:top w:val="none" w:sz="0" w:space="0" w:color="auto"/>
                                                            <w:left w:val="none" w:sz="0" w:space="0" w:color="auto"/>
                                                            <w:bottom w:val="none" w:sz="0" w:space="0" w:color="auto"/>
                                                            <w:right w:val="none" w:sz="0" w:space="0" w:color="auto"/>
                                                          </w:divBdr>
                                                          <w:divsChild>
                                                            <w:div w:id="1659533297">
                                                              <w:marLeft w:val="0"/>
                                                              <w:marRight w:val="0"/>
                                                              <w:marTop w:val="0"/>
                                                              <w:marBottom w:val="0"/>
                                                              <w:divBdr>
                                                                <w:top w:val="none" w:sz="0" w:space="0" w:color="auto"/>
                                                                <w:left w:val="none" w:sz="0" w:space="0" w:color="auto"/>
                                                                <w:bottom w:val="none" w:sz="0" w:space="0" w:color="auto"/>
                                                                <w:right w:val="none" w:sz="0" w:space="0" w:color="auto"/>
                                                              </w:divBdr>
                                                              <w:divsChild>
                                                                <w:div w:id="1728799583">
                                                                  <w:marLeft w:val="0"/>
                                                                  <w:marRight w:val="0"/>
                                                                  <w:marTop w:val="0"/>
                                                                  <w:marBottom w:val="0"/>
                                                                  <w:divBdr>
                                                                    <w:top w:val="none" w:sz="0" w:space="0" w:color="auto"/>
                                                                    <w:left w:val="none" w:sz="0" w:space="0" w:color="auto"/>
                                                                    <w:bottom w:val="none" w:sz="0" w:space="0" w:color="auto"/>
                                                                    <w:right w:val="none" w:sz="0" w:space="0" w:color="auto"/>
                                                                  </w:divBdr>
                                                                  <w:divsChild>
                                                                    <w:div w:id="693387595">
                                                                      <w:marLeft w:val="0"/>
                                                                      <w:marRight w:val="0"/>
                                                                      <w:marTop w:val="0"/>
                                                                      <w:marBottom w:val="0"/>
                                                                      <w:divBdr>
                                                                        <w:top w:val="none" w:sz="0" w:space="0" w:color="auto"/>
                                                                        <w:left w:val="none" w:sz="0" w:space="0" w:color="auto"/>
                                                                        <w:bottom w:val="none" w:sz="0" w:space="0" w:color="auto"/>
                                                                        <w:right w:val="none" w:sz="0" w:space="0" w:color="auto"/>
                                                                      </w:divBdr>
                                                                      <w:divsChild>
                                                                        <w:div w:id="820927432">
                                                                          <w:marLeft w:val="120"/>
                                                                          <w:marRight w:val="75"/>
                                                                          <w:marTop w:val="90"/>
                                                                          <w:marBottom w:val="90"/>
                                                                          <w:divBdr>
                                                                            <w:top w:val="none" w:sz="0" w:space="0" w:color="auto"/>
                                                                            <w:left w:val="none" w:sz="0" w:space="0" w:color="auto"/>
                                                                            <w:bottom w:val="none" w:sz="0" w:space="0" w:color="auto"/>
                                                                            <w:right w:val="none" w:sz="0" w:space="0" w:color="auto"/>
                                                                          </w:divBdr>
                                                                          <w:divsChild>
                                                                            <w:div w:id="2016758624">
                                                                              <w:marLeft w:val="0"/>
                                                                              <w:marRight w:val="0"/>
                                                                              <w:marTop w:val="0"/>
                                                                              <w:marBottom w:val="0"/>
                                                                              <w:divBdr>
                                                                                <w:top w:val="none" w:sz="0" w:space="0" w:color="auto"/>
                                                                                <w:left w:val="none" w:sz="0" w:space="0" w:color="auto"/>
                                                                                <w:bottom w:val="none" w:sz="0" w:space="0" w:color="auto"/>
                                                                                <w:right w:val="none" w:sz="0" w:space="0" w:color="auto"/>
                                                                              </w:divBdr>
                                                                              <w:divsChild>
                                                                                <w:div w:id="100533642">
                                                                                  <w:marLeft w:val="75"/>
                                                                                  <w:marRight w:val="75"/>
                                                                                  <w:marTop w:val="0"/>
                                                                                  <w:marBottom w:val="180"/>
                                                                                  <w:divBdr>
                                                                                    <w:top w:val="none" w:sz="0" w:space="0" w:color="auto"/>
                                                                                    <w:left w:val="none" w:sz="0" w:space="0" w:color="auto"/>
                                                                                    <w:bottom w:val="none" w:sz="0" w:space="0" w:color="auto"/>
                                                                                    <w:right w:val="none" w:sz="0" w:space="0" w:color="auto"/>
                                                                                  </w:divBdr>
                                                                                  <w:divsChild>
                                                                                    <w:div w:id="1315835875">
                                                                                      <w:marLeft w:val="0"/>
                                                                                      <w:marRight w:val="0"/>
                                                                                      <w:marTop w:val="0"/>
                                                                                      <w:marBottom w:val="0"/>
                                                                                      <w:divBdr>
                                                                                        <w:top w:val="none" w:sz="0" w:space="0" w:color="auto"/>
                                                                                        <w:left w:val="none" w:sz="0" w:space="0" w:color="auto"/>
                                                                                        <w:bottom w:val="none" w:sz="0" w:space="0" w:color="auto"/>
                                                                                        <w:right w:val="none" w:sz="0" w:space="0" w:color="auto"/>
                                                                                      </w:divBdr>
                                                                                      <w:divsChild>
                                                                                        <w:div w:id="1393506120">
                                                                                          <w:marLeft w:val="0"/>
                                                                                          <w:marRight w:val="0"/>
                                                                                          <w:marTop w:val="0"/>
                                                                                          <w:marBottom w:val="0"/>
                                                                                          <w:divBdr>
                                                                                            <w:top w:val="single" w:sz="6" w:space="0" w:color="A9A9A9"/>
                                                                                            <w:left w:val="single" w:sz="6" w:space="0" w:color="A9A9A9"/>
                                                                                            <w:bottom w:val="single" w:sz="6" w:space="0" w:color="A9A9A9"/>
                                                                                            <w:right w:val="single" w:sz="6" w:space="0" w:color="A9A9A9"/>
                                                                                          </w:divBdr>
                                                                                          <w:divsChild>
                                                                                            <w:div w:id="1038579855">
                                                                                              <w:marLeft w:val="0"/>
                                                                                              <w:marRight w:val="0"/>
                                                                                              <w:marTop w:val="0"/>
                                                                                              <w:marBottom w:val="0"/>
                                                                                              <w:divBdr>
                                                                                                <w:top w:val="none" w:sz="0" w:space="0" w:color="auto"/>
                                                                                                <w:left w:val="none" w:sz="0" w:space="0" w:color="auto"/>
                                                                                                <w:bottom w:val="none" w:sz="0" w:space="0" w:color="auto"/>
                                                                                                <w:right w:val="none" w:sz="0" w:space="0" w:color="auto"/>
                                                                                              </w:divBdr>
                                                                                              <w:divsChild>
                                                                                                <w:div w:id="1050424902">
                                                                                                  <w:marLeft w:val="0"/>
                                                                                                  <w:marRight w:val="0"/>
                                                                                                  <w:marTop w:val="0"/>
                                                                                                  <w:marBottom w:val="0"/>
                                                                                                  <w:divBdr>
                                                                                                    <w:top w:val="none" w:sz="0" w:space="0" w:color="auto"/>
                                                                                                    <w:left w:val="none" w:sz="0" w:space="0" w:color="auto"/>
                                                                                                    <w:bottom w:val="none" w:sz="0" w:space="0" w:color="auto"/>
                                                                                                    <w:right w:val="none" w:sz="0" w:space="0" w:color="auto"/>
                                                                                                  </w:divBdr>
                                                                                                  <w:divsChild>
                                                                                                    <w:div w:id="600646270">
                                                                                                      <w:marLeft w:val="150"/>
                                                                                                      <w:marRight w:val="150"/>
                                                                                                      <w:marTop w:val="150"/>
                                                                                                      <w:marBottom w:val="150"/>
                                                                                                      <w:divBdr>
                                                                                                        <w:top w:val="none" w:sz="0" w:space="0" w:color="auto"/>
                                                                                                        <w:left w:val="none" w:sz="0" w:space="0" w:color="auto"/>
                                                                                                        <w:bottom w:val="none" w:sz="0" w:space="0" w:color="auto"/>
                                                                                                        <w:right w:val="none" w:sz="0" w:space="0" w:color="auto"/>
                                                                                                      </w:divBdr>
                                                                                                      <w:divsChild>
                                                                                                        <w:div w:id="2116437298">
                                                                                                          <w:marLeft w:val="0"/>
                                                                                                          <w:marRight w:val="0"/>
                                                                                                          <w:marTop w:val="0"/>
                                                                                                          <w:marBottom w:val="0"/>
                                                                                                          <w:divBdr>
                                                                                                            <w:top w:val="single" w:sz="6" w:space="0" w:color="999999"/>
                                                                                                            <w:left w:val="single" w:sz="6" w:space="0" w:color="999999"/>
                                                                                                            <w:bottom w:val="single" w:sz="6" w:space="0" w:color="999999"/>
                                                                                                            <w:right w:val="single" w:sz="6" w:space="0" w:color="999999"/>
                                                                                                          </w:divBdr>
                                                                                                          <w:divsChild>
                                                                                                            <w:div w:id="2020350691">
                                                                                                              <w:marLeft w:val="0"/>
                                                                                                              <w:marRight w:val="0"/>
                                                                                                              <w:marTop w:val="0"/>
                                                                                                              <w:marBottom w:val="0"/>
                                                                                                              <w:divBdr>
                                                                                                                <w:top w:val="none" w:sz="0" w:space="0" w:color="auto"/>
                                                                                                                <w:left w:val="none" w:sz="0" w:space="0" w:color="auto"/>
                                                                                                                <w:bottom w:val="none" w:sz="0" w:space="0" w:color="auto"/>
                                                                                                                <w:right w:val="none" w:sz="0" w:space="0" w:color="auto"/>
                                                                                                              </w:divBdr>
                                                                                                              <w:divsChild>
                                                                                                                <w:div w:id="357583877">
                                                                                                                  <w:marLeft w:val="0"/>
                                                                                                                  <w:marRight w:val="0"/>
                                                                                                                  <w:marTop w:val="0"/>
                                                                                                                  <w:marBottom w:val="0"/>
                                                                                                                  <w:divBdr>
                                                                                                                    <w:top w:val="none" w:sz="0" w:space="0" w:color="auto"/>
                                                                                                                    <w:left w:val="none" w:sz="0" w:space="0" w:color="auto"/>
                                                                                                                    <w:bottom w:val="none" w:sz="0" w:space="0" w:color="auto"/>
                                                                                                                    <w:right w:val="none" w:sz="0" w:space="0" w:color="auto"/>
                                                                                                                  </w:divBdr>
                                                                                                                  <w:divsChild>
                                                                                                                    <w:div w:id="255290509">
                                                                                                                      <w:marLeft w:val="0"/>
                                                                                                                      <w:marRight w:val="0"/>
                                                                                                                      <w:marTop w:val="0"/>
                                                                                                                      <w:marBottom w:val="0"/>
                                                                                                                      <w:divBdr>
                                                                                                                        <w:top w:val="none" w:sz="0" w:space="0" w:color="auto"/>
                                                                                                                        <w:left w:val="none" w:sz="0" w:space="0" w:color="auto"/>
                                                                                                                        <w:bottom w:val="none" w:sz="0" w:space="0" w:color="auto"/>
                                                                                                                        <w:right w:val="none" w:sz="0" w:space="0" w:color="auto"/>
                                                                                                                      </w:divBdr>
                                                                                                                      <w:divsChild>
                                                                                                                        <w:div w:id="36322563">
                                                                                                                          <w:marLeft w:val="0"/>
                                                                                                                          <w:marRight w:val="0"/>
                                                                                                                          <w:marTop w:val="0"/>
                                                                                                                          <w:marBottom w:val="0"/>
                                                                                                                          <w:divBdr>
                                                                                                                            <w:top w:val="none" w:sz="0" w:space="0" w:color="auto"/>
                                                                                                                            <w:left w:val="none" w:sz="0" w:space="0" w:color="auto"/>
                                                                                                                            <w:bottom w:val="none" w:sz="0" w:space="0" w:color="auto"/>
                                                                                                                            <w:right w:val="none" w:sz="0" w:space="0" w:color="auto"/>
                                                                                                                          </w:divBdr>
                                                                                                                          <w:divsChild>
                                                                                                                            <w:div w:id="455871208">
                                                                                                                              <w:marLeft w:val="0"/>
                                                                                                                              <w:marRight w:val="0"/>
                                                                                                                              <w:marTop w:val="0"/>
                                                                                                                              <w:marBottom w:val="0"/>
                                                                                                                              <w:divBdr>
                                                                                                                                <w:top w:val="none" w:sz="0" w:space="0" w:color="auto"/>
                                                                                                                                <w:left w:val="none" w:sz="0" w:space="0" w:color="auto"/>
                                                                                                                                <w:bottom w:val="none" w:sz="0" w:space="0" w:color="auto"/>
                                                                                                                                <w:right w:val="none" w:sz="0" w:space="0" w:color="auto"/>
                                                                                                                              </w:divBdr>
                                                                                                                            </w:div>
                                                                                                                            <w:div w:id="1811706091">
                                                                                                                              <w:marLeft w:val="0"/>
                                                                                                                              <w:marRight w:val="0"/>
                                                                                                                              <w:marTop w:val="0"/>
                                                                                                                              <w:marBottom w:val="0"/>
                                                                                                                              <w:divBdr>
                                                                                                                                <w:top w:val="none" w:sz="0" w:space="0" w:color="auto"/>
                                                                                                                                <w:left w:val="none" w:sz="0" w:space="0" w:color="auto"/>
                                                                                                                                <w:bottom w:val="none" w:sz="0" w:space="0" w:color="auto"/>
                                                                                                                                <w:right w:val="none" w:sz="0" w:space="0" w:color="auto"/>
                                                                                                                              </w:divBdr>
                                                                                                                            </w:div>
                                                                                                                          </w:divsChild>
                                                                                                                        </w:div>
                                                                                                                        <w:div w:id="384330011">
                                                                                                                          <w:marLeft w:val="0"/>
                                                                                                                          <w:marRight w:val="0"/>
                                                                                                                          <w:marTop w:val="0"/>
                                                                                                                          <w:marBottom w:val="0"/>
                                                                                                                          <w:divBdr>
                                                                                                                            <w:top w:val="none" w:sz="0" w:space="0" w:color="auto"/>
                                                                                                                            <w:left w:val="none" w:sz="0" w:space="0" w:color="auto"/>
                                                                                                                            <w:bottom w:val="none" w:sz="0" w:space="0" w:color="auto"/>
                                                                                                                            <w:right w:val="none" w:sz="0" w:space="0" w:color="auto"/>
                                                                                                                          </w:divBdr>
                                                                                                                          <w:divsChild>
                                                                                                                            <w:div w:id="968819406">
                                                                                                                              <w:marLeft w:val="0"/>
                                                                                                                              <w:marRight w:val="0"/>
                                                                                                                              <w:marTop w:val="0"/>
                                                                                                                              <w:marBottom w:val="0"/>
                                                                                                                              <w:divBdr>
                                                                                                                                <w:top w:val="none" w:sz="0" w:space="0" w:color="auto"/>
                                                                                                                                <w:left w:val="none" w:sz="0" w:space="0" w:color="auto"/>
                                                                                                                                <w:bottom w:val="none" w:sz="0" w:space="0" w:color="auto"/>
                                                                                                                                <w:right w:val="none" w:sz="0" w:space="0" w:color="auto"/>
                                                                                                                              </w:divBdr>
                                                                                                                            </w:div>
                                                                                                                            <w:div w:id="1618222100">
                                                                                                                              <w:marLeft w:val="0"/>
                                                                                                                              <w:marRight w:val="0"/>
                                                                                                                              <w:marTop w:val="0"/>
                                                                                                                              <w:marBottom w:val="0"/>
                                                                                                                              <w:divBdr>
                                                                                                                                <w:top w:val="none" w:sz="0" w:space="0" w:color="auto"/>
                                                                                                                                <w:left w:val="none" w:sz="0" w:space="0" w:color="auto"/>
                                                                                                                                <w:bottom w:val="none" w:sz="0" w:space="0" w:color="auto"/>
                                                                                                                                <w:right w:val="none" w:sz="0" w:space="0" w:color="auto"/>
                                                                                                                              </w:divBdr>
                                                                                                                            </w:div>
                                                                                                                          </w:divsChild>
                                                                                                                        </w:div>
                                                                                                                        <w:div w:id="561986198">
                                                                                                                          <w:marLeft w:val="0"/>
                                                                                                                          <w:marRight w:val="0"/>
                                                                                                                          <w:marTop w:val="0"/>
                                                                                                                          <w:marBottom w:val="0"/>
                                                                                                                          <w:divBdr>
                                                                                                                            <w:top w:val="none" w:sz="0" w:space="0" w:color="auto"/>
                                                                                                                            <w:left w:val="none" w:sz="0" w:space="0" w:color="auto"/>
                                                                                                                            <w:bottom w:val="none" w:sz="0" w:space="0" w:color="auto"/>
                                                                                                                            <w:right w:val="none" w:sz="0" w:space="0" w:color="auto"/>
                                                                                                                          </w:divBdr>
                                                                                                                          <w:divsChild>
                                                                                                                            <w:div w:id="25758008">
                                                                                                                              <w:marLeft w:val="0"/>
                                                                                                                              <w:marRight w:val="0"/>
                                                                                                                              <w:marTop w:val="0"/>
                                                                                                                              <w:marBottom w:val="0"/>
                                                                                                                              <w:divBdr>
                                                                                                                                <w:top w:val="none" w:sz="0" w:space="0" w:color="auto"/>
                                                                                                                                <w:left w:val="none" w:sz="0" w:space="0" w:color="auto"/>
                                                                                                                                <w:bottom w:val="none" w:sz="0" w:space="0" w:color="auto"/>
                                                                                                                                <w:right w:val="none" w:sz="0" w:space="0" w:color="auto"/>
                                                                                                                              </w:divBdr>
                                                                                                                            </w:div>
                                                                                                                            <w:div w:id="1428690872">
                                                                                                                              <w:marLeft w:val="0"/>
                                                                                                                              <w:marRight w:val="0"/>
                                                                                                                              <w:marTop w:val="0"/>
                                                                                                                              <w:marBottom w:val="0"/>
                                                                                                                              <w:divBdr>
                                                                                                                                <w:top w:val="none" w:sz="0" w:space="0" w:color="auto"/>
                                                                                                                                <w:left w:val="none" w:sz="0" w:space="0" w:color="auto"/>
                                                                                                                                <w:bottom w:val="none" w:sz="0" w:space="0" w:color="auto"/>
                                                                                                                                <w:right w:val="none" w:sz="0" w:space="0" w:color="auto"/>
                                                                                                                              </w:divBdr>
                                                                                                                            </w:div>
                                                                                                                          </w:divsChild>
                                                                                                                        </w:div>
                                                                                                                        <w:div w:id="796024720">
                                                                                                                          <w:marLeft w:val="0"/>
                                                                                                                          <w:marRight w:val="0"/>
                                                                                                                          <w:marTop w:val="0"/>
                                                                                                                          <w:marBottom w:val="0"/>
                                                                                                                          <w:divBdr>
                                                                                                                            <w:top w:val="none" w:sz="0" w:space="0" w:color="auto"/>
                                                                                                                            <w:left w:val="none" w:sz="0" w:space="0" w:color="auto"/>
                                                                                                                            <w:bottom w:val="none" w:sz="0" w:space="0" w:color="auto"/>
                                                                                                                            <w:right w:val="none" w:sz="0" w:space="0" w:color="auto"/>
                                                                                                                          </w:divBdr>
                                                                                                                          <w:divsChild>
                                                                                                                            <w:div w:id="916985559">
                                                                                                                              <w:marLeft w:val="0"/>
                                                                                                                              <w:marRight w:val="0"/>
                                                                                                                              <w:marTop w:val="0"/>
                                                                                                                              <w:marBottom w:val="0"/>
                                                                                                                              <w:divBdr>
                                                                                                                                <w:top w:val="none" w:sz="0" w:space="0" w:color="auto"/>
                                                                                                                                <w:left w:val="none" w:sz="0" w:space="0" w:color="auto"/>
                                                                                                                                <w:bottom w:val="none" w:sz="0" w:space="0" w:color="auto"/>
                                                                                                                                <w:right w:val="none" w:sz="0" w:space="0" w:color="auto"/>
                                                                                                                              </w:divBdr>
                                                                                                                            </w:div>
                                                                                                                            <w:div w:id="980236250">
                                                                                                                              <w:marLeft w:val="0"/>
                                                                                                                              <w:marRight w:val="0"/>
                                                                                                                              <w:marTop w:val="0"/>
                                                                                                                              <w:marBottom w:val="0"/>
                                                                                                                              <w:divBdr>
                                                                                                                                <w:top w:val="none" w:sz="0" w:space="0" w:color="auto"/>
                                                                                                                                <w:left w:val="none" w:sz="0" w:space="0" w:color="auto"/>
                                                                                                                                <w:bottom w:val="none" w:sz="0" w:space="0" w:color="auto"/>
                                                                                                                                <w:right w:val="none" w:sz="0" w:space="0" w:color="auto"/>
                                                                                                                              </w:divBdr>
                                                                                                                            </w:div>
                                                                                                                          </w:divsChild>
                                                                                                                        </w:div>
                                                                                                                        <w:div w:id="913123622">
                                                                                                                          <w:marLeft w:val="0"/>
                                                                                                                          <w:marRight w:val="0"/>
                                                                                                                          <w:marTop w:val="0"/>
                                                                                                                          <w:marBottom w:val="0"/>
                                                                                                                          <w:divBdr>
                                                                                                                            <w:top w:val="none" w:sz="0" w:space="0" w:color="auto"/>
                                                                                                                            <w:left w:val="none" w:sz="0" w:space="0" w:color="auto"/>
                                                                                                                            <w:bottom w:val="none" w:sz="0" w:space="0" w:color="auto"/>
                                                                                                                            <w:right w:val="none" w:sz="0" w:space="0" w:color="auto"/>
                                                                                                                          </w:divBdr>
                                                                                                                          <w:divsChild>
                                                                                                                            <w:div w:id="1447113713">
                                                                                                                              <w:marLeft w:val="0"/>
                                                                                                                              <w:marRight w:val="0"/>
                                                                                                                              <w:marTop w:val="0"/>
                                                                                                                              <w:marBottom w:val="0"/>
                                                                                                                              <w:divBdr>
                                                                                                                                <w:top w:val="none" w:sz="0" w:space="0" w:color="auto"/>
                                                                                                                                <w:left w:val="none" w:sz="0" w:space="0" w:color="auto"/>
                                                                                                                                <w:bottom w:val="none" w:sz="0" w:space="0" w:color="auto"/>
                                                                                                                                <w:right w:val="none" w:sz="0" w:space="0" w:color="auto"/>
                                                                                                                              </w:divBdr>
                                                                                                                            </w:div>
                                                                                                                          </w:divsChild>
                                                                                                                        </w:div>
                                                                                                                        <w:div w:id="1197233767">
                                                                                                                          <w:marLeft w:val="0"/>
                                                                                                                          <w:marRight w:val="0"/>
                                                                                                                          <w:marTop w:val="0"/>
                                                                                                                          <w:marBottom w:val="0"/>
                                                                                                                          <w:divBdr>
                                                                                                                            <w:top w:val="none" w:sz="0" w:space="0" w:color="auto"/>
                                                                                                                            <w:left w:val="none" w:sz="0" w:space="0" w:color="auto"/>
                                                                                                                            <w:bottom w:val="none" w:sz="0" w:space="0" w:color="auto"/>
                                                                                                                            <w:right w:val="none" w:sz="0" w:space="0" w:color="auto"/>
                                                                                                                          </w:divBdr>
                                                                                                                          <w:divsChild>
                                                                                                                            <w:div w:id="979655412">
                                                                                                                              <w:marLeft w:val="0"/>
                                                                                                                              <w:marRight w:val="0"/>
                                                                                                                              <w:marTop w:val="0"/>
                                                                                                                              <w:marBottom w:val="0"/>
                                                                                                                              <w:divBdr>
                                                                                                                                <w:top w:val="none" w:sz="0" w:space="0" w:color="auto"/>
                                                                                                                                <w:left w:val="none" w:sz="0" w:space="0" w:color="auto"/>
                                                                                                                                <w:bottom w:val="none" w:sz="0" w:space="0" w:color="auto"/>
                                                                                                                                <w:right w:val="none" w:sz="0" w:space="0" w:color="auto"/>
                                                                                                                              </w:divBdr>
                                                                                                                            </w:div>
                                                                                                                            <w:div w:id="1386566620">
                                                                                                                              <w:marLeft w:val="0"/>
                                                                                                                              <w:marRight w:val="0"/>
                                                                                                                              <w:marTop w:val="0"/>
                                                                                                                              <w:marBottom w:val="0"/>
                                                                                                                              <w:divBdr>
                                                                                                                                <w:top w:val="none" w:sz="0" w:space="0" w:color="auto"/>
                                                                                                                                <w:left w:val="none" w:sz="0" w:space="0" w:color="auto"/>
                                                                                                                                <w:bottom w:val="none" w:sz="0" w:space="0" w:color="auto"/>
                                                                                                                                <w:right w:val="none" w:sz="0" w:space="0" w:color="auto"/>
                                                                                                                              </w:divBdr>
                                                                                                                            </w:div>
                                                                                                                          </w:divsChild>
                                                                                                                        </w:div>
                                                                                                                        <w:div w:id="1322808071">
                                                                                                                          <w:marLeft w:val="0"/>
                                                                                                                          <w:marRight w:val="0"/>
                                                                                                                          <w:marTop w:val="0"/>
                                                                                                                          <w:marBottom w:val="0"/>
                                                                                                                          <w:divBdr>
                                                                                                                            <w:top w:val="none" w:sz="0" w:space="0" w:color="auto"/>
                                                                                                                            <w:left w:val="none" w:sz="0" w:space="0" w:color="auto"/>
                                                                                                                            <w:bottom w:val="none" w:sz="0" w:space="0" w:color="auto"/>
                                                                                                                            <w:right w:val="none" w:sz="0" w:space="0" w:color="auto"/>
                                                                                                                          </w:divBdr>
                                                                                                                          <w:divsChild>
                                                                                                                            <w:div w:id="807631626">
                                                                                                                              <w:marLeft w:val="0"/>
                                                                                                                              <w:marRight w:val="0"/>
                                                                                                                              <w:marTop w:val="0"/>
                                                                                                                              <w:marBottom w:val="0"/>
                                                                                                                              <w:divBdr>
                                                                                                                                <w:top w:val="none" w:sz="0" w:space="0" w:color="auto"/>
                                                                                                                                <w:left w:val="none" w:sz="0" w:space="0" w:color="auto"/>
                                                                                                                                <w:bottom w:val="none" w:sz="0" w:space="0" w:color="auto"/>
                                                                                                                                <w:right w:val="none" w:sz="0" w:space="0" w:color="auto"/>
                                                                                                                              </w:divBdr>
                                                                                                                            </w:div>
                                                                                                                            <w:div w:id="852498692">
                                                                                                                              <w:marLeft w:val="0"/>
                                                                                                                              <w:marRight w:val="0"/>
                                                                                                                              <w:marTop w:val="0"/>
                                                                                                                              <w:marBottom w:val="0"/>
                                                                                                                              <w:divBdr>
                                                                                                                                <w:top w:val="none" w:sz="0" w:space="0" w:color="auto"/>
                                                                                                                                <w:left w:val="none" w:sz="0" w:space="0" w:color="auto"/>
                                                                                                                                <w:bottom w:val="none" w:sz="0" w:space="0" w:color="auto"/>
                                                                                                                                <w:right w:val="none" w:sz="0" w:space="0" w:color="auto"/>
                                                                                                                              </w:divBdr>
                                                                                                                            </w:div>
                                                                                                                          </w:divsChild>
                                                                                                                        </w:div>
                                                                                                                        <w:div w:id="1333295504">
                                                                                                                          <w:marLeft w:val="0"/>
                                                                                                                          <w:marRight w:val="0"/>
                                                                                                                          <w:marTop w:val="0"/>
                                                                                                                          <w:marBottom w:val="0"/>
                                                                                                                          <w:divBdr>
                                                                                                                            <w:top w:val="none" w:sz="0" w:space="0" w:color="auto"/>
                                                                                                                            <w:left w:val="none" w:sz="0" w:space="0" w:color="auto"/>
                                                                                                                            <w:bottom w:val="none" w:sz="0" w:space="0" w:color="auto"/>
                                                                                                                            <w:right w:val="none" w:sz="0" w:space="0" w:color="auto"/>
                                                                                                                          </w:divBdr>
                                                                                                                          <w:divsChild>
                                                                                                                            <w:div w:id="912589150">
                                                                                                                              <w:marLeft w:val="0"/>
                                                                                                                              <w:marRight w:val="0"/>
                                                                                                                              <w:marTop w:val="0"/>
                                                                                                                              <w:marBottom w:val="0"/>
                                                                                                                              <w:divBdr>
                                                                                                                                <w:top w:val="none" w:sz="0" w:space="0" w:color="auto"/>
                                                                                                                                <w:left w:val="none" w:sz="0" w:space="0" w:color="auto"/>
                                                                                                                                <w:bottom w:val="none" w:sz="0" w:space="0" w:color="auto"/>
                                                                                                                                <w:right w:val="none" w:sz="0" w:space="0" w:color="auto"/>
                                                                                                                              </w:divBdr>
                                                                                                                            </w:div>
                                                                                                                            <w:div w:id="19824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21879">
                                                                                                                      <w:marLeft w:val="0"/>
                                                                                                                      <w:marRight w:val="0"/>
                                                                                                                      <w:marTop w:val="0"/>
                                                                                                                      <w:marBottom w:val="0"/>
                                                                                                                      <w:divBdr>
                                                                                                                        <w:top w:val="none" w:sz="0" w:space="0" w:color="auto"/>
                                                                                                                        <w:left w:val="none" w:sz="0" w:space="0" w:color="auto"/>
                                                                                                                        <w:bottom w:val="none" w:sz="0" w:space="0" w:color="auto"/>
                                                                                                                        <w:right w:val="none" w:sz="0" w:space="0" w:color="auto"/>
                                                                                                                      </w:divBdr>
                                                                                                                      <w:divsChild>
                                                                                                                        <w:div w:id="441653705">
                                                                                                                          <w:marLeft w:val="0"/>
                                                                                                                          <w:marRight w:val="0"/>
                                                                                                                          <w:marTop w:val="0"/>
                                                                                                                          <w:marBottom w:val="0"/>
                                                                                                                          <w:divBdr>
                                                                                                                            <w:top w:val="none" w:sz="0" w:space="0" w:color="auto"/>
                                                                                                                            <w:left w:val="none" w:sz="0" w:space="0" w:color="auto"/>
                                                                                                                            <w:bottom w:val="none" w:sz="0" w:space="0" w:color="auto"/>
                                                                                                                            <w:right w:val="none" w:sz="0" w:space="0" w:color="auto"/>
                                                                                                                          </w:divBdr>
                                                                                                                          <w:divsChild>
                                                                                                                            <w:div w:id="584917195">
                                                                                                                              <w:marLeft w:val="0"/>
                                                                                                                              <w:marRight w:val="0"/>
                                                                                                                              <w:marTop w:val="0"/>
                                                                                                                              <w:marBottom w:val="0"/>
                                                                                                                              <w:divBdr>
                                                                                                                                <w:top w:val="none" w:sz="0" w:space="0" w:color="auto"/>
                                                                                                                                <w:left w:val="none" w:sz="0" w:space="0" w:color="auto"/>
                                                                                                                                <w:bottom w:val="none" w:sz="0" w:space="0" w:color="auto"/>
                                                                                                                                <w:right w:val="none" w:sz="0" w:space="0" w:color="auto"/>
                                                                                                                              </w:divBdr>
                                                                                                                            </w:div>
                                                                                                                            <w:div w:id="1840538655">
                                                                                                                              <w:marLeft w:val="0"/>
                                                                                                                              <w:marRight w:val="0"/>
                                                                                                                              <w:marTop w:val="0"/>
                                                                                                                              <w:marBottom w:val="0"/>
                                                                                                                              <w:divBdr>
                                                                                                                                <w:top w:val="none" w:sz="0" w:space="0" w:color="auto"/>
                                                                                                                                <w:left w:val="none" w:sz="0" w:space="0" w:color="auto"/>
                                                                                                                                <w:bottom w:val="none" w:sz="0" w:space="0" w:color="auto"/>
                                                                                                                                <w:right w:val="none" w:sz="0" w:space="0" w:color="auto"/>
                                                                                                                              </w:divBdr>
                                                                                                                            </w:div>
                                                                                                                          </w:divsChild>
                                                                                                                        </w:div>
                                                                                                                        <w:div w:id="556009529">
                                                                                                                          <w:marLeft w:val="0"/>
                                                                                                                          <w:marRight w:val="0"/>
                                                                                                                          <w:marTop w:val="0"/>
                                                                                                                          <w:marBottom w:val="0"/>
                                                                                                                          <w:divBdr>
                                                                                                                            <w:top w:val="none" w:sz="0" w:space="0" w:color="auto"/>
                                                                                                                            <w:left w:val="none" w:sz="0" w:space="0" w:color="auto"/>
                                                                                                                            <w:bottom w:val="none" w:sz="0" w:space="0" w:color="auto"/>
                                                                                                                            <w:right w:val="none" w:sz="0" w:space="0" w:color="auto"/>
                                                                                                                          </w:divBdr>
                                                                                                                          <w:divsChild>
                                                                                                                            <w:div w:id="1442341467">
                                                                                                                              <w:marLeft w:val="0"/>
                                                                                                                              <w:marRight w:val="0"/>
                                                                                                                              <w:marTop w:val="0"/>
                                                                                                                              <w:marBottom w:val="0"/>
                                                                                                                              <w:divBdr>
                                                                                                                                <w:top w:val="none" w:sz="0" w:space="0" w:color="auto"/>
                                                                                                                                <w:left w:val="none" w:sz="0" w:space="0" w:color="auto"/>
                                                                                                                                <w:bottom w:val="none" w:sz="0" w:space="0" w:color="auto"/>
                                                                                                                                <w:right w:val="none" w:sz="0" w:space="0" w:color="auto"/>
                                                                                                                              </w:divBdr>
                                                                                                                            </w:div>
                                                                                                                            <w:div w:id="1668753879">
                                                                                                                              <w:marLeft w:val="0"/>
                                                                                                                              <w:marRight w:val="0"/>
                                                                                                                              <w:marTop w:val="0"/>
                                                                                                                              <w:marBottom w:val="0"/>
                                                                                                                              <w:divBdr>
                                                                                                                                <w:top w:val="none" w:sz="0" w:space="0" w:color="auto"/>
                                                                                                                                <w:left w:val="none" w:sz="0" w:space="0" w:color="auto"/>
                                                                                                                                <w:bottom w:val="none" w:sz="0" w:space="0" w:color="auto"/>
                                                                                                                                <w:right w:val="none" w:sz="0" w:space="0" w:color="auto"/>
                                                                                                                              </w:divBdr>
                                                                                                                            </w:div>
                                                                                                                          </w:divsChild>
                                                                                                                        </w:div>
                                                                                                                        <w:div w:id="1288508222">
                                                                                                                          <w:marLeft w:val="0"/>
                                                                                                                          <w:marRight w:val="0"/>
                                                                                                                          <w:marTop w:val="0"/>
                                                                                                                          <w:marBottom w:val="0"/>
                                                                                                                          <w:divBdr>
                                                                                                                            <w:top w:val="none" w:sz="0" w:space="0" w:color="auto"/>
                                                                                                                            <w:left w:val="none" w:sz="0" w:space="0" w:color="auto"/>
                                                                                                                            <w:bottom w:val="none" w:sz="0" w:space="0" w:color="auto"/>
                                                                                                                            <w:right w:val="none" w:sz="0" w:space="0" w:color="auto"/>
                                                                                                                          </w:divBdr>
                                                                                                                          <w:divsChild>
                                                                                                                            <w:div w:id="23681350">
                                                                                                                              <w:marLeft w:val="0"/>
                                                                                                                              <w:marRight w:val="0"/>
                                                                                                                              <w:marTop w:val="0"/>
                                                                                                                              <w:marBottom w:val="0"/>
                                                                                                                              <w:divBdr>
                                                                                                                                <w:top w:val="none" w:sz="0" w:space="0" w:color="auto"/>
                                                                                                                                <w:left w:val="none" w:sz="0" w:space="0" w:color="auto"/>
                                                                                                                                <w:bottom w:val="none" w:sz="0" w:space="0" w:color="auto"/>
                                                                                                                                <w:right w:val="none" w:sz="0" w:space="0" w:color="auto"/>
                                                                                                                              </w:divBdr>
                                                                                                                            </w:div>
                                                                                                                            <w:div w:id="53435971">
                                                                                                                              <w:marLeft w:val="0"/>
                                                                                                                              <w:marRight w:val="0"/>
                                                                                                                              <w:marTop w:val="0"/>
                                                                                                                              <w:marBottom w:val="0"/>
                                                                                                                              <w:divBdr>
                                                                                                                                <w:top w:val="none" w:sz="0" w:space="0" w:color="auto"/>
                                                                                                                                <w:left w:val="none" w:sz="0" w:space="0" w:color="auto"/>
                                                                                                                                <w:bottom w:val="none" w:sz="0" w:space="0" w:color="auto"/>
                                                                                                                                <w:right w:val="none" w:sz="0" w:space="0" w:color="auto"/>
                                                                                                                              </w:divBdr>
                                                                                                                            </w:div>
                                                                                                                          </w:divsChild>
                                                                                                                        </w:div>
                                                                                                                        <w:div w:id="1524519046">
                                                                                                                          <w:marLeft w:val="0"/>
                                                                                                                          <w:marRight w:val="0"/>
                                                                                                                          <w:marTop w:val="0"/>
                                                                                                                          <w:marBottom w:val="0"/>
                                                                                                                          <w:divBdr>
                                                                                                                            <w:top w:val="none" w:sz="0" w:space="0" w:color="auto"/>
                                                                                                                            <w:left w:val="none" w:sz="0" w:space="0" w:color="auto"/>
                                                                                                                            <w:bottom w:val="none" w:sz="0" w:space="0" w:color="auto"/>
                                                                                                                            <w:right w:val="none" w:sz="0" w:space="0" w:color="auto"/>
                                                                                                                          </w:divBdr>
                                                                                                                          <w:divsChild>
                                                                                                                            <w:div w:id="2001420975">
                                                                                                                              <w:marLeft w:val="0"/>
                                                                                                                              <w:marRight w:val="0"/>
                                                                                                                              <w:marTop w:val="0"/>
                                                                                                                              <w:marBottom w:val="0"/>
                                                                                                                              <w:divBdr>
                                                                                                                                <w:top w:val="none" w:sz="0" w:space="0" w:color="auto"/>
                                                                                                                                <w:left w:val="none" w:sz="0" w:space="0" w:color="auto"/>
                                                                                                                                <w:bottom w:val="none" w:sz="0" w:space="0" w:color="auto"/>
                                                                                                                                <w:right w:val="none" w:sz="0" w:space="0" w:color="auto"/>
                                                                                                                              </w:divBdr>
                                                                                                                            </w:div>
                                                                                                                            <w:div w:id="2057507114">
                                                                                                                              <w:marLeft w:val="0"/>
                                                                                                                              <w:marRight w:val="0"/>
                                                                                                                              <w:marTop w:val="0"/>
                                                                                                                              <w:marBottom w:val="0"/>
                                                                                                                              <w:divBdr>
                                                                                                                                <w:top w:val="none" w:sz="0" w:space="0" w:color="auto"/>
                                                                                                                                <w:left w:val="none" w:sz="0" w:space="0" w:color="auto"/>
                                                                                                                                <w:bottom w:val="none" w:sz="0" w:space="0" w:color="auto"/>
                                                                                                                                <w:right w:val="none" w:sz="0" w:space="0" w:color="auto"/>
                                                                                                                              </w:divBdr>
                                                                                                                            </w:div>
                                                                                                                          </w:divsChild>
                                                                                                                        </w:div>
                                                                                                                        <w:div w:id="1748065340">
                                                                                                                          <w:marLeft w:val="0"/>
                                                                                                                          <w:marRight w:val="0"/>
                                                                                                                          <w:marTop w:val="0"/>
                                                                                                                          <w:marBottom w:val="0"/>
                                                                                                                          <w:divBdr>
                                                                                                                            <w:top w:val="none" w:sz="0" w:space="0" w:color="auto"/>
                                                                                                                            <w:left w:val="none" w:sz="0" w:space="0" w:color="auto"/>
                                                                                                                            <w:bottom w:val="none" w:sz="0" w:space="0" w:color="auto"/>
                                                                                                                            <w:right w:val="none" w:sz="0" w:space="0" w:color="auto"/>
                                                                                                                          </w:divBdr>
                                                                                                                          <w:divsChild>
                                                                                                                            <w:div w:id="1050691051">
                                                                                                                              <w:marLeft w:val="0"/>
                                                                                                                              <w:marRight w:val="0"/>
                                                                                                                              <w:marTop w:val="0"/>
                                                                                                                              <w:marBottom w:val="0"/>
                                                                                                                              <w:divBdr>
                                                                                                                                <w:top w:val="none" w:sz="0" w:space="0" w:color="auto"/>
                                                                                                                                <w:left w:val="none" w:sz="0" w:space="0" w:color="auto"/>
                                                                                                                                <w:bottom w:val="none" w:sz="0" w:space="0" w:color="auto"/>
                                                                                                                                <w:right w:val="none" w:sz="0" w:space="0" w:color="auto"/>
                                                                                                                              </w:divBdr>
                                                                                                                            </w:div>
                                                                                                                            <w:div w:id="1487208961">
                                                                                                                              <w:marLeft w:val="0"/>
                                                                                                                              <w:marRight w:val="0"/>
                                                                                                                              <w:marTop w:val="0"/>
                                                                                                                              <w:marBottom w:val="0"/>
                                                                                                                              <w:divBdr>
                                                                                                                                <w:top w:val="none" w:sz="0" w:space="0" w:color="auto"/>
                                                                                                                                <w:left w:val="none" w:sz="0" w:space="0" w:color="auto"/>
                                                                                                                                <w:bottom w:val="none" w:sz="0" w:space="0" w:color="auto"/>
                                                                                                                                <w:right w:val="none" w:sz="0" w:space="0" w:color="auto"/>
                                                                                                                              </w:divBdr>
                                                                                                                            </w:div>
                                                                                                                          </w:divsChild>
                                                                                                                        </w:div>
                                                                                                                        <w:div w:id="2027752064">
                                                                                                                          <w:marLeft w:val="0"/>
                                                                                                                          <w:marRight w:val="0"/>
                                                                                                                          <w:marTop w:val="0"/>
                                                                                                                          <w:marBottom w:val="0"/>
                                                                                                                          <w:divBdr>
                                                                                                                            <w:top w:val="none" w:sz="0" w:space="0" w:color="auto"/>
                                                                                                                            <w:left w:val="none" w:sz="0" w:space="0" w:color="auto"/>
                                                                                                                            <w:bottom w:val="none" w:sz="0" w:space="0" w:color="auto"/>
                                                                                                                            <w:right w:val="none" w:sz="0" w:space="0" w:color="auto"/>
                                                                                                                          </w:divBdr>
                                                                                                                          <w:divsChild>
                                                                                                                            <w:div w:id="66073660">
                                                                                                                              <w:marLeft w:val="0"/>
                                                                                                                              <w:marRight w:val="0"/>
                                                                                                                              <w:marTop w:val="0"/>
                                                                                                                              <w:marBottom w:val="0"/>
                                                                                                                              <w:divBdr>
                                                                                                                                <w:top w:val="none" w:sz="0" w:space="0" w:color="auto"/>
                                                                                                                                <w:left w:val="none" w:sz="0" w:space="0" w:color="auto"/>
                                                                                                                                <w:bottom w:val="none" w:sz="0" w:space="0" w:color="auto"/>
                                                                                                                                <w:right w:val="none" w:sz="0" w:space="0" w:color="auto"/>
                                                                                                                              </w:divBdr>
                                                                                                                            </w:div>
                                                                                                                            <w:div w:id="933636446">
                                                                                                                              <w:marLeft w:val="0"/>
                                                                                                                              <w:marRight w:val="0"/>
                                                                                                                              <w:marTop w:val="0"/>
                                                                                                                              <w:marBottom w:val="0"/>
                                                                                                                              <w:divBdr>
                                                                                                                                <w:top w:val="none" w:sz="0" w:space="0" w:color="auto"/>
                                                                                                                                <w:left w:val="none" w:sz="0" w:space="0" w:color="auto"/>
                                                                                                                                <w:bottom w:val="none" w:sz="0" w:space="0" w:color="auto"/>
                                                                                                                                <w:right w:val="none" w:sz="0" w:space="0" w:color="auto"/>
                                                                                                                              </w:divBdr>
                                                                                                                            </w:div>
                                                                                                                          </w:divsChild>
                                                                                                                        </w:div>
                                                                                                                        <w:div w:id="2035761815">
                                                                                                                          <w:marLeft w:val="0"/>
                                                                                                                          <w:marRight w:val="0"/>
                                                                                                                          <w:marTop w:val="0"/>
                                                                                                                          <w:marBottom w:val="0"/>
                                                                                                                          <w:divBdr>
                                                                                                                            <w:top w:val="none" w:sz="0" w:space="0" w:color="auto"/>
                                                                                                                            <w:left w:val="none" w:sz="0" w:space="0" w:color="auto"/>
                                                                                                                            <w:bottom w:val="none" w:sz="0" w:space="0" w:color="auto"/>
                                                                                                                            <w:right w:val="none" w:sz="0" w:space="0" w:color="auto"/>
                                                                                                                          </w:divBdr>
                                                                                                                          <w:divsChild>
                                                                                                                            <w:div w:id="20100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346136">
                                                                                                                  <w:marLeft w:val="0"/>
                                                                                                                  <w:marRight w:val="0"/>
                                                                                                                  <w:marTop w:val="0"/>
                                                                                                                  <w:marBottom w:val="0"/>
                                                                                                                  <w:divBdr>
                                                                                                                    <w:top w:val="none" w:sz="0" w:space="0" w:color="auto"/>
                                                                                                                    <w:left w:val="none" w:sz="0" w:space="0" w:color="auto"/>
                                                                                                                    <w:bottom w:val="none" w:sz="0" w:space="0" w:color="auto"/>
                                                                                                                    <w:right w:val="none" w:sz="0" w:space="0" w:color="auto"/>
                                                                                                                  </w:divBdr>
                                                                                                                </w:div>
                                                                                                                <w:div w:id="1260790675">
                                                                                                                  <w:marLeft w:val="0"/>
                                                                                                                  <w:marRight w:val="0"/>
                                                                                                                  <w:marTop w:val="0"/>
                                                                                                                  <w:marBottom w:val="0"/>
                                                                                                                  <w:divBdr>
                                                                                                                    <w:top w:val="none" w:sz="0" w:space="0" w:color="auto"/>
                                                                                                                    <w:left w:val="none" w:sz="0" w:space="0" w:color="auto"/>
                                                                                                                    <w:bottom w:val="none" w:sz="0" w:space="0" w:color="auto"/>
                                                                                                                    <w:right w:val="none" w:sz="0" w:space="0" w:color="auto"/>
                                                                                                                  </w:divBdr>
                                                                                                                  <w:divsChild>
                                                                                                                    <w:div w:id="285627451">
                                                                                                                      <w:marLeft w:val="0"/>
                                                                                                                      <w:marRight w:val="0"/>
                                                                                                                      <w:marTop w:val="0"/>
                                                                                                                      <w:marBottom w:val="0"/>
                                                                                                                      <w:divBdr>
                                                                                                                        <w:top w:val="none" w:sz="0" w:space="0" w:color="auto"/>
                                                                                                                        <w:left w:val="none" w:sz="0" w:space="0" w:color="auto"/>
                                                                                                                        <w:bottom w:val="none" w:sz="0" w:space="0" w:color="auto"/>
                                                                                                                        <w:right w:val="none" w:sz="0" w:space="0" w:color="auto"/>
                                                                                                                      </w:divBdr>
                                                                                                                      <w:divsChild>
                                                                                                                        <w:div w:id="371883569">
                                                                                                                          <w:marLeft w:val="0"/>
                                                                                                                          <w:marRight w:val="0"/>
                                                                                                                          <w:marTop w:val="0"/>
                                                                                                                          <w:marBottom w:val="0"/>
                                                                                                                          <w:divBdr>
                                                                                                                            <w:top w:val="none" w:sz="0" w:space="0" w:color="auto"/>
                                                                                                                            <w:left w:val="none" w:sz="0" w:space="0" w:color="auto"/>
                                                                                                                            <w:bottom w:val="none" w:sz="0" w:space="0" w:color="auto"/>
                                                                                                                            <w:right w:val="none" w:sz="0" w:space="0" w:color="auto"/>
                                                                                                                          </w:divBdr>
                                                                                                                          <w:divsChild>
                                                                                                                            <w:div w:id="716006626">
                                                                                                                              <w:marLeft w:val="0"/>
                                                                                                                              <w:marRight w:val="0"/>
                                                                                                                              <w:marTop w:val="0"/>
                                                                                                                              <w:marBottom w:val="0"/>
                                                                                                                              <w:divBdr>
                                                                                                                                <w:top w:val="none" w:sz="0" w:space="0" w:color="auto"/>
                                                                                                                                <w:left w:val="none" w:sz="0" w:space="0" w:color="auto"/>
                                                                                                                                <w:bottom w:val="none" w:sz="0" w:space="0" w:color="auto"/>
                                                                                                                                <w:right w:val="none" w:sz="0" w:space="0" w:color="auto"/>
                                                                                                                              </w:divBdr>
                                                                                                                            </w:div>
                                                                                                                            <w:div w:id="1380739206">
                                                                                                                              <w:marLeft w:val="0"/>
                                                                                                                              <w:marRight w:val="0"/>
                                                                                                                              <w:marTop w:val="0"/>
                                                                                                                              <w:marBottom w:val="0"/>
                                                                                                                              <w:divBdr>
                                                                                                                                <w:top w:val="none" w:sz="0" w:space="0" w:color="auto"/>
                                                                                                                                <w:left w:val="none" w:sz="0" w:space="0" w:color="auto"/>
                                                                                                                                <w:bottom w:val="none" w:sz="0" w:space="0" w:color="auto"/>
                                                                                                                                <w:right w:val="none" w:sz="0" w:space="0" w:color="auto"/>
                                                                                                                              </w:divBdr>
                                                                                                                            </w:div>
                                                                                                                          </w:divsChild>
                                                                                                                        </w:div>
                                                                                                                        <w:div w:id="900021147">
                                                                                                                          <w:marLeft w:val="0"/>
                                                                                                                          <w:marRight w:val="0"/>
                                                                                                                          <w:marTop w:val="0"/>
                                                                                                                          <w:marBottom w:val="0"/>
                                                                                                                          <w:divBdr>
                                                                                                                            <w:top w:val="none" w:sz="0" w:space="0" w:color="auto"/>
                                                                                                                            <w:left w:val="none" w:sz="0" w:space="0" w:color="auto"/>
                                                                                                                            <w:bottom w:val="none" w:sz="0" w:space="0" w:color="auto"/>
                                                                                                                            <w:right w:val="none" w:sz="0" w:space="0" w:color="auto"/>
                                                                                                                          </w:divBdr>
                                                                                                                          <w:divsChild>
                                                                                                                            <w:div w:id="800266453">
                                                                                                                              <w:marLeft w:val="0"/>
                                                                                                                              <w:marRight w:val="0"/>
                                                                                                                              <w:marTop w:val="0"/>
                                                                                                                              <w:marBottom w:val="0"/>
                                                                                                                              <w:divBdr>
                                                                                                                                <w:top w:val="none" w:sz="0" w:space="0" w:color="auto"/>
                                                                                                                                <w:left w:val="none" w:sz="0" w:space="0" w:color="auto"/>
                                                                                                                                <w:bottom w:val="none" w:sz="0" w:space="0" w:color="auto"/>
                                                                                                                                <w:right w:val="none" w:sz="0" w:space="0" w:color="auto"/>
                                                                                                                              </w:divBdr>
                                                                                                                            </w:div>
                                                                                                                            <w:div w:id="1091925028">
                                                                                                                              <w:marLeft w:val="0"/>
                                                                                                                              <w:marRight w:val="0"/>
                                                                                                                              <w:marTop w:val="0"/>
                                                                                                                              <w:marBottom w:val="0"/>
                                                                                                                              <w:divBdr>
                                                                                                                                <w:top w:val="none" w:sz="0" w:space="0" w:color="auto"/>
                                                                                                                                <w:left w:val="none" w:sz="0" w:space="0" w:color="auto"/>
                                                                                                                                <w:bottom w:val="none" w:sz="0" w:space="0" w:color="auto"/>
                                                                                                                                <w:right w:val="none" w:sz="0" w:space="0" w:color="auto"/>
                                                                                                                              </w:divBdr>
                                                                                                                            </w:div>
                                                                                                                          </w:divsChild>
                                                                                                                        </w:div>
                                                                                                                        <w:div w:id="1041133180">
                                                                                                                          <w:marLeft w:val="0"/>
                                                                                                                          <w:marRight w:val="0"/>
                                                                                                                          <w:marTop w:val="0"/>
                                                                                                                          <w:marBottom w:val="0"/>
                                                                                                                          <w:divBdr>
                                                                                                                            <w:top w:val="none" w:sz="0" w:space="0" w:color="auto"/>
                                                                                                                            <w:left w:val="none" w:sz="0" w:space="0" w:color="auto"/>
                                                                                                                            <w:bottom w:val="none" w:sz="0" w:space="0" w:color="auto"/>
                                                                                                                            <w:right w:val="none" w:sz="0" w:space="0" w:color="auto"/>
                                                                                                                          </w:divBdr>
                                                                                                                          <w:divsChild>
                                                                                                                            <w:div w:id="620772351">
                                                                                                                              <w:marLeft w:val="0"/>
                                                                                                                              <w:marRight w:val="0"/>
                                                                                                                              <w:marTop w:val="0"/>
                                                                                                                              <w:marBottom w:val="0"/>
                                                                                                                              <w:divBdr>
                                                                                                                                <w:top w:val="none" w:sz="0" w:space="0" w:color="auto"/>
                                                                                                                                <w:left w:val="none" w:sz="0" w:space="0" w:color="auto"/>
                                                                                                                                <w:bottom w:val="none" w:sz="0" w:space="0" w:color="auto"/>
                                                                                                                                <w:right w:val="none" w:sz="0" w:space="0" w:color="auto"/>
                                                                                                                              </w:divBdr>
                                                                                                                            </w:div>
                                                                                                                            <w:div w:id="1416394408">
                                                                                                                              <w:marLeft w:val="0"/>
                                                                                                                              <w:marRight w:val="0"/>
                                                                                                                              <w:marTop w:val="0"/>
                                                                                                                              <w:marBottom w:val="0"/>
                                                                                                                              <w:divBdr>
                                                                                                                                <w:top w:val="none" w:sz="0" w:space="0" w:color="auto"/>
                                                                                                                                <w:left w:val="none" w:sz="0" w:space="0" w:color="auto"/>
                                                                                                                                <w:bottom w:val="none" w:sz="0" w:space="0" w:color="auto"/>
                                                                                                                                <w:right w:val="none" w:sz="0" w:space="0" w:color="auto"/>
                                                                                                                              </w:divBdr>
                                                                                                                            </w:div>
                                                                                                                          </w:divsChild>
                                                                                                                        </w:div>
                                                                                                                        <w:div w:id="1091584936">
                                                                                                                          <w:marLeft w:val="0"/>
                                                                                                                          <w:marRight w:val="0"/>
                                                                                                                          <w:marTop w:val="0"/>
                                                                                                                          <w:marBottom w:val="0"/>
                                                                                                                          <w:divBdr>
                                                                                                                            <w:top w:val="none" w:sz="0" w:space="0" w:color="auto"/>
                                                                                                                            <w:left w:val="none" w:sz="0" w:space="0" w:color="auto"/>
                                                                                                                            <w:bottom w:val="none" w:sz="0" w:space="0" w:color="auto"/>
                                                                                                                            <w:right w:val="none" w:sz="0" w:space="0" w:color="auto"/>
                                                                                                                          </w:divBdr>
                                                                                                                          <w:divsChild>
                                                                                                                            <w:div w:id="291177884">
                                                                                                                              <w:marLeft w:val="0"/>
                                                                                                                              <w:marRight w:val="0"/>
                                                                                                                              <w:marTop w:val="0"/>
                                                                                                                              <w:marBottom w:val="0"/>
                                                                                                                              <w:divBdr>
                                                                                                                                <w:top w:val="none" w:sz="0" w:space="0" w:color="auto"/>
                                                                                                                                <w:left w:val="none" w:sz="0" w:space="0" w:color="auto"/>
                                                                                                                                <w:bottom w:val="none" w:sz="0" w:space="0" w:color="auto"/>
                                                                                                                                <w:right w:val="none" w:sz="0" w:space="0" w:color="auto"/>
                                                                                                                              </w:divBdr>
                                                                                                                            </w:div>
                                                                                                                            <w:div w:id="1184830105">
                                                                                                                              <w:marLeft w:val="0"/>
                                                                                                                              <w:marRight w:val="0"/>
                                                                                                                              <w:marTop w:val="0"/>
                                                                                                                              <w:marBottom w:val="0"/>
                                                                                                                              <w:divBdr>
                                                                                                                                <w:top w:val="none" w:sz="0" w:space="0" w:color="auto"/>
                                                                                                                                <w:left w:val="none" w:sz="0" w:space="0" w:color="auto"/>
                                                                                                                                <w:bottom w:val="none" w:sz="0" w:space="0" w:color="auto"/>
                                                                                                                                <w:right w:val="none" w:sz="0" w:space="0" w:color="auto"/>
                                                                                                                              </w:divBdr>
                                                                                                                            </w:div>
                                                                                                                          </w:divsChild>
                                                                                                                        </w:div>
                                                                                                                        <w:div w:id="1764373818">
                                                                                                                          <w:marLeft w:val="0"/>
                                                                                                                          <w:marRight w:val="0"/>
                                                                                                                          <w:marTop w:val="0"/>
                                                                                                                          <w:marBottom w:val="0"/>
                                                                                                                          <w:divBdr>
                                                                                                                            <w:top w:val="none" w:sz="0" w:space="0" w:color="auto"/>
                                                                                                                            <w:left w:val="none" w:sz="0" w:space="0" w:color="auto"/>
                                                                                                                            <w:bottom w:val="none" w:sz="0" w:space="0" w:color="auto"/>
                                                                                                                            <w:right w:val="none" w:sz="0" w:space="0" w:color="auto"/>
                                                                                                                          </w:divBdr>
                                                                                                                          <w:divsChild>
                                                                                                                            <w:div w:id="1486556617">
                                                                                                                              <w:marLeft w:val="0"/>
                                                                                                                              <w:marRight w:val="0"/>
                                                                                                                              <w:marTop w:val="0"/>
                                                                                                                              <w:marBottom w:val="0"/>
                                                                                                                              <w:divBdr>
                                                                                                                                <w:top w:val="none" w:sz="0" w:space="0" w:color="auto"/>
                                                                                                                                <w:left w:val="none" w:sz="0" w:space="0" w:color="auto"/>
                                                                                                                                <w:bottom w:val="none" w:sz="0" w:space="0" w:color="auto"/>
                                                                                                                                <w:right w:val="none" w:sz="0" w:space="0" w:color="auto"/>
                                                                                                                              </w:divBdr>
                                                                                                                            </w:div>
                                                                                                                          </w:divsChild>
                                                                                                                        </w:div>
                                                                                                                        <w:div w:id="1937790803">
                                                                                                                          <w:marLeft w:val="0"/>
                                                                                                                          <w:marRight w:val="0"/>
                                                                                                                          <w:marTop w:val="0"/>
                                                                                                                          <w:marBottom w:val="0"/>
                                                                                                                          <w:divBdr>
                                                                                                                            <w:top w:val="none" w:sz="0" w:space="0" w:color="auto"/>
                                                                                                                            <w:left w:val="none" w:sz="0" w:space="0" w:color="auto"/>
                                                                                                                            <w:bottom w:val="none" w:sz="0" w:space="0" w:color="auto"/>
                                                                                                                            <w:right w:val="none" w:sz="0" w:space="0" w:color="auto"/>
                                                                                                                          </w:divBdr>
                                                                                                                          <w:divsChild>
                                                                                                                            <w:div w:id="124279814">
                                                                                                                              <w:marLeft w:val="0"/>
                                                                                                                              <w:marRight w:val="0"/>
                                                                                                                              <w:marTop w:val="0"/>
                                                                                                                              <w:marBottom w:val="0"/>
                                                                                                                              <w:divBdr>
                                                                                                                                <w:top w:val="none" w:sz="0" w:space="0" w:color="auto"/>
                                                                                                                                <w:left w:val="none" w:sz="0" w:space="0" w:color="auto"/>
                                                                                                                                <w:bottom w:val="none" w:sz="0" w:space="0" w:color="auto"/>
                                                                                                                                <w:right w:val="none" w:sz="0" w:space="0" w:color="auto"/>
                                                                                                                              </w:divBdr>
                                                                                                                            </w:div>
                                                                                                                            <w:div w:id="186196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65381">
                                                                                                                      <w:marLeft w:val="0"/>
                                                                                                                      <w:marRight w:val="0"/>
                                                                                                                      <w:marTop w:val="0"/>
                                                                                                                      <w:marBottom w:val="0"/>
                                                                                                                      <w:divBdr>
                                                                                                                        <w:top w:val="none" w:sz="0" w:space="0" w:color="auto"/>
                                                                                                                        <w:left w:val="none" w:sz="0" w:space="0" w:color="auto"/>
                                                                                                                        <w:bottom w:val="none" w:sz="0" w:space="0" w:color="auto"/>
                                                                                                                        <w:right w:val="none" w:sz="0" w:space="0" w:color="auto"/>
                                                                                                                      </w:divBdr>
                                                                                                                      <w:divsChild>
                                                                                                                        <w:div w:id="676005777">
                                                                                                                          <w:marLeft w:val="0"/>
                                                                                                                          <w:marRight w:val="0"/>
                                                                                                                          <w:marTop w:val="0"/>
                                                                                                                          <w:marBottom w:val="0"/>
                                                                                                                          <w:divBdr>
                                                                                                                            <w:top w:val="none" w:sz="0" w:space="0" w:color="auto"/>
                                                                                                                            <w:left w:val="none" w:sz="0" w:space="0" w:color="auto"/>
                                                                                                                            <w:bottom w:val="none" w:sz="0" w:space="0" w:color="auto"/>
                                                                                                                            <w:right w:val="none" w:sz="0" w:space="0" w:color="auto"/>
                                                                                                                          </w:divBdr>
                                                                                                                          <w:divsChild>
                                                                                                                            <w:div w:id="1578400523">
                                                                                                                              <w:marLeft w:val="0"/>
                                                                                                                              <w:marRight w:val="0"/>
                                                                                                                              <w:marTop w:val="0"/>
                                                                                                                              <w:marBottom w:val="0"/>
                                                                                                                              <w:divBdr>
                                                                                                                                <w:top w:val="none" w:sz="0" w:space="0" w:color="auto"/>
                                                                                                                                <w:left w:val="none" w:sz="0" w:space="0" w:color="auto"/>
                                                                                                                                <w:bottom w:val="none" w:sz="0" w:space="0" w:color="auto"/>
                                                                                                                                <w:right w:val="none" w:sz="0" w:space="0" w:color="auto"/>
                                                                                                                              </w:divBdr>
                                                                                                                            </w:div>
                                                                                                                            <w:div w:id="1997301711">
                                                                                                                              <w:marLeft w:val="0"/>
                                                                                                                              <w:marRight w:val="0"/>
                                                                                                                              <w:marTop w:val="0"/>
                                                                                                                              <w:marBottom w:val="0"/>
                                                                                                                              <w:divBdr>
                                                                                                                                <w:top w:val="none" w:sz="0" w:space="0" w:color="auto"/>
                                                                                                                                <w:left w:val="none" w:sz="0" w:space="0" w:color="auto"/>
                                                                                                                                <w:bottom w:val="none" w:sz="0" w:space="0" w:color="auto"/>
                                                                                                                                <w:right w:val="none" w:sz="0" w:space="0" w:color="auto"/>
                                                                                                                              </w:divBdr>
                                                                                                                            </w:div>
                                                                                                                          </w:divsChild>
                                                                                                                        </w:div>
                                                                                                                        <w:div w:id="909004758">
                                                                                                                          <w:marLeft w:val="0"/>
                                                                                                                          <w:marRight w:val="0"/>
                                                                                                                          <w:marTop w:val="0"/>
                                                                                                                          <w:marBottom w:val="0"/>
                                                                                                                          <w:divBdr>
                                                                                                                            <w:top w:val="none" w:sz="0" w:space="0" w:color="auto"/>
                                                                                                                            <w:left w:val="none" w:sz="0" w:space="0" w:color="auto"/>
                                                                                                                            <w:bottom w:val="none" w:sz="0" w:space="0" w:color="auto"/>
                                                                                                                            <w:right w:val="none" w:sz="0" w:space="0" w:color="auto"/>
                                                                                                                          </w:divBdr>
                                                                                                                          <w:divsChild>
                                                                                                                            <w:div w:id="2074887711">
                                                                                                                              <w:marLeft w:val="0"/>
                                                                                                                              <w:marRight w:val="0"/>
                                                                                                                              <w:marTop w:val="0"/>
                                                                                                                              <w:marBottom w:val="0"/>
                                                                                                                              <w:divBdr>
                                                                                                                                <w:top w:val="none" w:sz="0" w:space="0" w:color="auto"/>
                                                                                                                                <w:left w:val="none" w:sz="0" w:space="0" w:color="auto"/>
                                                                                                                                <w:bottom w:val="none" w:sz="0" w:space="0" w:color="auto"/>
                                                                                                                                <w:right w:val="none" w:sz="0" w:space="0" w:color="auto"/>
                                                                                                                              </w:divBdr>
                                                                                                                            </w:div>
                                                                                                                          </w:divsChild>
                                                                                                                        </w:div>
                                                                                                                        <w:div w:id="987713086">
                                                                                                                          <w:marLeft w:val="0"/>
                                                                                                                          <w:marRight w:val="0"/>
                                                                                                                          <w:marTop w:val="0"/>
                                                                                                                          <w:marBottom w:val="0"/>
                                                                                                                          <w:divBdr>
                                                                                                                            <w:top w:val="none" w:sz="0" w:space="0" w:color="auto"/>
                                                                                                                            <w:left w:val="none" w:sz="0" w:space="0" w:color="auto"/>
                                                                                                                            <w:bottom w:val="none" w:sz="0" w:space="0" w:color="auto"/>
                                                                                                                            <w:right w:val="none" w:sz="0" w:space="0" w:color="auto"/>
                                                                                                                          </w:divBdr>
                                                                                                                          <w:divsChild>
                                                                                                                            <w:div w:id="295571135">
                                                                                                                              <w:marLeft w:val="0"/>
                                                                                                                              <w:marRight w:val="0"/>
                                                                                                                              <w:marTop w:val="0"/>
                                                                                                                              <w:marBottom w:val="0"/>
                                                                                                                              <w:divBdr>
                                                                                                                                <w:top w:val="none" w:sz="0" w:space="0" w:color="auto"/>
                                                                                                                                <w:left w:val="none" w:sz="0" w:space="0" w:color="auto"/>
                                                                                                                                <w:bottom w:val="none" w:sz="0" w:space="0" w:color="auto"/>
                                                                                                                                <w:right w:val="none" w:sz="0" w:space="0" w:color="auto"/>
                                                                                                                              </w:divBdr>
                                                                                                                            </w:div>
                                                                                                                            <w:div w:id="1185752330">
                                                                                                                              <w:marLeft w:val="0"/>
                                                                                                                              <w:marRight w:val="0"/>
                                                                                                                              <w:marTop w:val="0"/>
                                                                                                                              <w:marBottom w:val="0"/>
                                                                                                                              <w:divBdr>
                                                                                                                                <w:top w:val="none" w:sz="0" w:space="0" w:color="auto"/>
                                                                                                                                <w:left w:val="none" w:sz="0" w:space="0" w:color="auto"/>
                                                                                                                                <w:bottom w:val="none" w:sz="0" w:space="0" w:color="auto"/>
                                                                                                                                <w:right w:val="none" w:sz="0" w:space="0" w:color="auto"/>
                                                                                                                              </w:divBdr>
                                                                                                                            </w:div>
                                                                                                                          </w:divsChild>
                                                                                                                        </w:div>
                                                                                                                        <w:div w:id="1169639328">
                                                                                                                          <w:marLeft w:val="0"/>
                                                                                                                          <w:marRight w:val="0"/>
                                                                                                                          <w:marTop w:val="0"/>
                                                                                                                          <w:marBottom w:val="0"/>
                                                                                                                          <w:divBdr>
                                                                                                                            <w:top w:val="none" w:sz="0" w:space="0" w:color="auto"/>
                                                                                                                            <w:left w:val="none" w:sz="0" w:space="0" w:color="auto"/>
                                                                                                                            <w:bottom w:val="none" w:sz="0" w:space="0" w:color="auto"/>
                                                                                                                            <w:right w:val="none" w:sz="0" w:space="0" w:color="auto"/>
                                                                                                                          </w:divBdr>
                                                                                                                          <w:divsChild>
                                                                                                                            <w:div w:id="932132941">
                                                                                                                              <w:marLeft w:val="0"/>
                                                                                                                              <w:marRight w:val="0"/>
                                                                                                                              <w:marTop w:val="0"/>
                                                                                                                              <w:marBottom w:val="0"/>
                                                                                                                              <w:divBdr>
                                                                                                                                <w:top w:val="none" w:sz="0" w:space="0" w:color="auto"/>
                                                                                                                                <w:left w:val="none" w:sz="0" w:space="0" w:color="auto"/>
                                                                                                                                <w:bottom w:val="none" w:sz="0" w:space="0" w:color="auto"/>
                                                                                                                                <w:right w:val="none" w:sz="0" w:space="0" w:color="auto"/>
                                                                                                                              </w:divBdr>
                                                                                                                            </w:div>
                                                                                                                            <w:div w:id="1990014655">
                                                                                                                              <w:marLeft w:val="0"/>
                                                                                                                              <w:marRight w:val="0"/>
                                                                                                                              <w:marTop w:val="0"/>
                                                                                                                              <w:marBottom w:val="0"/>
                                                                                                                              <w:divBdr>
                                                                                                                                <w:top w:val="none" w:sz="0" w:space="0" w:color="auto"/>
                                                                                                                                <w:left w:val="none" w:sz="0" w:space="0" w:color="auto"/>
                                                                                                                                <w:bottom w:val="none" w:sz="0" w:space="0" w:color="auto"/>
                                                                                                                                <w:right w:val="none" w:sz="0" w:space="0" w:color="auto"/>
                                                                                                                              </w:divBdr>
                                                                                                                            </w:div>
                                                                                                                          </w:divsChild>
                                                                                                                        </w:div>
                                                                                                                        <w:div w:id="1888292752">
                                                                                                                          <w:marLeft w:val="0"/>
                                                                                                                          <w:marRight w:val="0"/>
                                                                                                                          <w:marTop w:val="0"/>
                                                                                                                          <w:marBottom w:val="0"/>
                                                                                                                          <w:divBdr>
                                                                                                                            <w:top w:val="none" w:sz="0" w:space="0" w:color="auto"/>
                                                                                                                            <w:left w:val="none" w:sz="0" w:space="0" w:color="auto"/>
                                                                                                                            <w:bottom w:val="none" w:sz="0" w:space="0" w:color="auto"/>
                                                                                                                            <w:right w:val="none" w:sz="0" w:space="0" w:color="auto"/>
                                                                                                                          </w:divBdr>
                                                                                                                          <w:divsChild>
                                                                                                                            <w:div w:id="1294872986">
                                                                                                                              <w:marLeft w:val="0"/>
                                                                                                                              <w:marRight w:val="0"/>
                                                                                                                              <w:marTop w:val="0"/>
                                                                                                                              <w:marBottom w:val="0"/>
                                                                                                                              <w:divBdr>
                                                                                                                                <w:top w:val="none" w:sz="0" w:space="0" w:color="auto"/>
                                                                                                                                <w:left w:val="none" w:sz="0" w:space="0" w:color="auto"/>
                                                                                                                                <w:bottom w:val="none" w:sz="0" w:space="0" w:color="auto"/>
                                                                                                                                <w:right w:val="none" w:sz="0" w:space="0" w:color="auto"/>
                                                                                                                              </w:divBdr>
                                                                                                                            </w:div>
                                                                                                                            <w:div w:id="157466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7278726">
                                                                                                  <w:marLeft w:val="0"/>
                                                                                                  <w:marRight w:val="0"/>
                                                                                                  <w:marTop w:val="0"/>
                                                                                                  <w:marBottom w:val="0"/>
                                                                                                  <w:divBdr>
                                                                                                    <w:top w:val="none" w:sz="0" w:space="0" w:color="auto"/>
                                                                                                    <w:left w:val="none" w:sz="0" w:space="0" w:color="auto"/>
                                                                                                    <w:bottom w:val="none" w:sz="0" w:space="0" w:color="auto"/>
                                                                                                    <w:right w:val="none" w:sz="0" w:space="0" w:color="auto"/>
                                                                                                  </w:divBdr>
                                                                                                  <w:divsChild>
                                                                                                    <w:div w:id="740369342">
                                                                                                      <w:marLeft w:val="150"/>
                                                                                                      <w:marRight w:val="150"/>
                                                                                                      <w:marTop w:val="150"/>
                                                                                                      <w:marBottom w:val="150"/>
                                                                                                      <w:divBdr>
                                                                                                        <w:top w:val="none" w:sz="0" w:space="0" w:color="auto"/>
                                                                                                        <w:left w:val="none" w:sz="0" w:space="0" w:color="auto"/>
                                                                                                        <w:bottom w:val="none" w:sz="0" w:space="0" w:color="auto"/>
                                                                                                        <w:right w:val="none" w:sz="0" w:space="0" w:color="auto"/>
                                                                                                      </w:divBdr>
                                                                                                      <w:divsChild>
                                                                                                        <w:div w:id="1015421027">
                                                                                                          <w:marLeft w:val="0"/>
                                                                                                          <w:marRight w:val="0"/>
                                                                                                          <w:marTop w:val="0"/>
                                                                                                          <w:marBottom w:val="0"/>
                                                                                                          <w:divBdr>
                                                                                                            <w:top w:val="single" w:sz="6" w:space="0" w:color="999999"/>
                                                                                                            <w:left w:val="single" w:sz="6" w:space="0" w:color="999999"/>
                                                                                                            <w:bottom w:val="single" w:sz="6" w:space="0" w:color="999999"/>
                                                                                                            <w:right w:val="single" w:sz="6" w:space="0" w:color="999999"/>
                                                                                                          </w:divBdr>
                                                                                                          <w:divsChild>
                                                                                                            <w:div w:id="390928982">
                                                                                                              <w:marLeft w:val="0"/>
                                                                                                              <w:marRight w:val="0"/>
                                                                                                              <w:marTop w:val="0"/>
                                                                                                              <w:marBottom w:val="0"/>
                                                                                                              <w:divBdr>
                                                                                                                <w:top w:val="none" w:sz="0" w:space="0" w:color="auto"/>
                                                                                                                <w:left w:val="none" w:sz="0" w:space="0" w:color="auto"/>
                                                                                                                <w:bottom w:val="none" w:sz="0" w:space="0" w:color="auto"/>
                                                                                                                <w:right w:val="none" w:sz="0" w:space="0" w:color="auto"/>
                                                                                                              </w:divBdr>
                                                                                                              <w:divsChild>
                                                                                                                <w:div w:id="1371998996">
                                                                                                                  <w:marLeft w:val="0"/>
                                                                                                                  <w:marRight w:val="0"/>
                                                                                                                  <w:marTop w:val="0"/>
                                                                                                                  <w:marBottom w:val="225"/>
                                                                                                                  <w:divBdr>
                                                                                                                    <w:top w:val="none" w:sz="0" w:space="0" w:color="auto"/>
                                                                                                                    <w:left w:val="none" w:sz="0" w:space="0" w:color="auto"/>
                                                                                                                    <w:bottom w:val="none" w:sz="0" w:space="0" w:color="auto"/>
                                                                                                                    <w:right w:val="none" w:sz="0" w:space="0" w:color="auto"/>
                                                                                                                  </w:divBdr>
                                                                                                                </w:div>
                                                                                                                <w:div w:id="1756508846">
                                                                                                                  <w:marLeft w:val="0"/>
                                                                                                                  <w:marRight w:val="0"/>
                                                                                                                  <w:marTop w:val="0"/>
                                                                                                                  <w:marBottom w:val="225"/>
                                                                                                                  <w:divBdr>
                                                                                                                    <w:top w:val="none" w:sz="0" w:space="0" w:color="auto"/>
                                                                                                                    <w:left w:val="none" w:sz="0" w:space="0" w:color="auto"/>
                                                                                                                    <w:bottom w:val="none" w:sz="0" w:space="0" w:color="auto"/>
                                                                                                                    <w:right w:val="none" w:sz="0" w:space="0" w:color="auto"/>
                                                                                                                  </w:divBdr>
                                                                                                                </w:div>
                                                                                                              </w:divsChild>
                                                                                                            </w:div>
                                                                                                            <w:div w:id="489447627">
                                                                                                              <w:marLeft w:val="0"/>
                                                                                                              <w:marRight w:val="0"/>
                                                                                                              <w:marTop w:val="0"/>
                                                                                                              <w:marBottom w:val="0"/>
                                                                                                              <w:divBdr>
                                                                                                                <w:top w:val="single" w:sz="6" w:space="0" w:color="FFFFFF"/>
                                                                                                                <w:left w:val="single" w:sz="6" w:space="12" w:color="FFFFFF"/>
                                                                                                                <w:bottom w:val="single" w:sz="6" w:space="0" w:color="FFFFFF"/>
                                                                                                                <w:right w:val="single" w:sz="6" w:space="12" w:color="FFFFFF"/>
                                                                                                              </w:divBdr>
                                                                                                            </w:div>
                                                                                                            <w:div w:id="1991785621">
                                                                                                              <w:marLeft w:val="0"/>
                                                                                                              <w:marRight w:val="0"/>
                                                                                                              <w:marTop w:val="0"/>
                                                                                                              <w:marBottom w:val="0"/>
                                                                                                              <w:divBdr>
                                                                                                                <w:top w:val="single" w:sz="6" w:space="11" w:color="E5E5E5"/>
                                                                                                                <w:left w:val="none" w:sz="0" w:space="0" w:color="auto"/>
                                                                                                                <w:bottom w:val="none" w:sz="0" w:space="0" w:color="auto"/>
                                                                                                                <w:right w:val="none" w:sz="0" w:space="0" w:color="auto"/>
                                                                                                              </w:divBdr>
                                                                                                            </w:div>
                                                                                                          </w:divsChild>
                                                                                                        </w:div>
                                                                                                      </w:divsChild>
                                                                                                    </w:div>
                                                                                                  </w:divsChild>
                                                                                                </w:div>
                                                                                                <w:div w:id="1842621304">
                                                                                                  <w:marLeft w:val="0"/>
                                                                                                  <w:marRight w:val="0"/>
                                                                                                  <w:marTop w:val="0"/>
                                                                                                  <w:marBottom w:val="0"/>
                                                                                                  <w:divBdr>
                                                                                                    <w:top w:val="none" w:sz="0" w:space="0" w:color="auto"/>
                                                                                                    <w:left w:val="none" w:sz="0" w:space="0" w:color="auto"/>
                                                                                                    <w:bottom w:val="none" w:sz="0" w:space="0" w:color="auto"/>
                                                                                                    <w:right w:val="none" w:sz="0" w:space="0" w:color="auto"/>
                                                                                                  </w:divBdr>
                                                                                                  <w:divsChild>
                                                                                                    <w:div w:id="255018212">
                                                                                                      <w:marLeft w:val="150"/>
                                                                                                      <w:marRight w:val="150"/>
                                                                                                      <w:marTop w:val="150"/>
                                                                                                      <w:marBottom w:val="150"/>
                                                                                                      <w:divBdr>
                                                                                                        <w:top w:val="none" w:sz="0" w:space="0" w:color="auto"/>
                                                                                                        <w:left w:val="none" w:sz="0" w:space="0" w:color="auto"/>
                                                                                                        <w:bottom w:val="none" w:sz="0" w:space="0" w:color="auto"/>
                                                                                                        <w:right w:val="none" w:sz="0" w:space="0" w:color="auto"/>
                                                                                                      </w:divBdr>
                                                                                                      <w:divsChild>
                                                                                                        <w:div w:id="1651128454">
                                                                                                          <w:marLeft w:val="0"/>
                                                                                                          <w:marRight w:val="0"/>
                                                                                                          <w:marTop w:val="0"/>
                                                                                                          <w:marBottom w:val="0"/>
                                                                                                          <w:divBdr>
                                                                                                            <w:top w:val="single" w:sz="6" w:space="0" w:color="999999"/>
                                                                                                            <w:left w:val="single" w:sz="6" w:space="0" w:color="999999"/>
                                                                                                            <w:bottom w:val="single" w:sz="6" w:space="0" w:color="999999"/>
                                                                                                            <w:right w:val="single" w:sz="6" w:space="0" w:color="999999"/>
                                                                                                          </w:divBdr>
                                                                                                          <w:divsChild>
                                                                                                            <w:div w:id="159077928">
                                                                                                              <w:marLeft w:val="0"/>
                                                                                                              <w:marRight w:val="0"/>
                                                                                                              <w:marTop w:val="0"/>
                                                                                                              <w:marBottom w:val="0"/>
                                                                                                              <w:divBdr>
                                                                                                                <w:top w:val="single" w:sz="6" w:space="11" w:color="E5E5E5"/>
                                                                                                                <w:left w:val="none" w:sz="0" w:space="0" w:color="auto"/>
                                                                                                                <w:bottom w:val="none" w:sz="0" w:space="0" w:color="auto"/>
                                                                                                                <w:right w:val="none" w:sz="0" w:space="0" w:color="auto"/>
                                                                                                              </w:divBdr>
                                                                                                            </w:div>
                                                                                                            <w:div w:id="325210318">
                                                                                                              <w:marLeft w:val="0"/>
                                                                                                              <w:marRight w:val="0"/>
                                                                                                              <w:marTop w:val="0"/>
                                                                                                              <w:marBottom w:val="0"/>
                                                                                                              <w:divBdr>
                                                                                                                <w:top w:val="none" w:sz="0" w:space="0" w:color="auto"/>
                                                                                                                <w:left w:val="none" w:sz="0" w:space="0" w:color="auto"/>
                                                                                                                <w:bottom w:val="none" w:sz="0" w:space="0" w:color="auto"/>
                                                                                                                <w:right w:val="none" w:sz="0" w:space="0" w:color="auto"/>
                                                                                                              </w:divBdr>
                                                                                                              <w:divsChild>
                                                                                                                <w:div w:id="252514173">
                                                                                                                  <w:marLeft w:val="0"/>
                                                                                                                  <w:marRight w:val="0"/>
                                                                                                                  <w:marTop w:val="0"/>
                                                                                                                  <w:marBottom w:val="225"/>
                                                                                                                  <w:divBdr>
                                                                                                                    <w:top w:val="none" w:sz="0" w:space="0" w:color="auto"/>
                                                                                                                    <w:left w:val="none" w:sz="0" w:space="0" w:color="auto"/>
                                                                                                                    <w:bottom w:val="none" w:sz="0" w:space="0" w:color="auto"/>
                                                                                                                    <w:right w:val="none" w:sz="0" w:space="0" w:color="auto"/>
                                                                                                                  </w:divBdr>
                                                                                                                </w:div>
                                                                                                                <w:div w:id="902058070">
                                                                                                                  <w:marLeft w:val="0"/>
                                                                                                                  <w:marRight w:val="0"/>
                                                                                                                  <w:marTop w:val="0"/>
                                                                                                                  <w:marBottom w:val="0"/>
                                                                                                                  <w:divBdr>
                                                                                                                    <w:top w:val="none" w:sz="0" w:space="0" w:color="auto"/>
                                                                                                                    <w:left w:val="none" w:sz="0" w:space="0" w:color="auto"/>
                                                                                                                    <w:bottom w:val="none" w:sz="0" w:space="0" w:color="auto"/>
                                                                                                                    <w:right w:val="none" w:sz="0" w:space="0" w:color="auto"/>
                                                                                                                  </w:divBdr>
                                                                                                                </w:div>
                                                                                                                <w:div w:id="1405029974">
                                                                                                                  <w:marLeft w:val="0"/>
                                                                                                                  <w:marRight w:val="0"/>
                                                                                                                  <w:marTop w:val="0"/>
                                                                                                                  <w:marBottom w:val="225"/>
                                                                                                                  <w:divBdr>
                                                                                                                    <w:top w:val="none" w:sz="0" w:space="0" w:color="auto"/>
                                                                                                                    <w:left w:val="none" w:sz="0" w:space="0" w:color="auto"/>
                                                                                                                    <w:bottom w:val="none" w:sz="0" w:space="0" w:color="auto"/>
                                                                                                                    <w:right w:val="none" w:sz="0" w:space="0" w:color="auto"/>
                                                                                                                  </w:divBdr>
                                                                                                                </w:div>
                                                                                                              </w:divsChild>
                                                                                                            </w:div>
                                                                                                            <w:div w:id="1012415464">
                                                                                                              <w:marLeft w:val="0"/>
                                                                                                              <w:marRight w:val="0"/>
                                                                                                              <w:marTop w:val="0"/>
                                                                                                              <w:marBottom w:val="0"/>
                                                                                                              <w:divBdr>
                                                                                                                <w:top w:val="single" w:sz="6" w:space="0" w:color="FFFFFF"/>
                                                                                                                <w:left w:val="single" w:sz="6" w:space="12" w:color="FFFFFF"/>
                                                                                                                <w:bottom w:val="single" w:sz="6" w:space="0" w:color="FFFFFF"/>
                                                                                                                <w:right w:val="single" w:sz="6" w:space="12" w:color="FFFFFF"/>
                                                                                                              </w:divBdr>
                                                                                                            </w:div>
                                                                                                          </w:divsChild>
                                                                                                        </w:div>
                                                                                                      </w:divsChild>
                                                                                                    </w:div>
                                                                                                  </w:divsChild>
                                                                                                </w:div>
                                                                                              </w:divsChild>
                                                                                            </w:div>
                                                                                            <w:div w:id="1518809167">
                                                                                              <w:marLeft w:val="0"/>
                                                                                              <w:marRight w:val="0"/>
                                                                                              <w:marTop w:val="0"/>
                                                                                              <w:marBottom w:val="0"/>
                                                                                              <w:divBdr>
                                                                                                <w:top w:val="none" w:sz="0" w:space="0" w:color="auto"/>
                                                                                                <w:left w:val="none" w:sz="0" w:space="0" w:color="auto"/>
                                                                                                <w:bottom w:val="none" w:sz="0" w:space="0" w:color="auto"/>
                                                                                                <w:right w:val="none" w:sz="0" w:space="0" w:color="auto"/>
                                                                                              </w:divBdr>
                                                                                              <w:divsChild>
                                                                                                <w:div w:id="611864477">
                                                                                                  <w:marLeft w:val="0"/>
                                                                                                  <w:marRight w:val="0"/>
                                                                                                  <w:marTop w:val="0"/>
                                                                                                  <w:marBottom w:val="0"/>
                                                                                                  <w:divBdr>
                                                                                                    <w:top w:val="none" w:sz="0" w:space="0" w:color="auto"/>
                                                                                                    <w:left w:val="none" w:sz="0" w:space="0" w:color="auto"/>
                                                                                                    <w:bottom w:val="none" w:sz="0" w:space="0" w:color="auto"/>
                                                                                                    <w:right w:val="none" w:sz="0" w:space="0" w:color="auto"/>
                                                                                                  </w:divBdr>
                                                                                                </w:div>
                                                                                                <w:div w:id="707802957">
                                                                                                  <w:marLeft w:val="0"/>
                                                                                                  <w:marRight w:val="0"/>
                                                                                                  <w:marTop w:val="0"/>
                                                                                                  <w:marBottom w:val="0"/>
                                                                                                  <w:divBdr>
                                                                                                    <w:top w:val="none" w:sz="0" w:space="0" w:color="auto"/>
                                                                                                    <w:left w:val="none" w:sz="0" w:space="0" w:color="auto"/>
                                                                                                    <w:bottom w:val="none" w:sz="0" w:space="0" w:color="auto"/>
                                                                                                    <w:right w:val="none" w:sz="0" w:space="0" w:color="auto"/>
                                                                                                  </w:divBdr>
                                                                                                </w:div>
                                                                                                <w:div w:id="1605723744">
                                                                                                  <w:marLeft w:val="0"/>
                                                                                                  <w:marRight w:val="0"/>
                                                                                                  <w:marTop w:val="0"/>
                                                                                                  <w:marBottom w:val="0"/>
                                                                                                  <w:divBdr>
                                                                                                    <w:top w:val="none" w:sz="0" w:space="0" w:color="auto"/>
                                                                                                    <w:left w:val="none" w:sz="0" w:space="0" w:color="auto"/>
                                                                                                    <w:bottom w:val="none" w:sz="0" w:space="0" w:color="auto"/>
                                                                                                    <w:right w:val="none" w:sz="0" w:space="0" w:color="auto"/>
                                                                                                  </w:divBdr>
                                                                                                  <w:divsChild>
                                                                                                    <w:div w:id="236792274">
                                                                                                      <w:marLeft w:val="0"/>
                                                                                                      <w:marRight w:val="0"/>
                                                                                                      <w:marTop w:val="0"/>
                                                                                                      <w:marBottom w:val="0"/>
                                                                                                      <w:divBdr>
                                                                                                        <w:top w:val="none" w:sz="0" w:space="0" w:color="auto"/>
                                                                                                        <w:left w:val="none" w:sz="0" w:space="0" w:color="auto"/>
                                                                                                        <w:bottom w:val="none" w:sz="0" w:space="0" w:color="auto"/>
                                                                                                        <w:right w:val="none" w:sz="0" w:space="0" w:color="auto"/>
                                                                                                      </w:divBdr>
                                                                                                      <w:divsChild>
                                                                                                        <w:div w:id="235434179">
                                                                                                          <w:marLeft w:val="0"/>
                                                                                                          <w:marRight w:val="0"/>
                                                                                                          <w:marTop w:val="0"/>
                                                                                                          <w:marBottom w:val="0"/>
                                                                                                          <w:divBdr>
                                                                                                            <w:top w:val="none" w:sz="0" w:space="0" w:color="auto"/>
                                                                                                            <w:left w:val="none" w:sz="0" w:space="0" w:color="auto"/>
                                                                                                            <w:bottom w:val="none" w:sz="0" w:space="0" w:color="auto"/>
                                                                                                            <w:right w:val="none" w:sz="0" w:space="0" w:color="auto"/>
                                                                                                          </w:divBdr>
                                                                                                          <w:divsChild>
                                                                                                            <w:div w:id="17525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852">
                                                                                                      <w:marLeft w:val="0"/>
                                                                                                      <w:marRight w:val="0"/>
                                                                                                      <w:marTop w:val="0"/>
                                                                                                      <w:marBottom w:val="0"/>
                                                                                                      <w:divBdr>
                                                                                                        <w:top w:val="none" w:sz="0" w:space="0" w:color="auto"/>
                                                                                                        <w:left w:val="none" w:sz="0" w:space="0" w:color="auto"/>
                                                                                                        <w:bottom w:val="none" w:sz="0" w:space="0" w:color="auto"/>
                                                                                                        <w:right w:val="none" w:sz="0" w:space="0" w:color="auto"/>
                                                                                                      </w:divBdr>
                                                                                                      <w:divsChild>
                                                                                                        <w:div w:id="168717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78311">
                                                                                              <w:marLeft w:val="0"/>
                                                                                              <w:marRight w:val="0"/>
                                                                                              <w:marTop w:val="0"/>
                                                                                              <w:marBottom w:val="0"/>
                                                                                              <w:divBdr>
                                                                                                <w:top w:val="none" w:sz="0" w:space="0" w:color="auto"/>
                                                                                                <w:left w:val="none" w:sz="0" w:space="0" w:color="auto"/>
                                                                                                <w:bottom w:val="none" w:sz="0" w:space="0" w:color="auto"/>
                                                                                                <w:right w:val="none" w:sz="0" w:space="0" w:color="auto"/>
                                                                                              </w:divBdr>
                                                                                              <w:divsChild>
                                                                                                <w:div w:id="138545883">
                                                                                                  <w:marLeft w:val="0"/>
                                                                                                  <w:marRight w:val="0"/>
                                                                                                  <w:marTop w:val="0"/>
                                                                                                  <w:marBottom w:val="0"/>
                                                                                                  <w:divBdr>
                                                                                                    <w:top w:val="none" w:sz="0" w:space="0" w:color="auto"/>
                                                                                                    <w:left w:val="none" w:sz="0" w:space="0" w:color="auto"/>
                                                                                                    <w:bottom w:val="none" w:sz="0" w:space="0" w:color="auto"/>
                                                                                                    <w:right w:val="none" w:sz="0" w:space="0" w:color="auto"/>
                                                                                                  </w:divBdr>
                                                                                                  <w:divsChild>
                                                                                                    <w:div w:id="66075452">
                                                                                                      <w:marLeft w:val="0"/>
                                                                                                      <w:marRight w:val="0"/>
                                                                                                      <w:marTop w:val="0"/>
                                                                                                      <w:marBottom w:val="0"/>
                                                                                                      <w:divBdr>
                                                                                                        <w:top w:val="none" w:sz="0" w:space="0" w:color="auto"/>
                                                                                                        <w:left w:val="none" w:sz="0" w:space="0" w:color="auto"/>
                                                                                                        <w:bottom w:val="none" w:sz="0" w:space="0" w:color="auto"/>
                                                                                                        <w:right w:val="none" w:sz="0" w:space="0" w:color="auto"/>
                                                                                                      </w:divBdr>
                                                                                                    </w:div>
                                                                                                  </w:divsChild>
                                                                                                </w:div>
                                                                                                <w:div w:id="860898382">
                                                                                                  <w:marLeft w:val="0"/>
                                                                                                  <w:marRight w:val="0"/>
                                                                                                  <w:marTop w:val="0"/>
                                                                                                  <w:marBottom w:val="0"/>
                                                                                                  <w:divBdr>
                                                                                                    <w:top w:val="none" w:sz="0" w:space="0" w:color="auto"/>
                                                                                                    <w:left w:val="none" w:sz="0" w:space="0" w:color="auto"/>
                                                                                                    <w:bottom w:val="none" w:sz="0" w:space="0" w:color="auto"/>
                                                                                                    <w:right w:val="none" w:sz="0" w:space="0" w:color="auto"/>
                                                                                                  </w:divBdr>
                                                                                                  <w:divsChild>
                                                                                                    <w:div w:id="627080262">
                                                                                                      <w:marLeft w:val="0"/>
                                                                                                      <w:marRight w:val="0"/>
                                                                                                      <w:marTop w:val="0"/>
                                                                                                      <w:marBottom w:val="0"/>
                                                                                                      <w:divBdr>
                                                                                                        <w:top w:val="none" w:sz="0" w:space="0" w:color="auto"/>
                                                                                                        <w:left w:val="none" w:sz="0" w:space="0" w:color="auto"/>
                                                                                                        <w:bottom w:val="none" w:sz="0" w:space="0" w:color="auto"/>
                                                                                                        <w:right w:val="none" w:sz="0" w:space="0" w:color="auto"/>
                                                                                                      </w:divBdr>
                                                                                                    </w:div>
                                                                                                  </w:divsChild>
                                                                                                </w:div>
                                                                                                <w:div w:id="1317883018">
                                                                                                  <w:marLeft w:val="0"/>
                                                                                                  <w:marRight w:val="0"/>
                                                                                                  <w:marTop w:val="0"/>
                                                                                                  <w:marBottom w:val="0"/>
                                                                                                  <w:divBdr>
                                                                                                    <w:top w:val="none" w:sz="0" w:space="0" w:color="auto"/>
                                                                                                    <w:left w:val="none" w:sz="0" w:space="0" w:color="auto"/>
                                                                                                    <w:bottom w:val="none" w:sz="0" w:space="0" w:color="auto"/>
                                                                                                    <w:right w:val="none" w:sz="0" w:space="0" w:color="auto"/>
                                                                                                  </w:divBdr>
                                                                                                  <w:divsChild>
                                                                                                    <w:div w:id="325284293">
                                                                                                      <w:marLeft w:val="0"/>
                                                                                                      <w:marRight w:val="0"/>
                                                                                                      <w:marTop w:val="0"/>
                                                                                                      <w:marBottom w:val="0"/>
                                                                                                      <w:divBdr>
                                                                                                        <w:top w:val="none" w:sz="0" w:space="0" w:color="auto"/>
                                                                                                        <w:left w:val="none" w:sz="0" w:space="0" w:color="auto"/>
                                                                                                        <w:bottom w:val="none" w:sz="0" w:space="0" w:color="auto"/>
                                                                                                        <w:right w:val="none" w:sz="0" w:space="0" w:color="auto"/>
                                                                                                      </w:divBdr>
                                                                                                    </w:div>
                                                                                                  </w:divsChild>
                                                                                                </w:div>
                                                                                                <w:div w:id="1712798360">
                                                                                                  <w:marLeft w:val="0"/>
                                                                                                  <w:marRight w:val="0"/>
                                                                                                  <w:marTop w:val="0"/>
                                                                                                  <w:marBottom w:val="0"/>
                                                                                                  <w:divBdr>
                                                                                                    <w:top w:val="none" w:sz="0" w:space="0" w:color="auto"/>
                                                                                                    <w:left w:val="none" w:sz="0" w:space="0" w:color="auto"/>
                                                                                                    <w:bottom w:val="none" w:sz="0" w:space="0" w:color="auto"/>
                                                                                                    <w:right w:val="none" w:sz="0" w:space="0" w:color="auto"/>
                                                                                                  </w:divBdr>
                                                                                                  <w:divsChild>
                                                                                                    <w:div w:id="1175733118">
                                                                                                      <w:marLeft w:val="0"/>
                                                                                                      <w:marRight w:val="0"/>
                                                                                                      <w:marTop w:val="0"/>
                                                                                                      <w:marBottom w:val="0"/>
                                                                                                      <w:divBdr>
                                                                                                        <w:top w:val="none" w:sz="0" w:space="0" w:color="auto"/>
                                                                                                        <w:left w:val="none" w:sz="0" w:space="0" w:color="auto"/>
                                                                                                        <w:bottom w:val="none" w:sz="0" w:space="0" w:color="auto"/>
                                                                                                        <w:right w:val="none" w:sz="0" w:space="0" w:color="auto"/>
                                                                                                      </w:divBdr>
                                                                                                      <w:divsChild>
                                                                                                        <w:div w:id="506291695">
                                                                                                          <w:marLeft w:val="0"/>
                                                                                                          <w:marRight w:val="0"/>
                                                                                                          <w:marTop w:val="0"/>
                                                                                                          <w:marBottom w:val="0"/>
                                                                                                          <w:divBdr>
                                                                                                            <w:top w:val="none" w:sz="0" w:space="0" w:color="auto"/>
                                                                                                            <w:left w:val="none" w:sz="0" w:space="0" w:color="auto"/>
                                                                                                            <w:bottom w:val="none" w:sz="0" w:space="0" w:color="auto"/>
                                                                                                            <w:right w:val="none" w:sz="0" w:space="0" w:color="auto"/>
                                                                                                          </w:divBdr>
                                                                                                          <w:divsChild>
                                                                                                            <w:div w:id="1535729730">
                                                                                                              <w:marLeft w:val="0"/>
                                                                                                              <w:marRight w:val="0"/>
                                                                                                              <w:marTop w:val="0"/>
                                                                                                              <w:marBottom w:val="0"/>
                                                                                                              <w:divBdr>
                                                                                                                <w:top w:val="none" w:sz="0" w:space="0" w:color="auto"/>
                                                                                                                <w:left w:val="none" w:sz="0" w:space="0" w:color="auto"/>
                                                                                                                <w:bottom w:val="none" w:sz="0" w:space="0" w:color="auto"/>
                                                                                                                <w:right w:val="none" w:sz="0" w:space="0" w:color="auto"/>
                                                                                                              </w:divBdr>
                                                                                                            </w:div>
                                                                                                            <w:div w:id="1874462301">
                                                                                                              <w:marLeft w:val="0"/>
                                                                                                              <w:marRight w:val="0"/>
                                                                                                              <w:marTop w:val="0"/>
                                                                                                              <w:marBottom w:val="0"/>
                                                                                                              <w:divBdr>
                                                                                                                <w:top w:val="none" w:sz="0" w:space="0" w:color="auto"/>
                                                                                                                <w:left w:val="none" w:sz="0" w:space="0" w:color="auto"/>
                                                                                                                <w:bottom w:val="none" w:sz="0" w:space="0" w:color="auto"/>
                                                                                                                <w:right w:val="none" w:sz="0" w:space="0" w:color="auto"/>
                                                                                                              </w:divBdr>
                                                                                                            </w:div>
                                                                                                          </w:divsChild>
                                                                                                        </w:div>
                                                                                                        <w:div w:id="2107381623">
                                                                                                          <w:marLeft w:val="0"/>
                                                                                                          <w:marRight w:val="0"/>
                                                                                                          <w:marTop w:val="0"/>
                                                                                                          <w:marBottom w:val="0"/>
                                                                                                          <w:divBdr>
                                                                                                            <w:top w:val="none" w:sz="0" w:space="0" w:color="auto"/>
                                                                                                            <w:left w:val="none" w:sz="0" w:space="0" w:color="auto"/>
                                                                                                            <w:bottom w:val="none" w:sz="0" w:space="0" w:color="auto"/>
                                                                                                            <w:right w:val="none" w:sz="0" w:space="0" w:color="auto"/>
                                                                                                          </w:divBdr>
                                                                                                          <w:divsChild>
                                                                                                            <w:div w:id="237712087">
                                                                                                              <w:marLeft w:val="0"/>
                                                                                                              <w:marRight w:val="0"/>
                                                                                                              <w:marTop w:val="0"/>
                                                                                                              <w:marBottom w:val="0"/>
                                                                                                              <w:divBdr>
                                                                                                                <w:top w:val="none" w:sz="0" w:space="0" w:color="auto"/>
                                                                                                                <w:left w:val="none" w:sz="0" w:space="0" w:color="auto"/>
                                                                                                                <w:bottom w:val="none" w:sz="0" w:space="0" w:color="auto"/>
                                                                                                                <w:right w:val="none" w:sz="0" w:space="0" w:color="auto"/>
                                                                                                              </w:divBdr>
                                                                                                            </w:div>
                                                                                                            <w:div w:id="6756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2603880">
      <w:bodyDiv w:val="1"/>
      <w:marLeft w:val="0"/>
      <w:marRight w:val="0"/>
      <w:marTop w:val="0"/>
      <w:marBottom w:val="0"/>
      <w:divBdr>
        <w:top w:val="none" w:sz="0" w:space="0" w:color="auto"/>
        <w:left w:val="none" w:sz="0" w:space="0" w:color="auto"/>
        <w:bottom w:val="none" w:sz="0" w:space="0" w:color="auto"/>
        <w:right w:val="none" w:sz="0" w:space="0" w:color="auto"/>
      </w:divBdr>
      <w:divsChild>
        <w:div w:id="988024173">
          <w:marLeft w:val="0"/>
          <w:marRight w:val="0"/>
          <w:marTop w:val="0"/>
          <w:marBottom w:val="0"/>
          <w:divBdr>
            <w:top w:val="none" w:sz="0" w:space="0" w:color="auto"/>
            <w:left w:val="none" w:sz="0" w:space="0" w:color="auto"/>
            <w:bottom w:val="none" w:sz="0" w:space="0" w:color="auto"/>
            <w:right w:val="none" w:sz="0" w:space="0" w:color="auto"/>
          </w:divBdr>
          <w:divsChild>
            <w:div w:id="694814028">
              <w:marLeft w:val="0"/>
              <w:marRight w:val="0"/>
              <w:marTop w:val="0"/>
              <w:marBottom w:val="0"/>
              <w:divBdr>
                <w:top w:val="none" w:sz="0" w:space="0" w:color="auto"/>
                <w:left w:val="none" w:sz="0" w:space="0" w:color="auto"/>
                <w:bottom w:val="none" w:sz="0" w:space="0" w:color="auto"/>
                <w:right w:val="none" w:sz="0" w:space="0" w:color="auto"/>
              </w:divBdr>
              <w:divsChild>
                <w:div w:id="756680175">
                  <w:marLeft w:val="0"/>
                  <w:marRight w:val="0"/>
                  <w:marTop w:val="0"/>
                  <w:marBottom w:val="0"/>
                  <w:divBdr>
                    <w:top w:val="none" w:sz="0" w:space="0" w:color="auto"/>
                    <w:left w:val="none" w:sz="0" w:space="0" w:color="auto"/>
                    <w:bottom w:val="none" w:sz="0" w:space="0" w:color="auto"/>
                    <w:right w:val="none" w:sz="0" w:space="0" w:color="auto"/>
                  </w:divBdr>
                  <w:divsChild>
                    <w:div w:id="749273599">
                      <w:marLeft w:val="0"/>
                      <w:marRight w:val="0"/>
                      <w:marTop w:val="0"/>
                      <w:marBottom w:val="0"/>
                      <w:divBdr>
                        <w:top w:val="none" w:sz="0" w:space="0" w:color="auto"/>
                        <w:left w:val="none" w:sz="0" w:space="0" w:color="auto"/>
                        <w:bottom w:val="none" w:sz="0" w:space="0" w:color="auto"/>
                        <w:right w:val="none" w:sz="0" w:space="0" w:color="auto"/>
                      </w:divBdr>
                      <w:divsChild>
                        <w:div w:id="1636132248">
                          <w:marLeft w:val="0"/>
                          <w:marRight w:val="0"/>
                          <w:marTop w:val="0"/>
                          <w:marBottom w:val="0"/>
                          <w:divBdr>
                            <w:top w:val="none" w:sz="0" w:space="0" w:color="auto"/>
                            <w:left w:val="none" w:sz="0" w:space="0" w:color="auto"/>
                            <w:bottom w:val="none" w:sz="0" w:space="0" w:color="auto"/>
                            <w:right w:val="none" w:sz="0" w:space="0" w:color="auto"/>
                          </w:divBdr>
                          <w:divsChild>
                            <w:div w:id="971708804">
                              <w:marLeft w:val="0"/>
                              <w:marRight w:val="0"/>
                              <w:marTop w:val="0"/>
                              <w:marBottom w:val="0"/>
                              <w:divBdr>
                                <w:top w:val="none" w:sz="0" w:space="0" w:color="auto"/>
                                <w:left w:val="none" w:sz="0" w:space="0" w:color="auto"/>
                                <w:bottom w:val="none" w:sz="0" w:space="0" w:color="auto"/>
                                <w:right w:val="none" w:sz="0" w:space="0" w:color="auto"/>
                              </w:divBdr>
                              <w:divsChild>
                                <w:div w:id="1580826451">
                                  <w:marLeft w:val="0"/>
                                  <w:marRight w:val="0"/>
                                  <w:marTop w:val="0"/>
                                  <w:marBottom w:val="0"/>
                                  <w:divBdr>
                                    <w:top w:val="none" w:sz="0" w:space="0" w:color="auto"/>
                                    <w:left w:val="none" w:sz="0" w:space="0" w:color="auto"/>
                                    <w:bottom w:val="none" w:sz="0" w:space="0" w:color="auto"/>
                                    <w:right w:val="none" w:sz="0" w:space="0" w:color="auto"/>
                                  </w:divBdr>
                                  <w:divsChild>
                                    <w:div w:id="752049981">
                                      <w:marLeft w:val="0"/>
                                      <w:marRight w:val="0"/>
                                      <w:marTop w:val="0"/>
                                      <w:marBottom w:val="0"/>
                                      <w:divBdr>
                                        <w:top w:val="none" w:sz="0" w:space="0" w:color="auto"/>
                                        <w:left w:val="none" w:sz="0" w:space="0" w:color="auto"/>
                                        <w:bottom w:val="none" w:sz="0" w:space="0" w:color="auto"/>
                                        <w:right w:val="none" w:sz="0" w:space="0" w:color="auto"/>
                                      </w:divBdr>
                                      <w:divsChild>
                                        <w:div w:id="688876312">
                                          <w:marLeft w:val="0"/>
                                          <w:marRight w:val="0"/>
                                          <w:marTop w:val="0"/>
                                          <w:marBottom w:val="0"/>
                                          <w:divBdr>
                                            <w:top w:val="none" w:sz="0" w:space="0" w:color="auto"/>
                                            <w:left w:val="none" w:sz="0" w:space="0" w:color="auto"/>
                                            <w:bottom w:val="none" w:sz="0" w:space="0" w:color="auto"/>
                                            <w:right w:val="none" w:sz="0" w:space="0" w:color="auto"/>
                                          </w:divBdr>
                                          <w:divsChild>
                                            <w:div w:id="502935163">
                                              <w:marLeft w:val="0"/>
                                              <w:marRight w:val="0"/>
                                              <w:marTop w:val="0"/>
                                              <w:marBottom w:val="0"/>
                                              <w:divBdr>
                                                <w:top w:val="single" w:sz="6" w:space="0" w:color="E5E5E5"/>
                                                <w:left w:val="single" w:sz="6" w:space="0" w:color="E5E5E5"/>
                                                <w:bottom w:val="single" w:sz="6" w:space="0" w:color="E5E5E5"/>
                                                <w:right w:val="single" w:sz="6" w:space="0" w:color="E5E5E5"/>
                                              </w:divBdr>
                                              <w:divsChild>
                                                <w:div w:id="1033532104">
                                                  <w:marLeft w:val="0"/>
                                                  <w:marRight w:val="0"/>
                                                  <w:marTop w:val="0"/>
                                                  <w:marBottom w:val="0"/>
                                                  <w:divBdr>
                                                    <w:top w:val="single" w:sz="6" w:space="0" w:color="E5E5E5"/>
                                                    <w:left w:val="none" w:sz="0" w:space="0" w:color="auto"/>
                                                    <w:bottom w:val="none" w:sz="0" w:space="0" w:color="auto"/>
                                                    <w:right w:val="none" w:sz="0" w:space="0" w:color="auto"/>
                                                  </w:divBdr>
                                                  <w:divsChild>
                                                    <w:div w:id="878317727">
                                                      <w:marLeft w:val="0"/>
                                                      <w:marRight w:val="0"/>
                                                      <w:marTop w:val="0"/>
                                                      <w:marBottom w:val="0"/>
                                                      <w:divBdr>
                                                        <w:top w:val="none" w:sz="0" w:space="0" w:color="auto"/>
                                                        <w:left w:val="none" w:sz="0" w:space="0" w:color="auto"/>
                                                        <w:bottom w:val="none" w:sz="0" w:space="0" w:color="auto"/>
                                                        <w:right w:val="none" w:sz="0" w:space="0" w:color="auto"/>
                                                      </w:divBdr>
                                                      <w:divsChild>
                                                        <w:div w:id="1742944595">
                                                          <w:marLeft w:val="0"/>
                                                          <w:marRight w:val="0"/>
                                                          <w:marTop w:val="0"/>
                                                          <w:marBottom w:val="0"/>
                                                          <w:divBdr>
                                                            <w:top w:val="none" w:sz="0" w:space="0" w:color="auto"/>
                                                            <w:left w:val="none" w:sz="0" w:space="0" w:color="auto"/>
                                                            <w:bottom w:val="none" w:sz="0" w:space="0" w:color="auto"/>
                                                            <w:right w:val="none" w:sz="0" w:space="0" w:color="auto"/>
                                                          </w:divBdr>
                                                          <w:divsChild>
                                                            <w:div w:id="211312369">
                                                              <w:marLeft w:val="0"/>
                                                              <w:marRight w:val="0"/>
                                                              <w:marTop w:val="0"/>
                                                              <w:marBottom w:val="0"/>
                                                              <w:divBdr>
                                                                <w:top w:val="none" w:sz="0" w:space="0" w:color="auto"/>
                                                                <w:left w:val="none" w:sz="0" w:space="0" w:color="auto"/>
                                                                <w:bottom w:val="none" w:sz="0" w:space="0" w:color="auto"/>
                                                                <w:right w:val="none" w:sz="0" w:space="0" w:color="auto"/>
                                                              </w:divBdr>
                                                              <w:divsChild>
                                                                <w:div w:id="954674800">
                                                                  <w:marLeft w:val="0"/>
                                                                  <w:marRight w:val="0"/>
                                                                  <w:marTop w:val="0"/>
                                                                  <w:marBottom w:val="0"/>
                                                                  <w:divBdr>
                                                                    <w:top w:val="none" w:sz="0" w:space="0" w:color="auto"/>
                                                                    <w:left w:val="none" w:sz="0" w:space="0" w:color="auto"/>
                                                                    <w:bottom w:val="none" w:sz="0" w:space="0" w:color="auto"/>
                                                                    <w:right w:val="none" w:sz="0" w:space="0" w:color="auto"/>
                                                                  </w:divBdr>
                                                                  <w:divsChild>
                                                                    <w:div w:id="426967121">
                                                                      <w:marLeft w:val="0"/>
                                                                      <w:marRight w:val="0"/>
                                                                      <w:marTop w:val="0"/>
                                                                      <w:marBottom w:val="0"/>
                                                                      <w:divBdr>
                                                                        <w:top w:val="none" w:sz="0" w:space="0" w:color="auto"/>
                                                                        <w:left w:val="none" w:sz="0" w:space="0" w:color="auto"/>
                                                                        <w:bottom w:val="none" w:sz="0" w:space="0" w:color="auto"/>
                                                                        <w:right w:val="none" w:sz="0" w:space="0" w:color="auto"/>
                                                                      </w:divBdr>
                                                                      <w:divsChild>
                                                                        <w:div w:id="881946292">
                                                                          <w:marLeft w:val="120"/>
                                                                          <w:marRight w:val="75"/>
                                                                          <w:marTop w:val="90"/>
                                                                          <w:marBottom w:val="90"/>
                                                                          <w:divBdr>
                                                                            <w:top w:val="none" w:sz="0" w:space="0" w:color="auto"/>
                                                                            <w:left w:val="none" w:sz="0" w:space="0" w:color="auto"/>
                                                                            <w:bottom w:val="none" w:sz="0" w:space="0" w:color="auto"/>
                                                                            <w:right w:val="none" w:sz="0" w:space="0" w:color="auto"/>
                                                                          </w:divBdr>
                                                                          <w:divsChild>
                                                                            <w:div w:id="887226740">
                                                                              <w:marLeft w:val="0"/>
                                                                              <w:marRight w:val="0"/>
                                                                              <w:marTop w:val="0"/>
                                                                              <w:marBottom w:val="0"/>
                                                                              <w:divBdr>
                                                                                <w:top w:val="none" w:sz="0" w:space="0" w:color="auto"/>
                                                                                <w:left w:val="none" w:sz="0" w:space="0" w:color="auto"/>
                                                                                <w:bottom w:val="none" w:sz="0" w:space="0" w:color="auto"/>
                                                                                <w:right w:val="none" w:sz="0" w:space="0" w:color="auto"/>
                                                                              </w:divBdr>
                                                                              <w:divsChild>
                                                                                <w:div w:id="1672173325">
                                                                                  <w:marLeft w:val="75"/>
                                                                                  <w:marRight w:val="75"/>
                                                                                  <w:marTop w:val="0"/>
                                                                                  <w:marBottom w:val="180"/>
                                                                                  <w:divBdr>
                                                                                    <w:top w:val="none" w:sz="0" w:space="0" w:color="auto"/>
                                                                                    <w:left w:val="none" w:sz="0" w:space="0" w:color="auto"/>
                                                                                    <w:bottom w:val="none" w:sz="0" w:space="0" w:color="auto"/>
                                                                                    <w:right w:val="none" w:sz="0" w:space="0" w:color="auto"/>
                                                                                  </w:divBdr>
                                                                                  <w:divsChild>
                                                                                    <w:div w:id="898131234">
                                                                                      <w:marLeft w:val="0"/>
                                                                                      <w:marRight w:val="0"/>
                                                                                      <w:marTop w:val="0"/>
                                                                                      <w:marBottom w:val="0"/>
                                                                                      <w:divBdr>
                                                                                        <w:top w:val="none" w:sz="0" w:space="0" w:color="auto"/>
                                                                                        <w:left w:val="none" w:sz="0" w:space="0" w:color="auto"/>
                                                                                        <w:bottom w:val="none" w:sz="0" w:space="0" w:color="auto"/>
                                                                                        <w:right w:val="none" w:sz="0" w:space="0" w:color="auto"/>
                                                                                      </w:divBdr>
                                                                                      <w:divsChild>
                                                                                        <w:div w:id="1724479347">
                                                                                          <w:marLeft w:val="0"/>
                                                                                          <w:marRight w:val="0"/>
                                                                                          <w:marTop w:val="0"/>
                                                                                          <w:marBottom w:val="0"/>
                                                                                          <w:divBdr>
                                                                                            <w:top w:val="single" w:sz="6" w:space="0" w:color="A9A9A9"/>
                                                                                            <w:left w:val="single" w:sz="6" w:space="0" w:color="A9A9A9"/>
                                                                                            <w:bottom w:val="single" w:sz="6" w:space="0" w:color="A9A9A9"/>
                                                                                            <w:right w:val="single" w:sz="6" w:space="0" w:color="A9A9A9"/>
                                                                                          </w:divBdr>
                                                                                          <w:divsChild>
                                                                                            <w:div w:id="59140486">
                                                                                              <w:marLeft w:val="0"/>
                                                                                              <w:marRight w:val="0"/>
                                                                                              <w:marTop w:val="0"/>
                                                                                              <w:marBottom w:val="0"/>
                                                                                              <w:divBdr>
                                                                                                <w:top w:val="none" w:sz="0" w:space="0" w:color="auto"/>
                                                                                                <w:left w:val="none" w:sz="0" w:space="0" w:color="auto"/>
                                                                                                <w:bottom w:val="none" w:sz="0" w:space="0" w:color="auto"/>
                                                                                                <w:right w:val="none" w:sz="0" w:space="0" w:color="auto"/>
                                                                                              </w:divBdr>
                                                                                              <w:divsChild>
                                                                                                <w:div w:id="1441562035">
                                                                                                  <w:marLeft w:val="0"/>
                                                                                                  <w:marRight w:val="0"/>
                                                                                                  <w:marTop w:val="0"/>
                                                                                                  <w:marBottom w:val="0"/>
                                                                                                  <w:divBdr>
                                                                                                    <w:top w:val="none" w:sz="0" w:space="0" w:color="auto"/>
                                                                                                    <w:left w:val="none" w:sz="0" w:space="0" w:color="auto"/>
                                                                                                    <w:bottom w:val="none" w:sz="0" w:space="0" w:color="auto"/>
                                                                                                    <w:right w:val="none" w:sz="0" w:space="0" w:color="auto"/>
                                                                                                  </w:divBdr>
                                                                                                  <w:divsChild>
                                                                                                    <w:div w:id="944193846">
                                                                                                      <w:marLeft w:val="0"/>
                                                                                                      <w:marRight w:val="0"/>
                                                                                                      <w:marTop w:val="0"/>
                                                                                                      <w:marBottom w:val="0"/>
                                                                                                      <w:divBdr>
                                                                                                        <w:top w:val="none" w:sz="0" w:space="0" w:color="auto"/>
                                                                                                        <w:left w:val="none" w:sz="0" w:space="0" w:color="auto"/>
                                                                                                        <w:bottom w:val="none" w:sz="0" w:space="0" w:color="auto"/>
                                                                                                        <w:right w:val="none" w:sz="0" w:space="0" w:color="auto"/>
                                                                                                      </w:divBdr>
                                                                                                      <w:divsChild>
                                                                                                        <w:div w:id="423572605">
                                                                                                          <w:marLeft w:val="0"/>
                                                                                                          <w:marRight w:val="0"/>
                                                                                                          <w:marTop w:val="0"/>
                                                                                                          <w:marBottom w:val="0"/>
                                                                                                          <w:divBdr>
                                                                                                            <w:top w:val="none" w:sz="0" w:space="0" w:color="auto"/>
                                                                                                            <w:left w:val="none" w:sz="0" w:space="0" w:color="auto"/>
                                                                                                            <w:bottom w:val="none" w:sz="0" w:space="0" w:color="auto"/>
                                                                                                            <w:right w:val="none" w:sz="0" w:space="0" w:color="auto"/>
                                                                                                          </w:divBdr>
                                                                                                          <w:divsChild>
                                                                                                            <w:div w:id="9751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31504">
                                                                                                      <w:marLeft w:val="0"/>
                                                                                                      <w:marRight w:val="0"/>
                                                                                                      <w:marTop w:val="0"/>
                                                                                                      <w:marBottom w:val="0"/>
                                                                                                      <w:divBdr>
                                                                                                        <w:top w:val="none" w:sz="0" w:space="0" w:color="auto"/>
                                                                                                        <w:left w:val="none" w:sz="0" w:space="0" w:color="auto"/>
                                                                                                        <w:bottom w:val="none" w:sz="0" w:space="0" w:color="auto"/>
                                                                                                        <w:right w:val="none" w:sz="0" w:space="0" w:color="auto"/>
                                                                                                      </w:divBdr>
                                                                                                      <w:divsChild>
                                                                                                        <w:div w:id="82932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39219">
                                                                                                  <w:marLeft w:val="0"/>
                                                                                                  <w:marRight w:val="0"/>
                                                                                                  <w:marTop w:val="0"/>
                                                                                                  <w:marBottom w:val="0"/>
                                                                                                  <w:divBdr>
                                                                                                    <w:top w:val="none" w:sz="0" w:space="0" w:color="auto"/>
                                                                                                    <w:left w:val="none" w:sz="0" w:space="0" w:color="auto"/>
                                                                                                    <w:bottom w:val="none" w:sz="0" w:space="0" w:color="auto"/>
                                                                                                    <w:right w:val="none" w:sz="0" w:space="0" w:color="auto"/>
                                                                                                  </w:divBdr>
                                                                                                </w:div>
                                                                                                <w:div w:id="1979453364">
                                                                                                  <w:marLeft w:val="0"/>
                                                                                                  <w:marRight w:val="0"/>
                                                                                                  <w:marTop w:val="0"/>
                                                                                                  <w:marBottom w:val="0"/>
                                                                                                  <w:divBdr>
                                                                                                    <w:top w:val="none" w:sz="0" w:space="0" w:color="auto"/>
                                                                                                    <w:left w:val="none" w:sz="0" w:space="0" w:color="auto"/>
                                                                                                    <w:bottom w:val="none" w:sz="0" w:space="0" w:color="auto"/>
                                                                                                    <w:right w:val="none" w:sz="0" w:space="0" w:color="auto"/>
                                                                                                  </w:divBdr>
                                                                                                </w:div>
                                                                                              </w:divsChild>
                                                                                            </w:div>
                                                                                            <w:div w:id="716320729">
                                                                                              <w:marLeft w:val="0"/>
                                                                                              <w:marRight w:val="0"/>
                                                                                              <w:marTop w:val="0"/>
                                                                                              <w:marBottom w:val="0"/>
                                                                                              <w:divBdr>
                                                                                                <w:top w:val="none" w:sz="0" w:space="0" w:color="auto"/>
                                                                                                <w:left w:val="none" w:sz="0" w:space="0" w:color="auto"/>
                                                                                                <w:bottom w:val="none" w:sz="0" w:space="0" w:color="auto"/>
                                                                                                <w:right w:val="none" w:sz="0" w:space="0" w:color="auto"/>
                                                                                              </w:divBdr>
                                                                                              <w:divsChild>
                                                                                                <w:div w:id="102190023">
                                                                                                  <w:marLeft w:val="0"/>
                                                                                                  <w:marRight w:val="0"/>
                                                                                                  <w:marTop w:val="0"/>
                                                                                                  <w:marBottom w:val="0"/>
                                                                                                  <w:divBdr>
                                                                                                    <w:top w:val="none" w:sz="0" w:space="0" w:color="auto"/>
                                                                                                    <w:left w:val="none" w:sz="0" w:space="0" w:color="auto"/>
                                                                                                    <w:bottom w:val="none" w:sz="0" w:space="0" w:color="auto"/>
                                                                                                    <w:right w:val="none" w:sz="0" w:space="0" w:color="auto"/>
                                                                                                  </w:divBdr>
                                                                                                  <w:divsChild>
                                                                                                    <w:div w:id="1691561387">
                                                                                                      <w:marLeft w:val="150"/>
                                                                                                      <w:marRight w:val="150"/>
                                                                                                      <w:marTop w:val="150"/>
                                                                                                      <w:marBottom w:val="150"/>
                                                                                                      <w:divBdr>
                                                                                                        <w:top w:val="none" w:sz="0" w:space="0" w:color="auto"/>
                                                                                                        <w:left w:val="none" w:sz="0" w:space="0" w:color="auto"/>
                                                                                                        <w:bottom w:val="none" w:sz="0" w:space="0" w:color="auto"/>
                                                                                                        <w:right w:val="none" w:sz="0" w:space="0" w:color="auto"/>
                                                                                                      </w:divBdr>
                                                                                                      <w:divsChild>
                                                                                                        <w:div w:id="324363280">
                                                                                                          <w:marLeft w:val="0"/>
                                                                                                          <w:marRight w:val="0"/>
                                                                                                          <w:marTop w:val="0"/>
                                                                                                          <w:marBottom w:val="0"/>
                                                                                                          <w:divBdr>
                                                                                                            <w:top w:val="single" w:sz="6" w:space="0" w:color="999999"/>
                                                                                                            <w:left w:val="single" w:sz="6" w:space="0" w:color="999999"/>
                                                                                                            <w:bottom w:val="single" w:sz="6" w:space="0" w:color="999999"/>
                                                                                                            <w:right w:val="single" w:sz="6" w:space="0" w:color="999999"/>
                                                                                                          </w:divBdr>
                                                                                                          <w:divsChild>
                                                                                                            <w:div w:id="634990603">
                                                                                                              <w:marLeft w:val="0"/>
                                                                                                              <w:marRight w:val="0"/>
                                                                                                              <w:marTop w:val="0"/>
                                                                                                              <w:marBottom w:val="0"/>
                                                                                                              <w:divBdr>
                                                                                                                <w:top w:val="single" w:sz="6" w:space="0" w:color="FFFFFF"/>
                                                                                                                <w:left w:val="single" w:sz="6" w:space="12" w:color="FFFFFF"/>
                                                                                                                <w:bottom w:val="single" w:sz="6" w:space="0" w:color="FFFFFF"/>
                                                                                                                <w:right w:val="single" w:sz="6" w:space="12" w:color="FFFFFF"/>
                                                                                                              </w:divBdr>
                                                                                                            </w:div>
                                                                                                            <w:div w:id="996112165">
                                                                                                              <w:marLeft w:val="0"/>
                                                                                                              <w:marRight w:val="0"/>
                                                                                                              <w:marTop w:val="0"/>
                                                                                                              <w:marBottom w:val="0"/>
                                                                                                              <w:divBdr>
                                                                                                                <w:top w:val="none" w:sz="0" w:space="0" w:color="auto"/>
                                                                                                                <w:left w:val="none" w:sz="0" w:space="0" w:color="auto"/>
                                                                                                                <w:bottom w:val="none" w:sz="0" w:space="0" w:color="auto"/>
                                                                                                                <w:right w:val="none" w:sz="0" w:space="0" w:color="auto"/>
                                                                                                              </w:divBdr>
                                                                                                              <w:divsChild>
                                                                                                                <w:div w:id="518394126">
                                                                                                                  <w:marLeft w:val="0"/>
                                                                                                                  <w:marRight w:val="0"/>
                                                                                                                  <w:marTop w:val="0"/>
                                                                                                                  <w:marBottom w:val="225"/>
                                                                                                                  <w:divBdr>
                                                                                                                    <w:top w:val="none" w:sz="0" w:space="0" w:color="auto"/>
                                                                                                                    <w:left w:val="none" w:sz="0" w:space="0" w:color="auto"/>
                                                                                                                    <w:bottom w:val="none" w:sz="0" w:space="0" w:color="auto"/>
                                                                                                                    <w:right w:val="none" w:sz="0" w:space="0" w:color="auto"/>
                                                                                                                  </w:divBdr>
                                                                                                                </w:div>
                                                                                                                <w:div w:id="724640901">
                                                                                                                  <w:marLeft w:val="0"/>
                                                                                                                  <w:marRight w:val="0"/>
                                                                                                                  <w:marTop w:val="0"/>
                                                                                                                  <w:marBottom w:val="225"/>
                                                                                                                  <w:divBdr>
                                                                                                                    <w:top w:val="none" w:sz="0" w:space="0" w:color="auto"/>
                                                                                                                    <w:left w:val="none" w:sz="0" w:space="0" w:color="auto"/>
                                                                                                                    <w:bottom w:val="none" w:sz="0" w:space="0" w:color="auto"/>
                                                                                                                    <w:right w:val="none" w:sz="0" w:space="0" w:color="auto"/>
                                                                                                                  </w:divBdr>
                                                                                                                </w:div>
                                                                                                                <w:div w:id="1418987572">
                                                                                                                  <w:marLeft w:val="0"/>
                                                                                                                  <w:marRight w:val="0"/>
                                                                                                                  <w:marTop w:val="0"/>
                                                                                                                  <w:marBottom w:val="0"/>
                                                                                                                  <w:divBdr>
                                                                                                                    <w:top w:val="none" w:sz="0" w:space="0" w:color="auto"/>
                                                                                                                    <w:left w:val="none" w:sz="0" w:space="0" w:color="auto"/>
                                                                                                                    <w:bottom w:val="none" w:sz="0" w:space="0" w:color="auto"/>
                                                                                                                    <w:right w:val="none" w:sz="0" w:space="0" w:color="auto"/>
                                                                                                                  </w:divBdr>
                                                                                                                </w:div>
                                                                                                              </w:divsChild>
                                                                                                            </w:div>
                                                                                                            <w:div w:id="1673486029">
                                                                                                              <w:marLeft w:val="0"/>
                                                                                                              <w:marRight w:val="0"/>
                                                                                                              <w:marTop w:val="0"/>
                                                                                                              <w:marBottom w:val="0"/>
                                                                                                              <w:divBdr>
                                                                                                                <w:top w:val="single" w:sz="6" w:space="11" w:color="E5E5E5"/>
                                                                                                                <w:left w:val="none" w:sz="0" w:space="0" w:color="auto"/>
                                                                                                                <w:bottom w:val="none" w:sz="0" w:space="0" w:color="auto"/>
                                                                                                                <w:right w:val="none" w:sz="0" w:space="0" w:color="auto"/>
                                                                                                              </w:divBdr>
                                                                                                            </w:div>
                                                                                                          </w:divsChild>
                                                                                                        </w:div>
                                                                                                      </w:divsChild>
                                                                                                    </w:div>
                                                                                                  </w:divsChild>
                                                                                                </w:div>
                                                                                                <w:div w:id="1754934076">
                                                                                                  <w:marLeft w:val="0"/>
                                                                                                  <w:marRight w:val="0"/>
                                                                                                  <w:marTop w:val="0"/>
                                                                                                  <w:marBottom w:val="0"/>
                                                                                                  <w:divBdr>
                                                                                                    <w:top w:val="none" w:sz="0" w:space="0" w:color="auto"/>
                                                                                                    <w:left w:val="none" w:sz="0" w:space="0" w:color="auto"/>
                                                                                                    <w:bottom w:val="none" w:sz="0" w:space="0" w:color="auto"/>
                                                                                                    <w:right w:val="none" w:sz="0" w:space="0" w:color="auto"/>
                                                                                                  </w:divBdr>
                                                                                                  <w:divsChild>
                                                                                                    <w:div w:id="1097015711">
                                                                                                      <w:marLeft w:val="150"/>
                                                                                                      <w:marRight w:val="150"/>
                                                                                                      <w:marTop w:val="150"/>
                                                                                                      <w:marBottom w:val="150"/>
                                                                                                      <w:divBdr>
                                                                                                        <w:top w:val="none" w:sz="0" w:space="0" w:color="auto"/>
                                                                                                        <w:left w:val="none" w:sz="0" w:space="0" w:color="auto"/>
                                                                                                        <w:bottom w:val="none" w:sz="0" w:space="0" w:color="auto"/>
                                                                                                        <w:right w:val="none" w:sz="0" w:space="0" w:color="auto"/>
                                                                                                      </w:divBdr>
                                                                                                      <w:divsChild>
                                                                                                        <w:div w:id="545723615">
                                                                                                          <w:marLeft w:val="0"/>
                                                                                                          <w:marRight w:val="0"/>
                                                                                                          <w:marTop w:val="0"/>
                                                                                                          <w:marBottom w:val="0"/>
                                                                                                          <w:divBdr>
                                                                                                            <w:top w:val="single" w:sz="6" w:space="0" w:color="999999"/>
                                                                                                            <w:left w:val="single" w:sz="6" w:space="0" w:color="999999"/>
                                                                                                            <w:bottom w:val="single" w:sz="6" w:space="0" w:color="999999"/>
                                                                                                            <w:right w:val="single" w:sz="6" w:space="0" w:color="999999"/>
                                                                                                          </w:divBdr>
                                                                                                          <w:divsChild>
                                                                                                            <w:div w:id="92750019">
                                                                                                              <w:marLeft w:val="0"/>
                                                                                                              <w:marRight w:val="0"/>
                                                                                                              <w:marTop w:val="0"/>
                                                                                                              <w:marBottom w:val="0"/>
                                                                                                              <w:divBdr>
                                                                                                                <w:top w:val="single" w:sz="6" w:space="0" w:color="FFFFFF"/>
                                                                                                                <w:left w:val="single" w:sz="6" w:space="12" w:color="FFFFFF"/>
                                                                                                                <w:bottom w:val="single" w:sz="6" w:space="0" w:color="FFFFFF"/>
                                                                                                                <w:right w:val="single" w:sz="6" w:space="12" w:color="FFFFFF"/>
                                                                                                              </w:divBdr>
                                                                                                            </w:div>
                                                                                                            <w:div w:id="952320767">
                                                                                                              <w:marLeft w:val="0"/>
                                                                                                              <w:marRight w:val="0"/>
                                                                                                              <w:marTop w:val="0"/>
                                                                                                              <w:marBottom w:val="0"/>
                                                                                                              <w:divBdr>
                                                                                                                <w:top w:val="none" w:sz="0" w:space="0" w:color="auto"/>
                                                                                                                <w:left w:val="none" w:sz="0" w:space="0" w:color="auto"/>
                                                                                                                <w:bottom w:val="none" w:sz="0" w:space="0" w:color="auto"/>
                                                                                                                <w:right w:val="none" w:sz="0" w:space="0" w:color="auto"/>
                                                                                                              </w:divBdr>
                                                                                                              <w:divsChild>
                                                                                                                <w:div w:id="327249537">
                                                                                                                  <w:marLeft w:val="0"/>
                                                                                                                  <w:marRight w:val="0"/>
                                                                                                                  <w:marTop w:val="0"/>
                                                                                                                  <w:marBottom w:val="225"/>
                                                                                                                  <w:divBdr>
                                                                                                                    <w:top w:val="none" w:sz="0" w:space="0" w:color="auto"/>
                                                                                                                    <w:left w:val="none" w:sz="0" w:space="0" w:color="auto"/>
                                                                                                                    <w:bottom w:val="none" w:sz="0" w:space="0" w:color="auto"/>
                                                                                                                    <w:right w:val="none" w:sz="0" w:space="0" w:color="auto"/>
                                                                                                                  </w:divBdr>
                                                                                                                </w:div>
                                                                                                                <w:div w:id="2063750458">
                                                                                                                  <w:marLeft w:val="0"/>
                                                                                                                  <w:marRight w:val="0"/>
                                                                                                                  <w:marTop w:val="0"/>
                                                                                                                  <w:marBottom w:val="225"/>
                                                                                                                  <w:divBdr>
                                                                                                                    <w:top w:val="none" w:sz="0" w:space="0" w:color="auto"/>
                                                                                                                    <w:left w:val="none" w:sz="0" w:space="0" w:color="auto"/>
                                                                                                                    <w:bottom w:val="none" w:sz="0" w:space="0" w:color="auto"/>
                                                                                                                    <w:right w:val="none" w:sz="0" w:space="0" w:color="auto"/>
                                                                                                                  </w:divBdr>
                                                                                                                </w:div>
                                                                                                              </w:divsChild>
                                                                                                            </w:div>
                                                                                                            <w:div w:id="1017079566">
                                                                                                              <w:marLeft w:val="0"/>
                                                                                                              <w:marRight w:val="0"/>
                                                                                                              <w:marTop w:val="0"/>
                                                                                                              <w:marBottom w:val="0"/>
                                                                                                              <w:divBdr>
                                                                                                                <w:top w:val="single" w:sz="6" w:space="11" w:color="E5E5E5"/>
                                                                                                                <w:left w:val="none" w:sz="0" w:space="0" w:color="auto"/>
                                                                                                                <w:bottom w:val="none" w:sz="0" w:space="0" w:color="auto"/>
                                                                                                                <w:right w:val="none" w:sz="0" w:space="0" w:color="auto"/>
                                                                                                              </w:divBdr>
                                                                                                            </w:div>
                                                                                                          </w:divsChild>
                                                                                                        </w:div>
                                                                                                      </w:divsChild>
                                                                                                    </w:div>
                                                                                                  </w:divsChild>
                                                                                                </w:div>
                                                                                                <w:div w:id="1849907961">
                                                                                                  <w:marLeft w:val="0"/>
                                                                                                  <w:marRight w:val="0"/>
                                                                                                  <w:marTop w:val="0"/>
                                                                                                  <w:marBottom w:val="0"/>
                                                                                                  <w:divBdr>
                                                                                                    <w:top w:val="none" w:sz="0" w:space="0" w:color="auto"/>
                                                                                                    <w:left w:val="none" w:sz="0" w:space="0" w:color="auto"/>
                                                                                                    <w:bottom w:val="none" w:sz="0" w:space="0" w:color="auto"/>
                                                                                                    <w:right w:val="none" w:sz="0" w:space="0" w:color="auto"/>
                                                                                                  </w:divBdr>
                                                                                                  <w:divsChild>
                                                                                                    <w:div w:id="1462532257">
                                                                                                      <w:marLeft w:val="150"/>
                                                                                                      <w:marRight w:val="150"/>
                                                                                                      <w:marTop w:val="150"/>
                                                                                                      <w:marBottom w:val="150"/>
                                                                                                      <w:divBdr>
                                                                                                        <w:top w:val="none" w:sz="0" w:space="0" w:color="auto"/>
                                                                                                        <w:left w:val="none" w:sz="0" w:space="0" w:color="auto"/>
                                                                                                        <w:bottom w:val="none" w:sz="0" w:space="0" w:color="auto"/>
                                                                                                        <w:right w:val="none" w:sz="0" w:space="0" w:color="auto"/>
                                                                                                      </w:divBdr>
                                                                                                      <w:divsChild>
                                                                                                        <w:div w:id="1233078496">
                                                                                                          <w:marLeft w:val="0"/>
                                                                                                          <w:marRight w:val="0"/>
                                                                                                          <w:marTop w:val="0"/>
                                                                                                          <w:marBottom w:val="0"/>
                                                                                                          <w:divBdr>
                                                                                                            <w:top w:val="single" w:sz="6" w:space="0" w:color="999999"/>
                                                                                                            <w:left w:val="single" w:sz="6" w:space="0" w:color="999999"/>
                                                                                                            <w:bottom w:val="single" w:sz="6" w:space="0" w:color="999999"/>
                                                                                                            <w:right w:val="single" w:sz="6" w:space="0" w:color="999999"/>
                                                                                                          </w:divBdr>
                                                                                                          <w:divsChild>
                                                                                                            <w:div w:id="1436292633">
                                                                                                              <w:marLeft w:val="0"/>
                                                                                                              <w:marRight w:val="0"/>
                                                                                                              <w:marTop w:val="0"/>
                                                                                                              <w:marBottom w:val="0"/>
                                                                                                              <w:divBdr>
                                                                                                                <w:top w:val="none" w:sz="0" w:space="0" w:color="auto"/>
                                                                                                                <w:left w:val="none" w:sz="0" w:space="0" w:color="auto"/>
                                                                                                                <w:bottom w:val="none" w:sz="0" w:space="0" w:color="auto"/>
                                                                                                                <w:right w:val="none" w:sz="0" w:space="0" w:color="auto"/>
                                                                                                              </w:divBdr>
                                                                                                              <w:divsChild>
                                                                                                                <w:div w:id="560143465">
                                                                                                                  <w:marLeft w:val="0"/>
                                                                                                                  <w:marRight w:val="0"/>
                                                                                                                  <w:marTop w:val="0"/>
                                                                                                                  <w:marBottom w:val="0"/>
                                                                                                                  <w:divBdr>
                                                                                                                    <w:top w:val="none" w:sz="0" w:space="0" w:color="auto"/>
                                                                                                                    <w:left w:val="none" w:sz="0" w:space="0" w:color="auto"/>
                                                                                                                    <w:bottom w:val="none" w:sz="0" w:space="0" w:color="auto"/>
                                                                                                                    <w:right w:val="none" w:sz="0" w:space="0" w:color="auto"/>
                                                                                                                  </w:divBdr>
                                                                                                                </w:div>
                                                                                                                <w:div w:id="1518424126">
                                                                                                                  <w:marLeft w:val="0"/>
                                                                                                                  <w:marRight w:val="0"/>
                                                                                                                  <w:marTop w:val="0"/>
                                                                                                                  <w:marBottom w:val="0"/>
                                                                                                                  <w:divBdr>
                                                                                                                    <w:top w:val="none" w:sz="0" w:space="0" w:color="auto"/>
                                                                                                                    <w:left w:val="none" w:sz="0" w:space="0" w:color="auto"/>
                                                                                                                    <w:bottom w:val="none" w:sz="0" w:space="0" w:color="auto"/>
                                                                                                                    <w:right w:val="none" w:sz="0" w:space="0" w:color="auto"/>
                                                                                                                  </w:divBdr>
                                                                                                                  <w:divsChild>
                                                                                                                    <w:div w:id="575549386">
                                                                                                                      <w:marLeft w:val="0"/>
                                                                                                                      <w:marRight w:val="0"/>
                                                                                                                      <w:marTop w:val="0"/>
                                                                                                                      <w:marBottom w:val="0"/>
                                                                                                                      <w:divBdr>
                                                                                                                        <w:top w:val="none" w:sz="0" w:space="0" w:color="auto"/>
                                                                                                                        <w:left w:val="none" w:sz="0" w:space="0" w:color="auto"/>
                                                                                                                        <w:bottom w:val="none" w:sz="0" w:space="0" w:color="auto"/>
                                                                                                                        <w:right w:val="none" w:sz="0" w:space="0" w:color="auto"/>
                                                                                                                      </w:divBdr>
                                                                                                                      <w:divsChild>
                                                                                                                        <w:div w:id="75714123">
                                                                                                                          <w:marLeft w:val="0"/>
                                                                                                                          <w:marRight w:val="0"/>
                                                                                                                          <w:marTop w:val="0"/>
                                                                                                                          <w:marBottom w:val="0"/>
                                                                                                                          <w:divBdr>
                                                                                                                            <w:top w:val="none" w:sz="0" w:space="0" w:color="auto"/>
                                                                                                                            <w:left w:val="none" w:sz="0" w:space="0" w:color="auto"/>
                                                                                                                            <w:bottom w:val="none" w:sz="0" w:space="0" w:color="auto"/>
                                                                                                                            <w:right w:val="none" w:sz="0" w:space="0" w:color="auto"/>
                                                                                                                          </w:divBdr>
                                                                                                                          <w:divsChild>
                                                                                                                            <w:div w:id="547839449">
                                                                                                                              <w:marLeft w:val="0"/>
                                                                                                                              <w:marRight w:val="0"/>
                                                                                                                              <w:marTop w:val="0"/>
                                                                                                                              <w:marBottom w:val="0"/>
                                                                                                                              <w:divBdr>
                                                                                                                                <w:top w:val="none" w:sz="0" w:space="0" w:color="auto"/>
                                                                                                                                <w:left w:val="none" w:sz="0" w:space="0" w:color="auto"/>
                                                                                                                                <w:bottom w:val="none" w:sz="0" w:space="0" w:color="auto"/>
                                                                                                                                <w:right w:val="none" w:sz="0" w:space="0" w:color="auto"/>
                                                                                                                              </w:divBdr>
                                                                                                                            </w:div>
                                                                                                                            <w:div w:id="1789271946">
                                                                                                                              <w:marLeft w:val="0"/>
                                                                                                                              <w:marRight w:val="0"/>
                                                                                                                              <w:marTop w:val="0"/>
                                                                                                                              <w:marBottom w:val="0"/>
                                                                                                                              <w:divBdr>
                                                                                                                                <w:top w:val="none" w:sz="0" w:space="0" w:color="auto"/>
                                                                                                                                <w:left w:val="none" w:sz="0" w:space="0" w:color="auto"/>
                                                                                                                                <w:bottom w:val="none" w:sz="0" w:space="0" w:color="auto"/>
                                                                                                                                <w:right w:val="none" w:sz="0" w:space="0" w:color="auto"/>
                                                                                                                              </w:divBdr>
                                                                                                                            </w:div>
                                                                                                                          </w:divsChild>
                                                                                                                        </w:div>
                                                                                                                        <w:div w:id="478115000">
                                                                                                                          <w:marLeft w:val="0"/>
                                                                                                                          <w:marRight w:val="0"/>
                                                                                                                          <w:marTop w:val="0"/>
                                                                                                                          <w:marBottom w:val="0"/>
                                                                                                                          <w:divBdr>
                                                                                                                            <w:top w:val="none" w:sz="0" w:space="0" w:color="auto"/>
                                                                                                                            <w:left w:val="none" w:sz="0" w:space="0" w:color="auto"/>
                                                                                                                            <w:bottom w:val="none" w:sz="0" w:space="0" w:color="auto"/>
                                                                                                                            <w:right w:val="none" w:sz="0" w:space="0" w:color="auto"/>
                                                                                                                          </w:divBdr>
                                                                                                                          <w:divsChild>
                                                                                                                            <w:div w:id="561644045">
                                                                                                                              <w:marLeft w:val="0"/>
                                                                                                                              <w:marRight w:val="0"/>
                                                                                                                              <w:marTop w:val="0"/>
                                                                                                                              <w:marBottom w:val="0"/>
                                                                                                                              <w:divBdr>
                                                                                                                                <w:top w:val="none" w:sz="0" w:space="0" w:color="auto"/>
                                                                                                                                <w:left w:val="none" w:sz="0" w:space="0" w:color="auto"/>
                                                                                                                                <w:bottom w:val="none" w:sz="0" w:space="0" w:color="auto"/>
                                                                                                                                <w:right w:val="none" w:sz="0" w:space="0" w:color="auto"/>
                                                                                                                              </w:divBdr>
                                                                                                                            </w:div>
                                                                                                                            <w:div w:id="952133893">
                                                                                                                              <w:marLeft w:val="0"/>
                                                                                                                              <w:marRight w:val="0"/>
                                                                                                                              <w:marTop w:val="0"/>
                                                                                                                              <w:marBottom w:val="0"/>
                                                                                                                              <w:divBdr>
                                                                                                                                <w:top w:val="none" w:sz="0" w:space="0" w:color="auto"/>
                                                                                                                                <w:left w:val="none" w:sz="0" w:space="0" w:color="auto"/>
                                                                                                                                <w:bottom w:val="none" w:sz="0" w:space="0" w:color="auto"/>
                                                                                                                                <w:right w:val="none" w:sz="0" w:space="0" w:color="auto"/>
                                                                                                                              </w:divBdr>
                                                                                                                            </w:div>
                                                                                                                          </w:divsChild>
                                                                                                                        </w:div>
                                                                                                                        <w:div w:id="998264958">
                                                                                                                          <w:marLeft w:val="0"/>
                                                                                                                          <w:marRight w:val="0"/>
                                                                                                                          <w:marTop w:val="0"/>
                                                                                                                          <w:marBottom w:val="0"/>
                                                                                                                          <w:divBdr>
                                                                                                                            <w:top w:val="none" w:sz="0" w:space="0" w:color="auto"/>
                                                                                                                            <w:left w:val="none" w:sz="0" w:space="0" w:color="auto"/>
                                                                                                                            <w:bottom w:val="none" w:sz="0" w:space="0" w:color="auto"/>
                                                                                                                            <w:right w:val="none" w:sz="0" w:space="0" w:color="auto"/>
                                                                                                                          </w:divBdr>
                                                                                                                          <w:divsChild>
                                                                                                                            <w:div w:id="1739936235">
                                                                                                                              <w:marLeft w:val="0"/>
                                                                                                                              <w:marRight w:val="0"/>
                                                                                                                              <w:marTop w:val="0"/>
                                                                                                                              <w:marBottom w:val="0"/>
                                                                                                                              <w:divBdr>
                                                                                                                                <w:top w:val="none" w:sz="0" w:space="0" w:color="auto"/>
                                                                                                                                <w:left w:val="none" w:sz="0" w:space="0" w:color="auto"/>
                                                                                                                                <w:bottom w:val="none" w:sz="0" w:space="0" w:color="auto"/>
                                                                                                                                <w:right w:val="none" w:sz="0" w:space="0" w:color="auto"/>
                                                                                                                              </w:divBdr>
                                                                                                                            </w:div>
                                                                                                                            <w:div w:id="1762990274">
                                                                                                                              <w:marLeft w:val="0"/>
                                                                                                                              <w:marRight w:val="0"/>
                                                                                                                              <w:marTop w:val="0"/>
                                                                                                                              <w:marBottom w:val="0"/>
                                                                                                                              <w:divBdr>
                                                                                                                                <w:top w:val="none" w:sz="0" w:space="0" w:color="auto"/>
                                                                                                                                <w:left w:val="none" w:sz="0" w:space="0" w:color="auto"/>
                                                                                                                                <w:bottom w:val="none" w:sz="0" w:space="0" w:color="auto"/>
                                                                                                                                <w:right w:val="none" w:sz="0" w:space="0" w:color="auto"/>
                                                                                                                              </w:divBdr>
                                                                                                                            </w:div>
                                                                                                                          </w:divsChild>
                                                                                                                        </w:div>
                                                                                                                        <w:div w:id="1413969158">
                                                                                                                          <w:marLeft w:val="0"/>
                                                                                                                          <w:marRight w:val="0"/>
                                                                                                                          <w:marTop w:val="0"/>
                                                                                                                          <w:marBottom w:val="0"/>
                                                                                                                          <w:divBdr>
                                                                                                                            <w:top w:val="none" w:sz="0" w:space="0" w:color="auto"/>
                                                                                                                            <w:left w:val="none" w:sz="0" w:space="0" w:color="auto"/>
                                                                                                                            <w:bottom w:val="none" w:sz="0" w:space="0" w:color="auto"/>
                                                                                                                            <w:right w:val="none" w:sz="0" w:space="0" w:color="auto"/>
                                                                                                                          </w:divBdr>
                                                                                                                          <w:divsChild>
                                                                                                                            <w:div w:id="1105735409">
                                                                                                                              <w:marLeft w:val="0"/>
                                                                                                                              <w:marRight w:val="0"/>
                                                                                                                              <w:marTop w:val="0"/>
                                                                                                                              <w:marBottom w:val="0"/>
                                                                                                                              <w:divBdr>
                                                                                                                                <w:top w:val="none" w:sz="0" w:space="0" w:color="auto"/>
                                                                                                                                <w:left w:val="none" w:sz="0" w:space="0" w:color="auto"/>
                                                                                                                                <w:bottom w:val="none" w:sz="0" w:space="0" w:color="auto"/>
                                                                                                                                <w:right w:val="none" w:sz="0" w:space="0" w:color="auto"/>
                                                                                                                              </w:divBdr>
                                                                                                                            </w:div>
                                                                                                                            <w:div w:id="1858427178">
                                                                                                                              <w:marLeft w:val="0"/>
                                                                                                                              <w:marRight w:val="0"/>
                                                                                                                              <w:marTop w:val="0"/>
                                                                                                                              <w:marBottom w:val="0"/>
                                                                                                                              <w:divBdr>
                                                                                                                                <w:top w:val="none" w:sz="0" w:space="0" w:color="auto"/>
                                                                                                                                <w:left w:val="none" w:sz="0" w:space="0" w:color="auto"/>
                                                                                                                                <w:bottom w:val="none" w:sz="0" w:space="0" w:color="auto"/>
                                                                                                                                <w:right w:val="none" w:sz="0" w:space="0" w:color="auto"/>
                                                                                                                              </w:divBdr>
                                                                                                                            </w:div>
                                                                                                                          </w:divsChild>
                                                                                                                        </w:div>
                                                                                                                        <w:div w:id="1764916570">
                                                                                                                          <w:marLeft w:val="0"/>
                                                                                                                          <w:marRight w:val="0"/>
                                                                                                                          <w:marTop w:val="0"/>
                                                                                                                          <w:marBottom w:val="0"/>
                                                                                                                          <w:divBdr>
                                                                                                                            <w:top w:val="none" w:sz="0" w:space="0" w:color="auto"/>
                                                                                                                            <w:left w:val="none" w:sz="0" w:space="0" w:color="auto"/>
                                                                                                                            <w:bottom w:val="none" w:sz="0" w:space="0" w:color="auto"/>
                                                                                                                            <w:right w:val="none" w:sz="0" w:space="0" w:color="auto"/>
                                                                                                                          </w:divBdr>
                                                                                                                          <w:divsChild>
                                                                                                                            <w:div w:id="621347343">
                                                                                                                              <w:marLeft w:val="0"/>
                                                                                                                              <w:marRight w:val="0"/>
                                                                                                                              <w:marTop w:val="0"/>
                                                                                                                              <w:marBottom w:val="0"/>
                                                                                                                              <w:divBdr>
                                                                                                                                <w:top w:val="none" w:sz="0" w:space="0" w:color="auto"/>
                                                                                                                                <w:left w:val="none" w:sz="0" w:space="0" w:color="auto"/>
                                                                                                                                <w:bottom w:val="none" w:sz="0" w:space="0" w:color="auto"/>
                                                                                                                                <w:right w:val="none" w:sz="0" w:space="0" w:color="auto"/>
                                                                                                                              </w:divBdr>
                                                                                                                            </w:div>
                                                                                                                            <w:div w:id="1867020059">
                                                                                                                              <w:marLeft w:val="0"/>
                                                                                                                              <w:marRight w:val="0"/>
                                                                                                                              <w:marTop w:val="0"/>
                                                                                                                              <w:marBottom w:val="0"/>
                                                                                                                              <w:divBdr>
                                                                                                                                <w:top w:val="none" w:sz="0" w:space="0" w:color="auto"/>
                                                                                                                                <w:left w:val="none" w:sz="0" w:space="0" w:color="auto"/>
                                                                                                                                <w:bottom w:val="none" w:sz="0" w:space="0" w:color="auto"/>
                                                                                                                                <w:right w:val="none" w:sz="0" w:space="0" w:color="auto"/>
                                                                                                                              </w:divBdr>
                                                                                                                            </w:div>
                                                                                                                          </w:divsChild>
                                                                                                                        </w:div>
                                                                                                                        <w:div w:id="2000957552">
                                                                                                                          <w:marLeft w:val="0"/>
                                                                                                                          <w:marRight w:val="0"/>
                                                                                                                          <w:marTop w:val="0"/>
                                                                                                                          <w:marBottom w:val="0"/>
                                                                                                                          <w:divBdr>
                                                                                                                            <w:top w:val="none" w:sz="0" w:space="0" w:color="auto"/>
                                                                                                                            <w:left w:val="none" w:sz="0" w:space="0" w:color="auto"/>
                                                                                                                            <w:bottom w:val="none" w:sz="0" w:space="0" w:color="auto"/>
                                                                                                                            <w:right w:val="none" w:sz="0" w:space="0" w:color="auto"/>
                                                                                                                          </w:divBdr>
                                                                                                                          <w:divsChild>
                                                                                                                            <w:div w:id="176175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80344">
                                                                                                                      <w:marLeft w:val="0"/>
                                                                                                                      <w:marRight w:val="0"/>
                                                                                                                      <w:marTop w:val="0"/>
                                                                                                                      <w:marBottom w:val="0"/>
                                                                                                                      <w:divBdr>
                                                                                                                        <w:top w:val="none" w:sz="0" w:space="0" w:color="auto"/>
                                                                                                                        <w:left w:val="none" w:sz="0" w:space="0" w:color="auto"/>
                                                                                                                        <w:bottom w:val="none" w:sz="0" w:space="0" w:color="auto"/>
                                                                                                                        <w:right w:val="none" w:sz="0" w:space="0" w:color="auto"/>
                                                                                                                      </w:divBdr>
                                                                                                                      <w:divsChild>
                                                                                                                        <w:div w:id="48649212">
                                                                                                                          <w:marLeft w:val="0"/>
                                                                                                                          <w:marRight w:val="0"/>
                                                                                                                          <w:marTop w:val="0"/>
                                                                                                                          <w:marBottom w:val="0"/>
                                                                                                                          <w:divBdr>
                                                                                                                            <w:top w:val="none" w:sz="0" w:space="0" w:color="auto"/>
                                                                                                                            <w:left w:val="none" w:sz="0" w:space="0" w:color="auto"/>
                                                                                                                            <w:bottom w:val="none" w:sz="0" w:space="0" w:color="auto"/>
                                                                                                                            <w:right w:val="none" w:sz="0" w:space="0" w:color="auto"/>
                                                                                                                          </w:divBdr>
                                                                                                                          <w:divsChild>
                                                                                                                            <w:div w:id="1789623725">
                                                                                                                              <w:marLeft w:val="0"/>
                                                                                                                              <w:marRight w:val="0"/>
                                                                                                                              <w:marTop w:val="0"/>
                                                                                                                              <w:marBottom w:val="0"/>
                                                                                                                              <w:divBdr>
                                                                                                                                <w:top w:val="none" w:sz="0" w:space="0" w:color="auto"/>
                                                                                                                                <w:left w:val="none" w:sz="0" w:space="0" w:color="auto"/>
                                                                                                                                <w:bottom w:val="none" w:sz="0" w:space="0" w:color="auto"/>
                                                                                                                                <w:right w:val="none" w:sz="0" w:space="0" w:color="auto"/>
                                                                                                                              </w:divBdr>
                                                                                                                            </w:div>
                                                                                                                          </w:divsChild>
                                                                                                                        </w:div>
                                                                                                                        <w:div w:id="463547794">
                                                                                                                          <w:marLeft w:val="0"/>
                                                                                                                          <w:marRight w:val="0"/>
                                                                                                                          <w:marTop w:val="0"/>
                                                                                                                          <w:marBottom w:val="0"/>
                                                                                                                          <w:divBdr>
                                                                                                                            <w:top w:val="none" w:sz="0" w:space="0" w:color="auto"/>
                                                                                                                            <w:left w:val="none" w:sz="0" w:space="0" w:color="auto"/>
                                                                                                                            <w:bottom w:val="none" w:sz="0" w:space="0" w:color="auto"/>
                                                                                                                            <w:right w:val="none" w:sz="0" w:space="0" w:color="auto"/>
                                                                                                                          </w:divBdr>
                                                                                                                          <w:divsChild>
                                                                                                                            <w:div w:id="517815093">
                                                                                                                              <w:marLeft w:val="0"/>
                                                                                                                              <w:marRight w:val="0"/>
                                                                                                                              <w:marTop w:val="0"/>
                                                                                                                              <w:marBottom w:val="0"/>
                                                                                                                              <w:divBdr>
                                                                                                                                <w:top w:val="none" w:sz="0" w:space="0" w:color="auto"/>
                                                                                                                                <w:left w:val="none" w:sz="0" w:space="0" w:color="auto"/>
                                                                                                                                <w:bottom w:val="none" w:sz="0" w:space="0" w:color="auto"/>
                                                                                                                                <w:right w:val="none" w:sz="0" w:space="0" w:color="auto"/>
                                                                                                                              </w:divBdr>
                                                                                                                            </w:div>
                                                                                                                            <w:div w:id="2130275683">
                                                                                                                              <w:marLeft w:val="0"/>
                                                                                                                              <w:marRight w:val="0"/>
                                                                                                                              <w:marTop w:val="0"/>
                                                                                                                              <w:marBottom w:val="0"/>
                                                                                                                              <w:divBdr>
                                                                                                                                <w:top w:val="none" w:sz="0" w:space="0" w:color="auto"/>
                                                                                                                                <w:left w:val="none" w:sz="0" w:space="0" w:color="auto"/>
                                                                                                                                <w:bottom w:val="none" w:sz="0" w:space="0" w:color="auto"/>
                                                                                                                                <w:right w:val="none" w:sz="0" w:space="0" w:color="auto"/>
                                                                                                                              </w:divBdr>
                                                                                                                            </w:div>
                                                                                                                          </w:divsChild>
                                                                                                                        </w:div>
                                                                                                                        <w:div w:id="1141309984">
                                                                                                                          <w:marLeft w:val="0"/>
                                                                                                                          <w:marRight w:val="0"/>
                                                                                                                          <w:marTop w:val="0"/>
                                                                                                                          <w:marBottom w:val="0"/>
                                                                                                                          <w:divBdr>
                                                                                                                            <w:top w:val="none" w:sz="0" w:space="0" w:color="auto"/>
                                                                                                                            <w:left w:val="none" w:sz="0" w:space="0" w:color="auto"/>
                                                                                                                            <w:bottom w:val="none" w:sz="0" w:space="0" w:color="auto"/>
                                                                                                                            <w:right w:val="none" w:sz="0" w:space="0" w:color="auto"/>
                                                                                                                          </w:divBdr>
                                                                                                                          <w:divsChild>
                                                                                                                            <w:div w:id="1148087128">
                                                                                                                              <w:marLeft w:val="0"/>
                                                                                                                              <w:marRight w:val="0"/>
                                                                                                                              <w:marTop w:val="0"/>
                                                                                                                              <w:marBottom w:val="0"/>
                                                                                                                              <w:divBdr>
                                                                                                                                <w:top w:val="none" w:sz="0" w:space="0" w:color="auto"/>
                                                                                                                                <w:left w:val="none" w:sz="0" w:space="0" w:color="auto"/>
                                                                                                                                <w:bottom w:val="none" w:sz="0" w:space="0" w:color="auto"/>
                                                                                                                                <w:right w:val="none" w:sz="0" w:space="0" w:color="auto"/>
                                                                                                                              </w:divBdr>
                                                                                                                            </w:div>
                                                                                                                            <w:div w:id="2014991598">
                                                                                                                              <w:marLeft w:val="0"/>
                                                                                                                              <w:marRight w:val="0"/>
                                                                                                                              <w:marTop w:val="0"/>
                                                                                                                              <w:marBottom w:val="0"/>
                                                                                                                              <w:divBdr>
                                                                                                                                <w:top w:val="none" w:sz="0" w:space="0" w:color="auto"/>
                                                                                                                                <w:left w:val="none" w:sz="0" w:space="0" w:color="auto"/>
                                                                                                                                <w:bottom w:val="none" w:sz="0" w:space="0" w:color="auto"/>
                                                                                                                                <w:right w:val="none" w:sz="0" w:space="0" w:color="auto"/>
                                                                                                                              </w:divBdr>
                                                                                                                            </w:div>
                                                                                                                          </w:divsChild>
                                                                                                                        </w:div>
                                                                                                                        <w:div w:id="1600067128">
                                                                                                                          <w:marLeft w:val="0"/>
                                                                                                                          <w:marRight w:val="0"/>
                                                                                                                          <w:marTop w:val="0"/>
                                                                                                                          <w:marBottom w:val="0"/>
                                                                                                                          <w:divBdr>
                                                                                                                            <w:top w:val="none" w:sz="0" w:space="0" w:color="auto"/>
                                                                                                                            <w:left w:val="none" w:sz="0" w:space="0" w:color="auto"/>
                                                                                                                            <w:bottom w:val="none" w:sz="0" w:space="0" w:color="auto"/>
                                                                                                                            <w:right w:val="none" w:sz="0" w:space="0" w:color="auto"/>
                                                                                                                          </w:divBdr>
                                                                                                                          <w:divsChild>
                                                                                                                            <w:div w:id="267348015">
                                                                                                                              <w:marLeft w:val="0"/>
                                                                                                                              <w:marRight w:val="0"/>
                                                                                                                              <w:marTop w:val="0"/>
                                                                                                                              <w:marBottom w:val="0"/>
                                                                                                                              <w:divBdr>
                                                                                                                                <w:top w:val="none" w:sz="0" w:space="0" w:color="auto"/>
                                                                                                                                <w:left w:val="none" w:sz="0" w:space="0" w:color="auto"/>
                                                                                                                                <w:bottom w:val="none" w:sz="0" w:space="0" w:color="auto"/>
                                                                                                                                <w:right w:val="none" w:sz="0" w:space="0" w:color="auto"/>
                                                                                                                              </w:divBdr>
                                                                                                                            </w:div>
                                                                                                                            <w:div w:id="2121221341">
                                                                                                                              <w:marLeft w:val="0"/>
                                                                                                                              <w:marRight w:val="0"/>
                                                                                                                              <w:marTop w:val="0"/>
                                                                                                                              <w:marBottom w:val="0"/>
                                                                                                                              <w:divBdr>
                                                                                                                                <w:top w:val="none" w:sz="0" w:space="0" w:color="auto"/>
                                                                                                                                <w:left w:val="none" w:sz="0" w:space="0" w:color="auto"/>
                                                                                                                                <w:bottom w:val="none" w:sz="0" w:space="0" w:color="auto"/>
                                                                                                                                <w:right w:val="none" w:sz="0" w:space="0" w:color="auto"/>
                                                                                                                              </w:divBdr>
                                                                                                                            </w:div>
                                                                                                                          </w:divsChild>
                                                                                                                        </w:div>
                                                                                                                        <w:div w:id="1858422834">
                                                                                                                          <w:marLeft w:val="0"/>
                                                                                                                          <w:marRight w:val="0"/>
                                                                                                                          <w:marTop w:val="0"/>
                                                                                                                          <w:marBottom w:val="0"/>
                                                                                                                          <w:divBdr>
                                                                                                                            <w:top w:val="none" w:sz="0" w:space="0" w:color="auto"/>
                                                                                                                            <w:left w:val="none" w:sz="0" w:space="0" w:color="auto"/>
                                                                                                                            <w:bottom w:val="none" w:sz="0" w:space="0" w:color="auto"/>
                                                                                                                            <w:right w:val="none" w:sz="0" w:space="0" w:color="auto"/>
                                                                                                                          </w:divBdr>
                                                                                                                          <w:divsChild>
                                                                                                                            <w:div w:id="489716551">
                                                                                                                              <w:marLeft w:val="0"/>
                                                                                                                              <w:marRight w:val="0"/>
                                                                                                                              <w:marTop w:val="0"/>
                                                                                                                              <w:marBottom w:val="0"/>
                                                                                                                              <w:divBdr>
                                                                                                                                <w:top w:val="none" w:sz="0" w:space="0" w:color="auto"/>
                                                                                                                                <w:left w:val="none" w:sz="0" w:space="0" w:color="auto"/>
                                                                                                                                <w:bottom w:val="none" w:sz="0" w:space="0" w:color="auto"/>
                                                                                                                                <w:right w:val="none" w:sz="0" w:space="0" w:color="auto"/>
                                                                                                                              </w:divBdr>
                                                                                                                            </w:div>
                                                                                                                            <w:div w:id="112134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875172">
                                                                                                                  <w:marLeft w:val="0"/>
                                                                                                                  <w:marRight w:val="0"/>
                                                                                                                  <w:marTop w:val="0"/>
                                                                                                                  <w:marBottom w:val="0"/>
                                                                                                                  <w:divBdr>
                                                                                                                    <w:top w:val="none" w:sz="0" w:space="0" w:color="auto"/>
                                                                                                                    <w:left w:val="none" w:sz="0" w:space="0" w:color="auto"/>
                                                                                                                    <w:bottom w:val="none" w:sz="0" w:space="0" w:color="auto"/>
                                                                                                                    <w:right w:val="none" w:sz="0" w:space="0" w:color="auto"/>
                                                                                                                  </w:divBdr>
                                                                                                                  <w:divsChild>
                                                                                                                    <w:div w:id="11344057">
                                                                                                                      <w:marLeft w:val="0"/>
                                                                                                                      <w:marRight w:val="0"/>
                                                                                                                      <w:marTop w:val="0"/>
                                                                                                                      <w:marBottom w:val="0"/>
                                                                                                                      <w:divBdr>
                                                                                                                        <w:top w:val="none" w:sz="0" w:space="0" w:color="auto"/>
                                                                                                                        <w:left w:val="none" w:sz="0" w:space="0" w:color="auto"/>
                                                                                                                        <w:bottom w:val="none" w:sz="0" w:space="0" w:color="auto"/>
                                                                                                                        <w:right w:val="none" w:sz="0" w:space="0" w:color="auto"/>
                                                                                                                      </w:divBdr>
                                                                                                                      <w:divsChild>
                                                                                                                        <w:div w:id="16473135">
                                                                                                                          <w:marLeft w:val="0"/>
                                                                                                                          <w:marRight w:val="0"/>
                                                                                                                          <w:marTop w:val="0"/>
                                                                                                                          <w:marBottom w:val="0"/>
                                                                                                                          <w:divBdr>
                                                                                                                            <w:top w:val="none" w:sz="0" w:space="0" w:color="auto"/>
                                                                                                                            <w:left w:val="none" w:sz="0" w:space="0" w:color="auto"/>
                                                                                                                            <w:bottom w:val="none" w:sz="0" w:space="0" w:color="auto"/>
                                                                                                                            <w:right w:val="none" w:sz="0" w:space="0" w:color="auto"/>
                                                                                                                          </w:divBdr>
                                                                                                                          <w:divsChild>
                                                                                                                            <w:div w:id="204291155">
                                                                                                                              <w:marLeft w:val="0"/>
                                                                                                                              <w:marRight w:val="0"/>
                                                                                                                              <w:marTop w:val="0"/>
                                                                                                                              <w:marBottom w:val="0"/>
                                                                                                                              <w:divBdr>
                                                                                                                                <w:top w:val="none" w:sz="0" w:space="0" w:color="auto"/>
                                                                                                                                <w:left w:val="none" w:sz="0" w:space="0" w:color="auto"/>
                                                                                                                                <w:bottom w:val="none" w:sz="0" w:space="0" w:color="auto"/>
                                                                                                                                <w:right w:val="none" w:sz="0" w:space="0" w:color="auto"/>
                                                                                                                              </w:divBdr>
                                                                                                                            </w:div>
                                                                                                                            <w:div w:id="1663046367">
                                                                                                                              <w:marLeft w:val="0"/>
                                                                                                                              <w:marRight w:val="0"/>
                                                                                                                              <w:marTop w:val="0"/>
                                                                                                                              <w:marBottom w:val="0"/>
                                                                                                                              <w:divBdr>
                                                                                                                                <w:top w:val="none" w:sz="0" w:space="0" w:color="auto"/>
                                                                                                                                <w:left w:val="none" w:sz="0" w:space="0" w:color="auto"/>
                                                                                                                                <w:bottom w:val="none" w:sz="0" w:space="0" w:color="auto"/>
                                                                                                                                <w:right w:val="none" w:sz="0" w:space="0" w:color="auto"/>
                                                                                                                              </w:divBdr>
                                                                                                                            </w:div>
                                                                                                                          </w:divsChild>
                                                                                                                        </w:div>
                                                                                                                        <w:div w:id="201214222">
                                                                                                                          <w:marLeft w:val="0"/>
                                                                                                                          <w:marRight w:val="0"/>
                                                                                                                          <w:marTop w:val="0"/>
                                                                                                                          <w:marBottom w:val="0"/>
                                                                                                                          <w:divBdr>
                                                                                                                            <w:top w:val="none" w:sz="0" w:space="0" w:color="auto"/>
                                                                                                                            <w:left w:val="none" w:sz="0" w:space="0" w:color="auto"/>
                                                                                                                            <w:bottom w:val="none" w:sz="0" w:space="0" w:color="auto"/>
                                                                                                                            <w:right w:val="none" w:sz="0" w:space="0" w:color="auto"/>
                                                                                                                          </w:divBdr>
                                                                                                                          <w:divsChild>
                                                                                                                            <w:div w:id="286132146">
                                                                                                                              <w:marLeft w:val="0"/>
                                                                                                                              <w:marRight w:val="0"/>
                                                                                                                              <w:marTop w:val="0"/>
                                                                                                                              <w:marBottom w:val="0"/>
                                                                                                                              <w:divBdr>
                                                                                                                                <w:top w:val="none" w:sz="0" w:space="0" w:color="auto"/>
                                                                                                                                <w:left w:val="none" w:sz="0" w:space="0" w:color="auto"/>
                                                                                                                                <w:bottom w:val="none" w:sz="0" w:space="0" w:color="auto"/>
                                                                                                                                <w:right w:val="none" w:sz="0" w:space="0" w:color="auto"/>
                                                                                                                              </w:divBdr>
                                                                                                                            </w:div>
                                                                                                                            <w:div w:id="943994637">
                                                                                                                              <w:marLeft w:val="0"/>
                                                                                                                              <w:marRight w:val="0"/>
                                                                                                                              <w:marTop w:val="0"/>
                                                                                                                              <w:marBottom w:val="0"/>
                                                                                                                              <w:divBdr>
                                                                                                                                <w:top w:val="none" w:sz="0" w:space="0" w:color="auto"/>
                                                                                                                                <w:left w:val="none" w:sz="0" w:space="0" w:color="auto"/>
                                                                                                                                <w:bottom w:val="none" w:sz="0" w:space="0" w:color="auto"/>
                                                                                                                                <w:right w:val="none" w:sz="0" w:space="0" w:color="auto"/>
                                                                                                                              </w:divBdr>
                                                                                                                            </w:div>
                                                                                                                          </w:divsChild>
                                                                                                                        </w:div>
                                                                                                                        <w:div w:id="676464124">
                                                                                                                          <w:marLeft w:val="0"/>
                                                                                                                          <w:marRight w:val="0"/>
                                                                                                                          <w:marTop w:val="0"/>
                                                                                                                          <w:marBottom w:val="0"/>
                                                                                                                          <w:divBdr>
                                                                                                                            <w:top w:val="none" w:sz="0" w:space="0" w:color="auto"/>
                                                                                                                            <w:left w:val="none" w:sz="0" w:space="0" w:color="auto"/>
                                                                                                                            <w:bottom w:val="none" w:sz="0" w:space="0" w:color="auto"/>
                                                                                                                            <w:right w:val="none" w:sz="0" w:space="0" w:color="auto"/>
                                                                                                                          </w:divBdr>
                                                                                                                          <w:divsChild>
                                                                                                                            <w:div w:id="134959519">
                                                                                                                              <w:marLeft w:val="0"/>
                                                                                                                              <w:marRight w:val="0"/>
                                                                                                                              <w:marTop w:val="0"/>
                                                                                                                              <w:marBottom w:val="0"/>
                                                                                                                              <w:divBdr>
                                                                                                                                <w:top w:val="none" w:sz="0" w:space="0" w:color="auto"/>
                                                                                                                                <w:left w:val="none" w:sz="0" w:space="0" w:color="auto"/>
                                                                                                                                <w:bottom w:val="none" w:sz="0" w:space="0" w:color="auto"/>
                                                                                                                                <w:right w:val="none" w:sz="0" w:space="0" w:color="auto"/>
                                                                                                                              </w:divBdr>
                                                                                                                            </w:div>
                                                                                                                            <w:div w:id="1777024265">
                                                                                                                              <w:marLeft w:val="0"/>
                                                                                                                              <w:marRight w:val="0"/>
                                                                                                                              <w:marTop w:val="0"/>
                                                                                                                              <w:marBottom w:val="0"/>
                                                                                                                              <w:divBdr>
                                                                                                                                <w:top w:val="none" w:sz="0" w:space="0" w:color="auto"/>
                                                                                                                                <w:left w:val="none" w:sz="0" w:space="0" w:color="auto"/>
                                                                                                                                <w:bottom w:val="none" w:sz="0" w:space="0" w:color="auto"/>
                                                                                                                                <w:right w:val="none" w:sz="0" w:space="0" w:color="auto"/>
                                                                                                                              </w:divBdr>
                                                                                                                            </w:div>
                                                                                                                          </w:divsChild>
                                                                                                                        </w:div>
                                                                                                                        <w:div w:id="776295877">
                                                                                                                          <w:marLeft w:val="0"/>
                                                                                                                          <w:marRight w:val="0"/>
                                                                                                                          <w:marTop w:val="0"/>
                                                                                                                          <w:marBottom w:val="0"/>
                                                                                                                          <w:divBdr>
                                                                                                                            <w:top w:val="none" w:sz="0" w:space="0" w:color="auto"/>
                                                                                                                            <w:left w:val="none" w:sz="0" w:space="0" w:color="auto"/>
                                                                                                                            <w:bottom w:val="none" w:sz="0" w:space="0" w:color="auto"/>
                                                                                                                            <w:right w:val="none" w:sz="0" w:space="0" w:color="auto"/>
                                                                                                                          </w:divBdr>
                                                                                                                          <w:divsChild>
                                                                                                                            <w:div w:id="1678848905">
                                                                                                                              <w:marLeft w:val="0"/>
                                                                                                                              <w:marRight w:val="0"/>
                                                                                                                              <w:marTop w:val="0"/>
                                                                                                                              <w:marBottom w:val="0"/>
                                                                                                                              <w:divBdr>
                                                                                                                                <w:top w:val="none" w:sz="0" w:space="0" w:color="auto"/>
                                                                                                                                <w:left w:val="none" w:sz="0" w:space="0" w:color="auto"/>
                                                                                                                                <w:bottom w:val="none" w:sz="0" w:space="0" w:color="auto"/>
                                                                                                                                <w:right w:val="none" w:sz="0" w:space="0" w:color="auto"/>
                                                                                                                              </w:divBdr>
                                                                                                                            </w:div>
                                                                                                                          </w:divsChild>
                                                                                                                        </w:div>
                                                                                                                        <w:div w:id="1475753007">
                                                                                                                          <w:marLeft w:val="0"/>
                                                                                                                          <w:marRight w:val="0"/>
                                                                                                                          <w:marTop w:val="0"/>
                                                                                                                          <w:marBottom w:val="0"/>
                                                                                                                          <w:divBdr>
                                                                                                                            <w:top w:val="none" w:sz="0" w:space="0" w:color="auto"/>
                                                                                                                            <w:left w:val="none" w:sz="0" w:space="0" w:color="auto"/>
                                                                                                                            <w:bottom w:val="none" w:sz="0" w:space="0" w:color="auto"/>
                                                                                                                            <w:right w:val="none" w:sz="0" w:space="0" w:color="auto"/>
                                                                                                                          </w:divBdr>
                                                                                                                          <w:divsChild>
                                                                                                                            <w:div w:id="264459682">
                                                                                                                              <w:marLeft w:val="0"/>
                                                                                                                              <w:marRight w:val="0"/>
                                                                                                                              <w:marTop w:val="0"/>
                                                                                                                              <w:marBottom w:val="0"/>
                                                                                                                              <w:divBdr>
                                                                                                                                <w:top w:val="none" w:sz="0" w:space="0" w:color="auto"/>
                                                                                                                                <w:left w:val="none" w:sz="0" w:space="0" w:color="auto"/>
                                                                                                                                <w:bottom w:val="none" w:sz="0" w:space="0" w:color="auto"/>
                                                                                                                                <w:right w:val="none" w:sz="0" w:space="0" w:color="auto"/>
                                                                                                                              </w:divBdr>
                                                                                                                            </w:div>
                                                                                                                            <w:div w:id="1023702113">
                                                                                                                              <w:marLeft w:val="0"/>
                                                                                                                              <w:marRight w:val="0"/>
                                                                                                                              <w:marTop w:val="0"/>
                                                                                                                              <w:marBottom w:val="0"/>
                                                                                                                              <w:divBdr>
                                                                                                                                <w:top w:val="none" w:sz="0" w:space="0" w:color="auto"/>
                                                                                                                                <w:left w:val="none" w:sz="0" w:space="0" w:color="auto"/>
                                                                                                                                <w:bottom w:val="none" w:sz="0" w:space="0" w:color="auto"/>
                                                                                                                                <w:right w:val="none" w:sz="0" w:space="0" w:color="auto"/>
                                                                                                                              </w:divBdr>
                                                                                                                            </w:div>
                                                                                                                          </w:divsChild>
                                                                                                                        </w:div>
                                                                                                                        <w:div w:id="1622221703">
                                                                                                                          <w:marLeft w:val="0"/>
                                                                                                                          <w:marRight w:val="0"/>
                                                                                                                          <w:marTop w:val="0"/>
                                                                                                                          <w:marBottom w:val="0"/>
                                                                                                                          <w:divBdr>
                                                                                                                            <w:top w:val="none" w:sz="0" w:space="0" w:color="auto"/>
                                                                                                                            <w:left w:val="none" w:sz="0" w:space="0" w:color="auto"/>
                                                                                                                            <w:bottom w:val="none" w:sz="0" w:space="0" w:color="auto"/>
                                                                                                                            <w:right w:val="none" w:sz="0" w:space="0" w:color="auto"/>
                                                                                                                          </w:divBdr>
                                                                                                                          <w:divsChild>
                                                                                                                            <w:div w:id="627783052">
                                                                                                                              <w:marLeft w:val="0"/>
                                                                                                                              <w:marRight w:val="0"/>
                                                                                                                              <w:marTop w:val="0"/>
                                                                                                                              <w:marBottom w:val="0"/>
                                                                                                                              <w:divBdr>
                                                                                                                                <w:top w:val="none" w:sz="0" w:space="0" w:color="auto"/>
                                                                                                                                <w:left w:val="none" w:sz="0" w:space="0" w:color="auto"/>
                                                                                                                                <w:bottom w:val="none" w:sz="0" w:space="0" w:color="auto"/>
                                                                                                                                <w:right w:val="none" w:sz="0" w:space="0" w:color="auto"/>
                                                                                                                              </w:divBdr>
                                                                                                                            </w:div>
                                                                                                                            <w:div w:id="1244145819">
                                                                                                                              <w:marLeft w:val="0"/>
                                                                                                                              <w:marRight w:val="0"/>
                                                                                                                              <w:marTop w:val="0"/>
                                                                                                                              <w:marBottom w:val="0"/>
                                                                                                                              <w:divBdr>
                                                                                                                                <w:top w:val="none" w:sz="0" w:space="0" w:color="auto"/>
                                                                                                                                <w:left w:val="none" w:sz="0" w:space="0" w:color="auto"/>
                                                                                                                                <w:bottom w:val="none" w:sz="0" w:space="0" w:color="auto"/>
                                                                                                                                <w:right w:val="none" w:sz="0" w:space="0" w:color="auto"/>
                                                                                                                              </w:divBdr>
                                                                                                                            </w:div>
                                                                                                                          </w:divsChild>
                                                                                                                        </w:div>
                                                                                                                        <w:div w:id="1696883403">
                                                                                                                          <w:marLeft w:val="0"/>
                                                                                                                          <w:marRight w:val="0"/>
                                                                                                                          <w:marTop w:val="0"/>
                                                                                                                          <w:marBottom w:val="0"/>
                                                                                                                          <w:divBdr>
                                                                                                                            <w:top w:val="none" w:sz="0" w:space="0" w:color="auto"/>
                                                                                                                            <w:left w:val="none" w:sz="0" w:space="0" w:color="auto"/>
                                                                                                                            <w:bottom w:val="none" w:sz="0" w:space="0" w:color="auto"/>
                                                                                                                            <w:right w:val="none" w:sz="0" w:space="0" w:color="auto"/>
                                                                                                                          </w:divBdr>
                                                                                                                          <w:divsChild>
                                                                                                                            <w:div w:id="963580712">
                                                                                                                              <w:marLeft w:val="0"/>
                                                                                                                              <w:marRight w:val="0"/>
                                                                                                                              <w:marTop w:val="0"/>
                                                                                                                              <w:marBottom w:val="0"/>
                                                                                                                              <w:divBdr>
                                                                                                                                <w:top w:val="none" w:sz="0" w:space="0" w:color="auto"/>
                                                                                                                                <w:left w:val="none" w:sz="0" w:space="0" w:color="auto"/>
                                                                                                                                <w:bottom w:val="none" w:sz="0" w:space="0" w:color="auto"/>
                                                                                                                                <w:right w:val="none" w:sz="0" w:space="0" w:color="auto"/>
                                                                                                                              </w:divBdr>
                                                                                                                            </w:div>
                                                                                                                            <w:div w:id="12064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80600">
                                                                                                                      <w:marLeft w:val="0"/>
                                                                                                                      <w:marRight w:val="0"/>
                                                                                                                      <w:marTop w:val="0"/>
                                                                                                                      <w:marBottom w:val="0"/>
                                                                                                                      <w:divBdr>
                                                                                                                        <w:top w:val="none" w:sz="0" w:space="0" w:color="auto"/>
                                                                                                                        <w:left w:val="none" w:sz="0" w:space="0" w:color="auto"/>
                                                                                                                        <w:bottom w:val="none" w:sz="0" w:space="0" w:color="auto"/>
                                                                                                                        <w:right w:val="none" w:sz="0" w:space="0" w:color="auto"/>
                                                                                                                      </w:divBdr>
                                                                                                                      <w:divsChild>
                                                                                                                        <w:div w:id="2364024">
                                                                                                                          <w:marLeft w:val="0"/>
                                                                                                                          <w:marRight w:val="0"/>
                                                                                                                          <w:marTop w:val="0"/>
                                                                                                                          <w:marBottom w:val="0"/>
                                                                                                                          <w:divBdr>
                                                                                                                            <w:top w:val="none" w:sz="0" w:space="0" w:color="auto"/>
                                                                                                                            <w:left w:val="none" w:sz="0" w:space="0" w:color="auto"/>
                                                                                                                            <w:bottom w:val="none" w:sz="0" w:space="0" w:color="auto"/>
                                                                                                                            <w:right w:val="none" w:sz="0" w:space="0" w:color="auto"/>
                                                                                                                          </w:divBdr>
                                                                                                                          <w:divsChild>
                                                                                                                            <w:div w:id="9837966">
                                                                                                                              <w:marLeft w:val="0"/>
                                                                                                                              <w:marRight w:val="0"/>
                                                                                                                              <w:marTop w:val="0"/>
                                                                                                                              <w:marBottom w:val="0"/>
                                                                                                                              <w:divBdr>
                                                                                                                                <w:top w:val="none" w:sz="0" w:space="0" w:color="auto"/>
                                                                                                                                <w:left w:val="none" w:sz="0" w:space="0" w:color="auto"/>
                                                                                                                                <w:bottom w:val="none" w:sz="0" w:space="0" w:color="auto"/>
                                                                                                                                <w:right w:val="none" w:sz="0" w:space="0" w:color="auto"/>
                                                                                                                              </w:divBdr>
                                                                                                                            </w:div>
                                                                                                                            <w:div w:id="1619143156">
                                                                                                                              <w:marLeft w:val="0"/>
                                                                                                                              <w:marRight w:val="0"/>
                                                                                                                              <w:marTop w:val="0"/>
                                                                                                                              <w:marBottom w:val="0"/>
                                                                                                                              <w:divBdr>
                                                                                                                                <w:top w:val="none" w:sz="0" w:space="0" w:color="auto"/>
                                                                                                                                <w:left w:val="none" w:sz="0" w:space="0" w:color="auto"/>
                                                                                                                                <w:bottom w:val="none" w:sz="0" w:space="0" w:color="auto"/>
                                                                                                                                <w:right w:val="none" w:sz="0" w:space="0" w:color="auto"/>
                                                                                                                              </w:divBdr>
                                                                                                                            </w:div>
                                                                                                                          </w:divsChild>
                                                                                                                        </w:div>
                                                                                                                        <w:div w:id="153910329">
                                                                                                                          <w:marLeft w:val="0"/>
                                                                                                                          <w:marRight w:val="0"/>
                                                                                                                          <w:marTop w:val="0"/>
                                                                                                                          <w:marBottom w:val="0"/>
                                                                                                                          <w:divBdr>
                                                                                                                            <w:top w:val="none" w:sz="0" w:space="0" w:color="auto"/>
                                                                                                                            <w:left w:val="none" w:sz="0" w:space="0" w:color="auto"/>
                                                                                                                            <w:bottom w:val="none" w:sz="0" w:space="0" w:color="auto"/>
                                                                                                                            <w:right w:val="none" w:sz="0" w:space="0" w:color="auto"/>
                                                                                                                          </w:divBdr>
                                                                                                                          <w:divsChild>
                                                                                                                            <w:div w:id="31460970">
                                                                                                                              <w:marLeft w:val="0"/>
                                                                                                                              <w:marRight w:val="0"/>
                                                                                                                              <w:marTop w:val="0"/>
                                                                                                                              <w:marBottom w:val="0"/>
                                                                                                                              <w:divBdr>
                                                                                                                                <w:top w:val="none" w:sz="0" w:space="0" w:color="auto"/>
                                                                                                                                <w:left w:val="none" w:sz="0" w:space="0" w:color="auto"/>
                                                                                                                                <w:bottom w:val="none" w:sz="0" w:space="0" w:color="auto"/>
                                                                                                                                <w:right w:val="none" w:sz="0" w:space="0" w:color="auto"/>
                                                                                                                              </w:divBdr>
                                                                                                                            </w:div>
                                                                                                                          </w:divsChild>
                                                                                                                        </w:div>
                                                                                                                        <w:div w:id="477773076">
                                                                                                                          <w:marLeft w:val="0"/>
                                                                                                                          <w:marRight w:val="0"/>
                                                                                                                          <w:marTop w:val="0"/>
                                                                                                                          <w:marBottom w:val="0"/>
                                                                                                                          <w:divBdr>
                                                                                                                            <w:top w:val="none" w:sz="0" w:space="0" w:color="auto"/>
                                                                                                                            <w:left w:val="none" w:sz="0" w:space="0" w:color="auto"/>
                                                                                                                            <w:bottom w:val="none" w:sz="0" w:space="0" w:color="auto"/>
                                                                                                                            <w:right w:val="none" w:sz="0" w:space="0" w:color="auto"/>
                                                                                                                          </w:divBdr>
                                                                                                                          <w:divsChild>
                                                                                                                            <w:div w:id="26805883">
                                                                                                                              <w:marLeft w:val="0"/>
                                                                                                                              <w:marRight w:val="0"/>
                                                                                                                              <w:marTop w:val="0"/>
                                                                                                                              <w:marBottom w:val="0"/>
                                                                                                                              <w:divBdr>
                                                                                                                                <w:top w:val="none" w:sz="0" w:space="0" w:color="auto"/>
                                                                                                                                <w:left w:val="none" w:sz="0" w:space="0" w:color="auto"/>
                                                                                                                                <w:bottom w:val="none" w:sz="0" w:space="0" w:color="auto"/>
                                                                                                                                <w:right w:val="none" w:sz="0" w:space="0" w:color="auto"/>
                                                                                                                              </w:divBdr>
                                                                                                                            </w:div>
                                                                                                                            <w:div w:id="794370054">
                                                                                                                              <w:marLeft w:val="0"/>
                                                                                                                              <w:marRight w:val="0"/>
                                                                                                                              <w:marTop w:val="0"/>
                                                                                                                              <w:marBottom w:val="0"/>
                                                                                                                              <w:divBdr>
                                                                                                                                <w:top w:val="none" w:sz="0" w:space="0" w:color="auto"/>
                                                                                                                                <w:left w:val="none" w:sz="0" w:space="0" w:color="auto"/>
                                                                                                                                <w:bottom w:val="none" w:sz="0" w:space="0" w:color="auto"/>
                                                                                                                                <w:right w:val="none" w:sz="0" w:space="0" w:color="auto"/>
                                                                                                                              </w:divBdr>
                                                                                                                            </w:div>
                                                                                                                          </w:divsChild>
                                                                                                                        </w:div>
                                                                                                                        <w:div w:id="813064680">
                                                                                                                          <w:marLeft w:val="0"/>
                                                                                                                          <w:marRight w:val="0"/>
                                                                                                                          <w:marTop w:val="0"/>
                                                                                                                          <w:marBottom w:val="0"/>
                                                                                                                          <w:divBdr>
                                                                                                                            <w:top w:val="none" w:sz="0" w:space="0" w:color="auto"/>
                                                                                                                            <w:left w:val="none" w:sz="0" w:space="0" w:color="auto"/>
                                                                                                                            <w:bottom w:val="none" w:sz="0" w:space="0" w:color="auto"/>
                                                                                                                            <w:right w:val="none" w:sz="0" w:space="0" w:color="auto"/>
                                                                                                                          </w:divBdr>
                                                                                                                          <w:divsChild>
                                                                                                                            <w:div w:id="1737363038">
                                                                                                                              <w:marLeft w:val="0"/>
                                                                                                                              <w:marRight w:val="0"/>
                                                                                                                              <w:marTop w:val="0"/>
                                                                                                                              <w:marBottom w:val="0"/>
                                                                                                                              <w:divBdr>
                                                                                                                                <w:top w:val="none" w:sz="0" w:space="0" w:color="auto"/>
                                                                                                                                <w:left w:val="none" w:sz="0" w:space="0" w:color="auto"/>
                                                                                                                                <w:bottom w:val="none" w:sz="0" w:space="0" w:color="auto"/>
                                                                                                                                <w:right w:val="none" w:sz="0" w:space="0" w:color="auto"/>
                                                                                                                              </w:divBdr>
                                                                                                                            </w:div>
                                                                                                                            <w:div w:id="1957445686">
                                                                                                                              <w:marLeft w:val="0"/>
                                                                                                                              <w:marRight w:val="0"/>
                                                                                                                              <w:marTop w:val="0"/>
                                                                                                                              <w:marBottom w:val="0"/>
                                                                                                                              <w:divBdr>
                                                                                                                                <w:top w:val="none" w:sz="0" w:space="0" w:color="auto"/>
                                                                                                                                <w:left w:val="none" w:sz="0" w:space="0" w:color="auto"/>
                                                                                                                                <w:bottom w:val="none" w:sz="0" w:space="0" w:color="auto"/>
                                                                                                                                <w:right w:val="none" w:sz="0" w:space="0" w:color="auto"/>
                                                                                                                              </w:divBdr>
                                                                                                                            </w:div>
                                                                                                                          </w:divsChild>
                                                                                                                        </w:div>
                                                                                                                        <w:div w:id="846483275">
                                                                                                                          <w:marLeft w:val="0"/>
                                                                                                                          <w:marRight w:val="0"/>
                                                                                                                          <w:marTop w:val="0"/>
                                                                                                                          <w:marBottom w:val="0"/>
                                                                                                                          <w:divBdr>
                                                                                                                            <w:top w:val="none" w:sz="0" w:space="0" w:color="auto"/>
                                                                                                                            <w:left w:val="none" w:sz="0" w:space="0" w:color="auto"/>
                                                                                                                            <w:bottom w:val="none" w:sz="0" w:space="0" w:color="auto"/>
                                                                                                                            <w:right w:val="none" w:sz="0" w:space="0" w:color="auto"/>
                                                                                                                          </w:divBdr>
                                                                                                                          <w:divsChild>
                                                                                                                            <w:div w:id="367531010">
                                                                                                                              <w:marLeft w:val="0"/>
                                                                                                                              <w:marRight w:val="0"/>
                                                                                                                              <w:marTop w:val="0"/>
                                                                                                                              <w:marBottom w:val="0"/>
                                                                                                                              <w:divBdr>
                                                                                                                                <w:top w:val="none" w:sz="0" w:space="0" w:color="auto"/>
                                                                                                                                <w:left w:val="none" w:sz="0" w:space="0" w:color="auto"/>
                                                                                                                                <w:bottom w:val="none" w:sz="0" w:space="0" w:color="auto"/>
                                                                                                                                <w:right w:val="none" w:sz="0" w:space="0" w:color="auto"/>
                                                                                                                              </w:divBdr>
                                                                                                                            </w:div>
                                                                                                                            <w:div w:id="567109497">
                                                                                                                              <w:marLeft w:val="0"/>
                                                                                                                              <w:marRight w:val="0"/>
                                                                                                                              <w:marTop w:val="0"/>
                                                                                                                              <w:marBottom w:val="0"/>
                                                                                                                              <w:divBdr>
                                                                                                                                <w:top w:val="none" w:sz="0" w:space="0" w:color="auto"/>
                                                                                                                                <w:left w:val="none" w:sz="0" w:space="0" w:color="auto"/>
                                                                                                                                <w:bottom w:val="none" w:sz="0" w:space="0" w:color="auto"/>
                                                                                                                                <w:right w:val="none" w:sz="0" w:space="0" w:color="auto"/>
                                                                                                                              </w:divBdr>
                                                                                                                            </w:div>
                                                                                                                          </w:divsChild>
                                                                                                                        </w:div>
                                                                                                                        <w:div w:id="1017927271">
                                                                                                                          <w:marLeft w:val="0"/>
                                                                                                                          <w:marRight w:val="0"/>
                                                                                                                          <w:marTop w:val="0"/>
                                                                                                                          <w:marBottom w:val="0"/>
                                                                                                                          <w:divBdr>
                                                                                                                            <w:top w:val="none" w:sz="0" w:space="0" w:color="auto"/>
                                                                                                                            <w:left w:val="none" w:sz="0" w:space="0" w:color="auto"/>
                                                                                                                            <w:bottom w:val="none" w:sz="0" w:space="0" w:color="auto"/>
                                                                                                                            <w:right w:val="none" w:sz="0" w:space="0" w:color="auto"/>
                                                                                                                          </w:divBdr>
                                                                                                                          <w:divsChild>
                                                                                                                            <w:div w:id="518660384">
                                                                                                                              <w:marLeft w:val="0"/>
                                                                                                                              <w:marRight w:val="0"/>
                                                                                                                              <w:marTop w:val="0"/>
                                                                                                                              <w:marBottom w:val="0"/>
                                                                                                                              <w:divBdr>
                                                                                                                                <w:top w:val="none" w:sz="0" w:space="0" w:color="auto"/>
                                                                                                                                <w:left w:val="none" w:sz="0" w:space="0" w:color="auto"/>
                                                                                                                                <w:bottom w:val="none" w:sz="0" w:space="0" w:color="auto"/>
                                                                                                                                <w:right w:val="none" w:sz="0" w:space="0" w:color="auto"/>
                                                                                                                              </w:divBdr>
                                                                                                                            </w:div>
                                                                                                                            <w:div w:id="1338993456">
                                                                                                                              <w:marLeft w:val="0"/>
                                                                                                                              <w:marRight w:val="0"/>
                                                                                                                              <w:marTop w:val="0"/>
                                                                                                                              <w:marBottom w:val="0"/>
                                                                                                                              <w:divBdr>
                                                                                                                                <w:top w:val="none" w:sz="0" w:space="0" w:color="auto"/>
                                                                                                                                <w:left w:val="none" w:sz="0" w:space="0" w:color="auto"/>
                                                                                                                                <w:bottom w:val="none" w:sz="0" w:space="0" w:color="auto"/>
                                                                                                                                <w:right w:val="none" w:sz="0" w:space="0" w:color="auto"/>
                                                                                                                              </w:divBdr>
                                                                                                                            </w:div>
                                                                                                                          </w:divsChild>
                                                                                                                        </w:div>
                                                                                                                        <w:div w:id="1617177409">
                                                                                                                          <w:marLeft w:val="0"/>
                                                                                                                          <w:marRight w:val="0"/>
                                                                                                                          <w:marTop w:val="0"/>
                                                                                                                          <w:marBottom w:val="0"/>
                                                                                                                          <w:divBdr>
                                                                                                                            <w:top w:val="none" w:sz="0" w:space="0" w:color="auto"/>
                                                                                                                            <w:left w:val="none" w:sz="0" w:space="0" w:color="auto"/>
                                                                                                                            <w:bottom w:val="none" w:sz="0" w:space="0" w:color="auto"/>
                                                                                                                            <w:right w:val="none" w:sz="0" w:space="0" w:color="auto"/>
                                                                                                                          </w:divBdr>
                                                                                                                          <w:divsChild>
                                                                                                                            <w:div w:id="1281254696">
                                                                                                                              <w:marLeft w:val="0"/>
                                                                                                                              <w:marRight w:val="0"/>
                                                                                                                              <w:marTop w:val="0"/>
                                                                                                                              <w:marBottom w:val="0"/>
                                                                                                                              <w:divBdr>
                                                                                                                                <w:top w:val="none" w:sz="0" w:space="0" w:color="auto"/>
                                                                                                                                <w:left w:val="none" w:sz="0" w:space="0" w:color="auto"/>
                                                                                                                                <w:bottom w:val="none" w:sz="0" w:space="0" w:color="auto"/>
                                                                                                                                <w:right w:val="none" w:sz="0" w:space="0" w:color="auto"/>
                                                                                                                              </w:divBdr>
                                                                                                                            </w:div>
                                                                                                                            <w:div w:id="1454596155">
                                                                                                                              <w:marLeft w:val="0"/>
                                                                                                                              <w:marRight w:val="0"/>
                                                                                                                              <w:marTop w:val="0"/>
                                                                                                                              <w:marBottom w:val="0"/>
                                                                                                                              <w:divBdr>
                                                                                                                                <w:top w:val="none" w:sz="0" w:space="0" w:color="auto"/>
                                                                                                                                <w:left w:val="none" w:sz="0" w:space="0" w:color="auto"/>
                                                                                                                                <w:bottom w:val="none" w:sz="0" w:space="0" w:color="auto"/>
                                                                                                                                <w:right w:val="none" w:sz="0" w:space="0" w:color="auto"/>
                                                                                                                              </w:divBdr>
                                                                                                                            </w:div>
                                                                                                                          </w:divsChild>
                                                                                                                        </w:div>
                                                                                                                        <w:div w:id="1661158291">
                                                                                                                          <w:marLeft w:val="0"/>
                                                                                                                          <w:marRight w:val="0"/>
                                                                                                                          <w:marTop w:val="0"/>
                                                                                                                          <w:marBottom w:val="0"/>
                                                                                                                          <w:divBdr>
                                                                                                                            <w:top w:val="none" w:sz="0" w:space="0" w:color="auto"/>
                                                                                                                            <w:left w:val="none" w:sz="0" w:space="0" w:color="auto"/>
                                                                                                                            <w:bottom w:val="none" w:sz="0" w:space="0" w:color="auto"/>
                                                                                                                            <w:right w:val="none" w:sz="0" w:space="0" w:color="auto"/>
                                                                                                                          </w:divBdr>
                                                                                                                          <w:divsChild>
                                                                                                                            <w:div w:id="954403753">
                                                                                                                              <w:marLeft w:val="0"/>
                                                                                                                              <w:marRight w:val="0"/>
                                                                                                                              <w:marTop w:val="0"/>
                                                                                                                              <w:marBottom w:val="0"/>
                                                                                                                              <w:divBdr>
                                                                                                                                <w:top w:val="none" w:sz="0" w:space="0" w:color="auto"/>
                                                                                                                                <w:left w:val="none" w:sz="0" w:space="0" w:color="auto"/>
                                                                                                                                <w:bottom w:val="none" w:sz="0" w:space="0" w:color="auto"/>
                                                                                                                                <w:right w:val="none" w:sz="0" w:space="0" w:color="auto"/>
                                                                                                                              </w:divBdr>
                                                                                                                            </w:div>
                                                                                                                            <w:div w:id="176583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513223">
                                                                                              <w:marLeft w:val="0"/>
                                                                                              <w:marRight w:val="0"/>
                                                                                              <w:marTop w:val="0"/>
                                                                                              <w:marBottom w:val="0"/>
                                                                                              <w:divBdr>
                                                                                                <w:top w:val="none" w:sz="0" w:space="0" w:color="auto"/>
                                                                                                <w:left w:val="none" w:sz="0" w:space="0" w:color="auto"/>
                                                                                                <w:bottom w:val="none" w:sz="0" w:space="0" w:color="auto"/>
                                                                                                <w:right w:val="none" w:sz="0" w:space="0" w:color="auto"/>
                                                                                              </w:divBdr>
                                                                                              <w:divsChild>
                                                                                                <w:div w:id="75326287">
                                                                                                  <w:marLeft w:val="0"/>
                                                                                                  <w:marRight w:val="0"/>
                                                                                                  <w:marTop w:val="0"/>
                                                                                                  <w:marBottom w:val="0"/>
                                                                                                  <w:divBdr>
                                                                                                    <w:top w:val="none" w:sz="0" w:space="0" w:color="auto"/>
                                                                                                    <w:left w:val="none" w:sz="0" w:space="0" w:color="auto"/>
                                                                                                    <w:bottom w:val="none" w:sz="0" w:space="0" w:color="auto"/>
                                                                                                    <w:right w:val="none" w:sz="0" w:space="0" w:color="auto"/>
                                                                                                  </w:divBdr>
                                                                                                  <w:divsChild>
                                                                                                    <w:div w:id="1054043424">
                                                                                                      <w:marLeft w:val="0"/>
                                                                                                      <w:marRight w:val="0"/>
                                                                                                      <w:marTop w:val="0"/>
                                                                                                      <w:marBottom w:val="0"/>
                                                                                                      <w:divBdr>
                                                                                                        <w:top w:val="none" w:sz="0" w:space="0" w:color="auto"/>
                                                                                                        <w:left w:val="none" w:sz="0" w:space="0" w:color="auto"/>
                                                                                                        <w:bottom w:val="none" w:sz="0" w:space="0" w:color="auto"/>
                                                                                                        <w:right w:val="none" w:sz="0" w:space="0" w:color="auto"/>
                                                                                                      </w:divBdr>
                                                                                                    </w:div>
                                                                                                  </w:divsChild>
                                                                                                </w:div>
                                                                                                <w:div w:id="656571045">
                                                                                                  <w:marLeft w:val="0"/>
                                                                                                  <w:marRight w:val="0"/>
                                                                                                  <w:marTop w:val="0"/>
                                                                                                  <w:marBottom w:val="0"/>
                                                                                                  <w:divBdr>
                                                                                                    <w:top w:val="none" w:sz="0" w:space="0" w:color="auto"/>
                                                                                                    <w:left w:val="none" w:sz="0" w:space="0" w:color="auto"/>
                                                                                                    <w:bottom w:val="none" w:sz="0" w:space="0" w:color="auto"/>
                                                                                                    <w:right w:val="none" w:sz="0" w:space="0" w:color="auto"/>
                                                                                                  </w:divBdr>
                                                                                                  <w:divsChild>
                                                                                                    <w:div w:id="1448039150">
                                                                                                      <w:marLeft w:val="0"/>
                                                                                                      <w:marRight w:val="0"/>
                                                                                                      <w:marTop w:val="0"/>
                                                                                                      <w:marBottom w:val="0"/>
                                                                                                      <w:divBdr>
                                                                                                        <w:top w:val="none" w:sz="0" w:space="0" w:color="auto"/>
                                                                                                        <w:left w:val="none" w:sz="0" w:space="0" w:color="auto"/>
                                                                                                        <w:bottom w:val="none" w:sz="0" w:space="0" w:color="auto"/>
                                                                                                        <w:right w:val="none" w:sz="0" w:space="0" w:color="auto"/>
                                                                                                      </w:divBdr>
                                                                                                      <w:divsChild>
                                                                                                        <w:div w:id="1254317757">
                                                                                                          <w:marLeft w:val="0"/>
                                                                                                          <w:marRight w:val="0"/>
                                                                                                          <w:marTop w:val="0"/>
                                                                                                          <w:marBottom w:val="0"/>
                                                                                                          <w:divBdr>
                                                                                                            <w:top w:val="none" w:sz="0" w:space="0" w:color="auto"/>
                                                                                                            <w:left w:val="none" w:sz="0" w:space="0" w:color="auto"/>
                                                                                                            <w:bottom w:val="none" w:sz="0" w:space="0" w:color="auto"/>
                                                                                                            <w:right w:val="none" w:sz="0" w:space="0" w:color="auto"/>
                                                                                                          </w:divBdr>
                                                                                                          <w:divsChild>
                                                                                                            <w:div w:id="1505129469">
                                                                                                              <w:marLeft w:val="0"/>
                                                                                                              <w:marRight w:val="0"/>
                                                                                                              <w:marTop w:val="0"/>
                                                                                                              <w:marBottom w:val="0"/>
                                                                                                              <w:divBdr>
                                                                                                                <w:top w:val="none" w:sz="0" w:space="0" w:color="auto"/>
                                                                                                                <w:left w:val="none" w:sz="0" w:space="0" w:color="auto"/>
                                                                                                                <w:bottom w:val="none" w:sz="0" w:space="0" w:color="auto"/>
                                                                                                                <w:right w:val="none" w:sz="0" w:space="0" w:color="auto"/>
                                                                                                              </w:divBdr>
                                                                                                            </w:div>
                                                                                                            <w:div w:id="1523547764">
                                                                                                              <w:marLeft w:val="0"/>
                                                                                                              <w:marRight w:val="0"/>
                                                                                                              <w:marTop w:val="0"/>
                                                                                                              <w:marBottom w:val="0"/>
                                                                                                              <w:divBdr>
                                                                                                                <w:top w:val="none" w:sz="0" w:space="0" w:color="auto"/>
                                                                                                                <w:left w:val="none" w:sz="0" w:space="0" w:color="auto"/>
                                                                                                                <w:bottom w:val="none" w:sz="0" w:space="0" w:color="auto"/>
                                                                                                                <w:right w:val="none" w:sz="0" w:space="0" w:color="auto"/>
                                                                                                              </w:divBdr>
                                                                                                            </w:div>
                                                                                                          </w:divsChild>
                                                                                                        </w:div>
                                                                                                        <w:div w:id="1577980047">
                                                                                                          <w:marLeft w:val="0"/>
                                                                                                          <w:marRight w:val="0"/>
                                                                                                          <w:marTop w:val="0"/>
                                                                                                          <w:marBottom w:val="0"/>
                                                                                                          <w:divBdr>
                                                                                                            <w:top w:val="none" w:sz="0" w:space="0" w:color="auto"/>
                                                                                                            <w:left w:val="none" w:sz="0" w:space="0" w:color="auto"/>
                                                                                                            <w:bottom w:val="none" w:sz="0" w:space="0" w:color="auto"/>
                                                                                                            <w:right w:val="none" w:sz="0" w:space="0" w:color="auto"/>
                                                                                                          </w:divBdr>
                                                                                                          <w:divsChild>
                                                                                                            <w:div w:id="70587022">
                                                                                                              <w:marLeft w:val="0"/>
                                                                                                              <w:marRight w:val="0"/>
                                                                                                              <w:marTop w:val="0"/>
                                                                                                              <w:marBottom w:val="0"/>
                                                                                                              <w:divBdr>
                                                                                                                <w:top w:val="none" w:sz="0" w:space="0" w:color="auto"/>
                                                                                                                <w:left w:val="none" w:sz="0" w:space="0" w:color="auto"/>
                                                                                                                <w:bottom w:val="none" w:sz="0" w:space="0" w:color="auto"/>
                                                                                                                <w:right w:val="none" w:sz="0" w:space="0" w:color="auto"/>
                                                                                                              </w:divBdr>
                                                                                                            </w:div>
                                                                                                            <w:div w:id="5116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456333">
                                                                                                  <w:marLeft w:val="0"/>
                                                                                                  <w:marRight w:val="0"/>
                                                                                                  <w:marTop w:val="0"/>
                                                                                                  <w:marBottom w:val="0"/>
                                                                                                  <w:divBdr>
                                                                                                    <w:top w:val="none" w:sz="0" w:space="0" w:color="auto"/>
                                                                                                    <w:left w:val="none" w:sz="0" w:space="0" w:color="auto"/>
                                                                                                    <w:bottom w:val="none" w:sz="0" w:space="0" w:color="auto"/>
                                                                                                    <w:right w:val="none" w:sz="0" w:space="0" w:color="auto"/>
                                                                                                  </w:divBdr>
                                                                                                  <w:divsChild>
                                                                                                    <w:div w:id="1346058822">
                                                                                                      <w:marLeft w:val="0"/>
                                                                                                      <w:marRight w:val="0"/>
                                                                                                      <w:marTop w:val="0"/>
                                                                                                      <w:marBottom w:val="0"/>
                                                                                                      <w:divBdr>
                                                                                                        <w:top w:val="none" w:sz="0" w:space="0" w:color="auto"/>
                                                                                                        <w:left w:val="none" w:sz="0" w:space="0" w:color="auto"/>
                                                                                                        <w:bottom w:val="none" w:sz="0" w:space="0" w:color="auto"/>
                                                                                                        <w:right w:val="none" w:sz="0" w:space="0" w:color="auto"/>
                                                                                                      </w:divBdr>
                                                                                                    </w:div>
                                                                                                  </w:divsChild>
                                                                                                </w:div>
                                                                                                <w:div w:id="1682506976">
                                                                                                  <w:marLeft w:val="0"/>
                                                                                                  <w:marRight w:val="0"/>
                                                                                                  <w:marTop w:val="0"/>
                                                                                                  <w:marBottom w:val="0"/>
                                                                                                  <w:divBdr>
                                                                                                    <w:top w:val="none" w:sz="0" w:space="0" w:color="auto"/>
                                                                                                    <w:left w:val="none" w:sz="0" w:space="0" w:color="auto"/>
                                                                                                    <w:bottom w:val="none" w:sz="0" w:space="0" w:color="auto"/>
                                                                                                    <w:right w:val="none" w:sz="0" w:space="0" w:color="auto"/>
                                                                                                  </w:divBdr>
                                                                                                  <w:divsChild>
                                                                                                    <w:div w:id="15112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2808294">
      <w:bodyDiv w:val="1"/>
      <w:marLeft w:val="0"/>
      <w:marRight w:val="0"/>
      <w:marTop w:val="0"/>
      <w:marBottom w:val="0"/>
      <w:divBdr>
        <w:top w:val="none" w:sz="0" w:space="0" w:color="auto"/>
        <w:left w:val="none" w:sz="0" w:space="0" w:color="auto"/>
        <w:bottom w:val="none" w:sz="0" w:space="0" w:color="auto"/>
        <w:right w:val="none" w:sz="0" w:space="0" w:color="auto"/>
      </w:divBdr>
    </w:div>
    <w:div w:id="599795972">
      <w:bodyDiv w:val="1"/>
      <w:marLeft w:val="0"/>
      <w:marRight w:val="0"/>
      <w:marTop w:val="0"/>
      <w:marBottom w:val="0"/>
      <w:divBdr>
        <w:top w:val="none" w:sz="0" w:space="0" w:color="auto"/>
        <w:left w:val="none" w:sz="0" w:space="0" w:color="auto"/>
        <w:bottom w:val="none" w:sz="0" w:space="0" w:color="auto"/>
        <w:right w:val="none" w:sz="0" w:space="0" w:color="auto"/>
      </w:divBdr>
      <w:divsChild>
        <w:div w:id="2125271352">
          <w:marLeft w:val="0"/>
          <w:marRight w:val="0"/>
          <w:marTop w:val="0"/>
          <w:marBottom w:val="0"/>
          <w:divBdr>
            <w:top w:val="none" w:sz="0" w:space="0" w:color="auto"/>
            <w:left w:val="none" w:sz="0" w:space="0" w:color="auto"/>
            <w:bottom w:val="none" w:sz="0" w:space="0" w:color="auto"/>
            <w:right w:val="none" w:sz="0" w:space="0" w:color="auto"/>
          </w:divBdr>
          <w:divsChild>
            <w:div w:id="816993045">
              <w:marLeft w:val="0"/>
              <w:marRight w:val="0"/>
              <w:marTop w:val="0"/>
              <w:marBottom w:val="0"/>
              <w:divBdr>
                <w:top w:val="none" w:sz="0" w:space="0" w:color="auto"/>
                <w:left w:val="none" w:sz="0" w:space="0" w:color="auto"/>
                <w:bottom w:val="none" w:sz="0" w:space="0" w:color="auto"/>
                <w:right w:val="none" w:sz="0" w:space="0" w:color="auto"/>
              </w:divBdr>
              <w:divsChild>
                <w:div w:id="1476752347">
                  <w:marLeft w:val="0"/>
                  <w:marRight w:val="0"/>
                  <w:marTop w:val="0"/>
                  <w:marBottom w:val="0"/>
                  <w:divBdr>
                    <w:top w:val="none" w:sz="0" w:space="0" w:color="auto"/>
                    <w:left w:val="none" w:sz="0" w:space="0" w:color="auto"/>
                    <w:bottom w:val="none" w:sz="0" w:space="0" w:color="auto"/>
                    <w:right w:val="none" w:sz="0" w:space="0" w:color="auto"/>
                  </w:divBdr>
                  <w:divsChild>
                    <w:div w:id="1745059461">
                      <w:marLeft w:val="0"/>
                      <w:marRight w:val="0"/>
                      <w:marTop w:val="0"/>
                      <w:marBottom w:val="0"/>
                      <w:divBdr>
                        <w:top w:val="none" w:sz="0" w:space="0" w:color="auto"/>
                        <w:left w:val="none" w:sz="0" w:space="0" w:color="auto"/>
                        <w:bottom w:val="none" w:sz="0" w:space="0" w:color="auto"/>
                        <w:right w:val="none" w:sz="0" w:space="0" w:color="auto"/>
                      </w:divBdr>
                      <w:divsChild>
                        <w:div w:id="927425889">
                          <w:marLeft w:val="0"/>
                          <w:marRight w:val="0"/>
                          <w:marTop w:val="0"/>
                          <w:marBottom w:val="0"/>
                          <w:divBdr>
                            <w:top w:val="none" w:sz="0" w:space="0" w:color="auto"/>
                            <w:left w:val="none" w:sz="0" w:space="0" w:color="auto"/>
                            <w:bottom w:val="none" w:sz="0" w:space="0" w:color="auto"/>
                            <w:right w:val="none" w:sz="0" w:space="0" w:color="auto"/>
                          </w:divBdr>
                          <w:divsChild>
                            <w:div w:id="1324314837">
                              <w:marLeft w:val="0"/>
                              <w:marRight w:val="0"/>
                              <w:marTop w:val="0"/>
                              <w:marBottom w:val="0"/>
                              <w:divBdr>
                                <w:top w:val="none" w:sz="0" w:space="0" w:color="auto"/>
                                <w:left w:val="none" w:sz="0" w:space="0" w:color="auto"/>
                                <w:bottom w:val="none" w:sz="0" w:space="0" w:color="auto"/>
                                <w:right w:val="none" w:sz="0" w:space="0" w:color="auto"/>
                              </w:divBdr>
                              <w:divsChild>
                                <w:div w:id="1493597211">
                                  <w:marLeft w:val="0"/>
                                  <w:marRight w:val="0"/>
                                  <w:marTop w:val="0"/>
                                  <w:marBottom w:val="0"/>
                                  <w:divBdr>
                                    <w:top w:val="none" w:sz="0" w:space="0" w:color="auto"/>
                                    <w:left w:val="none" w:sz="0" w:space="0" w:color="auto"/>
                                    <w:bottom w:val="none" w:sz="0" w:space="0" w:color="auto"/>
                                    <w:right w:val="none" w:sz="0" w:space="0" w:color="auto"/>
                                  </w:divBdr>
                                  <w:divsChild>
                                    <w:div w:id="1914047121">
                                      <w:marLeft w:val="0"/>
                                      <w:marRight w:val="0"/>
                                      <w:marTop w:val="0"/>
                                      <w:marBottom w:val="0"/>
                                      <w:divBdr>
                                        <w:top w:val="none" w:sz="0" w:space="0" w:color="auto"/>
                                        <w:left w:val="none" w:sz="0" w:space="0" w:color="auto"/>
                                        <w:bottom w:val="none" w:sz="0" w:space="0" w:color="auto"/>
                                        <w:right w:val="none" w:sz="0" w:space="0" w:color="auto"/>
                                      </w:divBdr>
                                      <w:divsChild>
                                        <w:div w:id="1017581932">
                                          <w:marLeft w:val="0"/>
                                          <w:marRight w:val="0"/>
                                          <w:marTop w:val="0"/>
                                          <w:marBottom w:val="0"/>
                                          <w:divBdr>
                                            <w:top w:val="none" w:sz="0" w:space="0" w:color="auto"/>
                                            <w:left w:val="none" w:sz="0" w:space="0" w:color="auto"/>
                                            <w:bottom w:val="none" w:sz="0" w:space="0" w:color="auto"/>
                                            <w:right w:val="none" w:sz="0" w:space="0" w:color="auto"/>
                                          </w:divBdr>
                                          <w:divsChild>
                                            <w:div w:id="1153597367">
                                              <w:marLeft w:val="0"/>
                                              <w:marRight w:val="0"/>
                                              <w:marTop w:val="0"/>
                                              <w:marBottom w:val="0"/>
                                              <w:divBdr>
                                                <w:top w:val="single" w:sz="6" w:space="0" w:color="E5E5E5"/>
                                                <w:left w:val="single" w:sz="6" w:space="0" w:color="E5E5E5"/>
                                                <w:bottom w:val="single" w:sz="6" w:space="0" w:color="E5E5E5"/>
                                                <w:right w:val="single" w:sz="6" w:space="0" w:color="E5E5E5"/>
                                              </w:divBdr>
                                              <w:divsChild>
                                                <w:div w:id="809439028">
                                                  <w:marLeft w:val="0"/>
                                                  <w:marRight w:val="0"/>
                                                  <w:marTop w:val="0"/>
                                                  <w:marBottom w:val="0"/>
                                                  <w:divBdr>
                                                    <w:top w:val="single" w:sz="6" w:space="0" w:color="E5E5E5"/>
                                                    <w:left w:val="none" w:sz="0" w:space="0" w:color="auto"/>
                                                    <w:bottom w:val="none" w:sz="0" w:space="0" w:color="auto"/>
                                                    <w:right w:val="none" w:sz="0" w:space="0" w:color="auto"/>
                                                  </w:divBdr>
                                                  <w:divsChild>
                                                    <w:div w:id="588733297">
                                                      <w:marLeft w:val="0"/>
                                                      <w:marRight w:val="0"/>
                                                      <w:marTop w:val="0"/>
                                                      <w:marBottom w:val="0"/>
                                                      <w:divBdr>
                                                        <w:top w:val="none" w:sz="0" w:space="0" w:color="auto"/>
                                                        <w:left w:val="none" w:sz="0" w:space="0" w:color="auto"/>
                                                        <w:bottom w:val="none" w:sz="0" w:space="0" w:color="auto"/>
                                                        <w:right w:val="none" w:sz="0" w:space="0" w:color="auto"/>
                                                      </w:divBdr>
                                                      <w:divsChild>
                                                        <w:div w:id="1820269978">
                                                          <w:marLeft w:val="0"/>
                                                          <w:marRight w:val="0"/>
                                                          <w:marTop w:val="0"/>
                                                          <w:marBottom w:val="0"/>
                                                          <w:divBdr>
                                                            <w:top w:val="none" w:sz="0" w:space="0" w:color="auto"/>
                                                            <w:left w:val="none" w:sz="0" w:space="0" w:color="auto"/>
                                                            <w:bottom w:val="none" w:sz="0" w:space="0" w:color="auto"/>
                                                            <w:right w:val="none" w:sz="0" w:space="0" w:color="auto"/>
                                                          </w:divBdr>
                                                          <w:divsChild>
                                                            <w:div w:id="1453595519">
                                                              <w:marLeft w:val="0"/>
                                                              <w:marRight w:val="0"/>
                                                              <w:marTop w:val="0"/>
                                                              <w:marBottom w:val="0"/>
                                                              <w:divBdr>
                                                                <w:top w:val="none" w:sz="0" w:space="0" w:color="auto"/>
                                                                <w:left w:val="none" w:sz="0" w:space="0" w:color="auto"/>
                                                                <w:bottom w:val="none" w:sz="0" w:space="0" w:color="auto"/>
                                                                <w:right w:val="none" w:sz="0" w:space="0" w:color="auto"/>
                                                              </w:divBdr>
                                                              <w:divsChild>
                                                                <w:div w:id="283271897">
                                                                  <w:marLeft w:val="0"/>
                                                                  <w:marRight w:val="0"/>
                                                                  <w:marTop w:val="0"/>
                                                                  <w:marBottom w:val="0"/>
                                                                  <w:divBdr>
                                                                    <w:top w:val="none" w:sz="0" w:space="0" w:color="auto"/>
                                                                    <w:left w:val="none" w:sz="0" w:space="0" w:color="auto"/>
                                                                    <w:bottom w:val="none" w:sz="0" w:space="0" w:color="auto"/>
                                                                    <w:right w:val="none" w:sz="0" w:space="0" w:color="auto"/>
                                                                  </w:divBdr>
                                                                  <w:divsChild>
                                                                    <w:div w:id="902256366">
                                                                      <w:marLeft w:val="0"/>
                                                                      <w:marRight w:val="0"/>
                                                                      <w:marTop w:val="0"/>
                                                                      <w:marBottom w:val="0"/>
                                                                      <w:divBdr>
                                                                        <w:top w:val="none" w:sz="0" w:space="0" w:color="auto"/>
                                                                        <w:left w:val="none" w:sz="0" w:space="0" w:color="auto"/>
                                                                        <w:bottom w:val="none" w:sz="0" w:space="0" w:color="auto"/>
                                                                        <w:right w:val="none" w:sz="0" w:space="0" w:color="auto"/>
                                                                      </w:divBdr>
                                                                      <w:divsChild>
                                                                        <w:div w:id="1707245161">
                                                                          <w:marLeft w:val="120"/>
                                                                          <w:marRight w:val="75"/>
                                                                          <w:marTop w:val="90"/>
                                                                          <w:marBottom w:val="90"/>
                                                                          <w:divBdr>
                                                                            <w:top w:val="none" w:sz="0" w:space="0" w:color="auto"/>
                                                                            <w:left w:val="none" w:sz="0" w:space="0" w:color="auto"/>
                                                                            <w:bottom w:val="none" w:sz="0" w:space="0" w:color="auto"/>
                                                                            <w:right w:val="none" w:sz="0" w:space="0" w:color="auto"/>
                                                                          </w:divBdr>
                                                                          <w:divsChild>
                                                                            <w:div w:id="2114474549">
                                                                              <w:marLeft w:val="0"/>
                                                                              <w:marRight w:val="0"/>
                                                                              <w:marTop w:val="0"/>
                                                                              <w:marBottom w:val="0"/>
                                                                              <w:divBdr>
                                                                                <w:top w:val="none" w:sz="0" w:space="0" w:color="auto"/>
                                                                                <w:left w:val="none" w:sz="0" w:space="0" w:color="auto"/>
                                                                                <w:bottom w:val="none" w:sz="0" w:space="0" w:color="auto"/>
                                                                                <w:right w:val="none" w:sz="0" w:space="0" w:color="auto"/>
                                                                              </w:divBdr>
                                                                              <w:divsChild>
                                                                                <w:div w:id="22829195">
                                                                                  <w:marLeft w:val="75"/>
                                                                                  <w:marRight w:val="75"/>
                                                                                  <w:marTop w:val="0"/>
                                                                                  <w:marBottom w:val="180"/>
                                                                                  <w:divBdr>
                                                                                    <w:top w:val="none" w:sz="0" w:space="0" w:color="auto"/>
                                                                                    <w:left w:val="none" w:sz="0" w:space="0" w:color="auto"/>
                                                                                    <w:bottom w:val="none" w:sz="0" w:space="0" w:color="auto"/>
                                                                                    <w:right w:val="none" w:sz="0" w:space="0" w:color="auto"/>
                                                                                  </w:divBdr>
                                                                                  <w:divsChild>
                                                                                    <w:div w:id="149713064">
                                                                                      <w:marLeft w:val="0"/>
                                                                                      <w:marRight w:val="0"/>
                                                                                      <w:marTop w:val="0"/>
                                                                                      <w:marBottom w:val="0"/>
                                                                                      <w:divBdr>
                                                                                        <w:top w:val="none" w:sz="0" w:space="0" w:color="auto"/>
                                                                                        <w:left w:val="none" w:sz="0" w:space="0" w:color="auto"/>
                                                                                        <w:bottom w:val="none" w:sz="0" w:space="0" w:color="auto"/>
                                                                                        <w:right w:val="none" w:sz="0" w:space="0" w:color="auto"/>
                                                                                      </w:divBdr>
                                                                                      <w:divsChild>
                                                                                        <w:div w:id="1949000357">
                                                                                          <w:marLeft w:val="0"/>
                                                                                          <w:marRight w:val="0"/>
                                                                                          <w:marTop w:val="0"/>
                                                                                          <w:marBottom w:val="0"/>
                                                                                          <w:divBdr>
                                                                                            <w:top w:val="single" w:sz="6" w:space="0" w:color="A9A9A9"/>
                                                                                            <w:left w:val="single" w:sz="6" w:space="0" w:color="A9A9A9"/>
                                                                                            <w:bottom w:val="single" w:sz="6" w:space="0" w:color="A9A9A9"/>
                                                                                            <w:right w:val="single" w:sz="6" w:space="0" w:color="A9A9A9"/>
                                                                                          </w:divBdr>
                                                                                          <w:divsChild>
                                                                                            <w:div w:id="97725275">
                                                                                              <w:marLeft w:val="0"/>
                                                                                              <w:marRight w:val="0"/>
                                                                                              <w:marTop w:val="0"/>
                                                                                              <w:marBottom w:val="0"/>
                                                                                              <w:divBdr>
                                                                                                <w:top w:val="none" w:sz="0" w:space="0" w:color="auto"/>
                                                                                                <w:left w:val="none" w:sz="0" w:space="0" w:color="auto"/>
                                                                                                <w:bottom w:val="none" w:sz="0" w:space="0" w:color="auto"/>
                                                                                                <w:right w:val="none" w:sz="0" w:space="0" w:color="auto"/>
                                                                                              </w:divBdr>
                                                                                              <w:divsChild>
                                                                                                <w:div w:id="81756130">
                                                                                                  <w:marLeft w:val="0"/>
                                                                                                  <w:marRight w:val="0"/>
                                                                                                  <w:marTop w:val="0"/>
                                                                                                  <w:marBottom w:val="0"/>
                                                                                                  <w:divBdr>
                                                                                                    <w:top w:val="none" w:sz="0" w:space="0" w:color="auto"/>
                                                                                                    <w:left w:val="none" w:sz="0" w:space="0" w:color="auto"/>
                                                                                                    <w:bottom w:val="none" w:sz="0" w:space="0" w:color="auto"/>
                                                                                                    <w:right w:val="none" w:sz="0" w:space="0" w:color="auto"/>
                                                                                                  </w:divBdr>
                                                                                                  <w:divsChild>
                                                                                                    <w:div w:id="848131847">
                                                                                                      <w:marLeft w:val="150"/>
                                                                                                      <w:marRight w:val="150"/>
                                                                                                      <w:marTop w:val="150"/>
                                                                                                      <w:marBottom w:val="150"/>
                                                                                                      <w:divBdr>
                                                                                                        <w:top w:val="none" w:sz="0" w:space="0" w:color="auto"/>
                                                                                                        <w:left w:val="none" w:sz="0" w:space="0" w:color="auto"/>
                                                                                                        <w:bottom w:val="none" w:sz="0" w:space="0" w:color="auto"/>
                                                                                                        <w:right w:val="none" w:sz="0" w:space="0" w:color="auto"/>
                                                                                                      </w:divBdr>
                                                                                                      <w:divsChild>
                                                                                                        <w:div w:id="1920092440">
                                                                                                          <w:marLeft w:val="0"/>
                                                                                                          <w:marRight w:val="0"/>
                                                                                                          <w:marTop w:val="0"/>
                                                                                                          <w:marBottom w:val="0"/>
                                                                                                          <w:divBdr>
                                                                                                            <w:top w:val="single" w:sz="6" w:space="0" w:color="999999"/>
                                                                                                            <w:left w:val="single" w:sz="6" w:space="0" w:color="999999"/>
                                                                                                            <w:bottom w:val="single" w:sz="6" w:space="0" w:color="999999"/>
                                                                                                            <w:right w:val="single" w:sz="6" w:space="0" w:color="999999"/>
                                                                                                          </w:divBdr>
                                                                                                          <w:divsChild>
                                                                                                            <w:div w:id="3555666">
                                                                                                              <w:marLeft w:val="0"/>
                                                                                                              <w:marRight w:val="0"/>
                                                                                                              <w:marTop w:val="0"/>
                                                                                                              <w:marBottom w:val="0"/>
                                                                                                              <w:divBdr>
                                                                                                                <w:top w:val="single" w:sz="6" w:space="0" w:color="FFFFFF"/>
                                                                                                                <w:left w:val="single" w:sz="6" w:space="12" w:color="FFFFFF"/>
                                                                                                                <w:bottom w:val="single" w:sz="6" w:space="0" w:color="FFFFFF"/>
                                                                                                                <w:right w:val="single" w:sz="6" w:space="12" w:color="FFFFFF"/>
                                                                                                              </w:divBdr>
                                                                                                            </w:div>
                                                                                                            <w:div w:id="855735630">
                                                                                                              <w:marLeft w:val="0"/>
                                                                                                              <w:marRight w:val="0"/>
                                                                                                              <w:marTop w:val="0"/>
                                                                                                              <w:marBottom w:val="0"/>
                                                                                                              <w:divBdr>
                                                                                                                <w:top w:val="none" w:sz="0" w:space="0" w:color="auto"/>
                                                                                                                <w:left w:val="none" w:sz="0" w:space="0" w:color="auto"/>
                                                                                                                <w:bottom w:val="none" w:sz="0" w:space="0" w:color="auto"/>
                                                                                                                <w:right w:val="none" w:sz="0" w:space="0" w:color="auto"/>
                                                                                                              </w:divBdr>
                                                                                                              <w:divsChild>
                                                                                                                <w:div w:id="89010051">
                                                                                                                  <w:marLeft w:val="0"/>
                                                                                                                  <w:marRight w:val="0"/>
                                                                                                                  <w:marTop w:val="0"/>
                                                                                                                  <w:marBottom w:val="225"/>
                                                                                                                  <w:divBdr>
                                                                                                                    <w:top w:val="none" w:sz="0" w:space="0" w:color="auto"/>
                                                                                                                    <w:left w:val="none" w:sz="0" w:space="0" w:color="auto"/>
                                                                                                                    <w:bottom w:val="none" w:sz="0" w:space="0" w:color="auto"/>
                                                                                                                    <w:right w:val="none" w:sz="0" w:space="0" w:color="auto"/>
                                                                                                                  </w:divBdr>
                                                                                                                </w:div>
                                                                                                                <w:div w:id="1159686356">
                                                                                                                  <w:marLeft w:val="0"/>
                                                                                                                  <w:marRight w:val="0"/>
                                                                                                                  <w:marTop w:val="0"/>
                                                                                                                  <w:marBottom w:val="225"/>
                                                                                                                  <w:divBdr>
                                                                                                                    <w:top w:val="none" w:sz="0" w:space="0" w:color="auto"/>
                                                                                                                    <w:left w:val="none" w:sz="0" w:space="0" w:color="auto"/>
                                                                                                                    <w:bottom w:val="none" w:sz="0" w:space="0" w:color="auto"/>
                                                                                                                    <w:right w:val="none" w:sz="0" w:space="0" w:color="auto"/>
                                                                                                                  </w:divBdr>
                                                                                                                </w:div>
                                                                                                              </w:divsChild>
                                                                                                            </w:div>
                                                                                                            <w:div w:id="1407453301">
                                                                                                              <w:marLeft w:val="0"/>
                                                                                                              <w:marRight w:val="0"/>
                                                                                                              <w:marTop w:val="0"/>
                                                                                                              <w:marBottom w:val="0"/>
                                                                                                              <w:divBdr>
                                                                                                                <w:top w:val="single" w:sz="6" w:space="11" w:color="E5E5E5"/>
                                                                                                                <w:left w:val="none" w:sz="0" w:space="0" w:color="auto"/>
                                                                                                                <w:bottom w:val="none" w:sz="0" w:space="0" w:color="auto"/>
                                                                                                                <w:right w:val="none" w:sz="0" w:space="0" w:color="auto"/>
                                                                                                              </w:divBdr>
                                                                                                            </w:div>
                                                                                                          </w:divsChild>
                                                                                                        </w:div>
                                                                                                      </w:divsChild>
                                                                                                    </w:div>
                                                                                                  </w:divsChild>
                                                                                                </w:div>
                                                                                                <w:div w:id="824974872">
                                                                                                  <w:marLeft w:val="0"/>
                                                                                                  <w:marRight w:val="0"/>
                                                                                                  <w:marTop w:val="0"/>
                                                                                                  <w:marBottom w:val="0"/>
                                                                                                  <w:divBdr>
                                                                                                    <w:top w:val="none" w:sz="0" w:space="0" w:color="auto"/>
                                                                                                    <w:left w:val="none" w:sz="0" w:space="0" w:color="auto"/>
                                                                                                    <w:bottom w:val="none" w:sz="0" w:space="0" w:color="auto"/>
                                                                                                    <w:right w:val="none" w:sz="0" w:space="0" w:color="auto"/>
                                                                                                  </w:divBdr>
                                                                                                  <w:divsChild>
                                                                                                    <w:div w:id="1256866165">
                                                                                                      <w:marLeft w:val="150"/>
                                                                                                      <w:marRight w:val="150"/>
                                                                                                      <w:marTop w:val="150"/>
                                                                                                      <w:marBottom w:val="150"/>
                                                                                                      <w:divBdr>
                                                                                                        <w:top w:val="none" w:sz="0" w:space="0" w:color="auto"/>
                                                                                                        <w:left w:val="none" w:sz="0" w:space="0" w:color="auto"/>
                                                                                                        <w:bottom w:val="none" w:sz="0" w:space="0" w:color="auto"/>
                                                                                                        <w:right w:val="none" w:sz="0" w:space="0" w:color="auto"/>
                                                                                                      </w:divBdr>
                                                                                                      <w:divsChild>
                                                                                                        <w:div w:id="2056999937">
                                                                                                          <w:marLeft w:val="0"/>
                                                                                                          <w:marRight w:val="0"/>
                                                                                                          <w:marTop w:val="0"/>
                                                                                                          <w:marBottom w:val="0"/>
                                                                                                          <w:divBdr>
                                                                                                            <w:top w:val="single" w:sz="6" w:space="0" w:color="999999"/>
                                                                                                            <w:left w:val="single" w:sz="6" w:space="0" w:color="999999"/>
                                                                                                            <w:bottom w:val="single" w:sz="6" w:space="0" w:color="999999"/>
                                                                                                            <w:right w:val="single" w:sz="6" w:space="0" w:color="999999"/>
                                                                                                          </w:divBdr>
                                                                                                          <w:divsChild>
                                                                                                            <w:div w:id="1426149238">
                                                                                                              <w:marLeft w:val="0"/>
                                                                                                              <w:marRight w:val="0"/>
                                                                                                              <w:marTop w:val="0"/>
                                                                                                              <w:marBottom w:val="0"/>
                                                                                                              <w:divBdr>
                                                                                                                <w:top w:val="none" w:sz="0" w:space="0" w:color="auto"/>
                                                                                                                <w:left w:val="none" w:sz="0" w:space="0" w:color="auto"/>
                                                                                                                <w:bottom w:val="none" w:sz="0" w:space="0" w:color="auto"/>
                                                                                                                <w:right w:val="none" w:sz="0" w:space="0" w:color="auto"/>
                                                                                                              </w:divBdr>
                                                                                                              <w:divsChild>
                                                                                                                <w:div w:id="1128815656">
                                                                                                                  <w:marLeft w:val="0"/>
                                                                                                                  <w:marRight w:val="0"/>
                                                                                                                  <w:marTop w:val="0"/>
                                                                                                                  <w:marBottom w:val="0"/>
                                                                                                                  <w:divBdr>
                                                                                                                    <w:top w:val="none" w:sz="0" w:space="0" w:color="auto"/>
                                                                                                                    <w:left w:val="none" w:sz="0" w:space="0" w:color="auto"/>
                                                                                                                    <w:bottom w:val="none" w:sz="0" w:space="0" w:color="auto"/>
                                                                                                                    <w:right w:val="none" w:sz="0" w:space="0" w:color="auto"/>
                                                                                                                  </w:divBdr>
                                                                                                                  <w:divsChild>
                                                                                                                    <w:div w:id="1195382163">
                                                                                                                      <w:marLeft w:val="0"/>
                                                                                                                      <w:marRight w:val="0"/>
                                                                                                                      <w:marTop w:val="0"/>
                                                                                                                      <w:marBottom w:val="0"/>
                                                                                                                      <w:divBdr>
                                                                                                                        <w:top w:val="none" w:sz="0" w:space="0" w:color="auto"/>
                                                                                                                        <w:left w:val="none" w:sz="0" w:space="0" w:color="auto"/>
                                                                                                                        <w:bottom w:val="none" w:sz="0" w:space="0" w:color="auto"/>
                                                                                                                        <w:right w:val="none" w:sz="0" w:space="0" w:color="auto"/>
                                                                                                                      </w:divBdr>
                                                                                                                      <w:divsChild>
                                                                                                                        <w:div w:id="236139111">
                                                                                                                          <w:marLeft w:val="0"/>
                                                                                                                          <w:marRight w:val="0"/>
                                                                                                                          <w:marTop w:val="0"/>
                                                                                                                          <w:marBottom w:val="0"/>
                                                                                                                          <w:divBdr>
                                                                                                                            <w:top w:val="none" w:sz="0" w:space="0" w:color="auto"/>
                                                                                                                            <w:left w:val="none" w:sz="0" w:space="0" w:color="auto"/>
                                                                                                                            <w:bottom w:val="none" w:sz="0" w:space="0" w:color="auto"/>
                                                                                                                            <w:right w:val="none" w:sz="0" w:space="0" w:color="auto"/>
                                                                                                                          </w:divBdr>
                                                                                                                          <w:divsChild>
                                                                                                                            <w:div w:id="1325669742">
                                                                                                                              <w:marLeft w:val="0"/>
                                                                                                                              <w:marRight w:val="0"/>
                                                                                                                              <w:marTop w:val="0"/>
                                                                                                                              <w:marBottom w:val="0"/>
                                                                                                                              <w:divBdr>
                                                                                                                                <w:top w:val="none" w:sz="0" w:space="0" w:color="auto"/>
                                                                                                                                <w:left w:val="none" w:sz="0" w:space="0" w:color="auto"/>
                                                                                                                                <w:bottom w:val="none" w:sz="0" w:space="0" w:color="auto"/>
                                                                                                                                <w:right w:val="none" w:sz="0" w:space="0" w:color="auto"/>
                                                                                                                              </w:divBdr>
                                                                                                                            </w:div>
                                                                                                                          </w:divsChild>
                                                                                                                        </w:div>
                                                                                                                        <w:div w:id="278487129">
                                                                                                                          <w:marLeft w:val="0"/>
                                                                                                                          <w:marRight w:val="0"/>
                                                                                                                          <w:marTop w:val="0"/>
                                                                                                                          <w:marBottom w:val="0"/>
                                                                                                                          <w:divBdr>
                                                                                                                            <w:top w:val="none" w:sz="0" w:space="0" w:color="auto"/>
                                                                                                                            <w:left w:val="none" w:sz="0" w:space="0" w:color="auto"/>
                                                                                                                            <w:bottom w:val="none" w:sz="0" w:space="0" w:color="auto"/>
                                                                                                                            <w:right w:val="none" w:sz="0" w:space="0" w:color="auto"/>
                                                                                                                          </w:divBdr>
                                                                                                                          <w:divsChild>
                                                                                                                            <w:div w:id="479343607">
                                                                                                                              <w:marLeft w:val="0"/>
                                                                                                                              <w:marRight w:val="0"/>
                                                                                                                              <w:marTop w:val="0"/>
                                                                                                                              <w:marBottom w:val="0"/>
                                                                                                                              <w:divBdr>
                                                                                                                                <w:top w:val="none" w:sz="0" w:space="0" w:color="auto"/>
                                                                                                                                <w:left w:val="none" w:sz="0" w:space="0" w:color="auto"/>
                                                                                                                                <w:bottom w:val="none" w:sz="0" w:space="0" w:color="auto"/>
                                                                                                                                <w:right w:val="none" w:sz="0" w:space="0" w:color="auto"/>
                                                                                                                              </w:divBdr>
                                                                                                                            </w:div>
                                                                                                                            <w:div w:id="809516730">
                                                                                                                              <w:marLeft w:val="0"/>
                                                                                                                              <w:marRight w:val="0"/>
                                                                                                                              <w:marTop w:val="0"/>
                                                                                                                              <w:marBottom w:val="0"/>
                                                                                                                              <w:divBdr>
                                                                                                                                <w:top w:val="none" w:sz="0" w:space="0" w:color="auto"/>
                                                                                                                                <w:left w:val="none" w:sz="0" w:space="0" w:color="auto"/>
                                                                                                                                <w:bottom w:val="none" w:sz="0" w:space="0" w:color="auto"/>
                                                                                                                                <w:right w:val="none" w:sz="0" w:space="0" w:color="auto"/>
                                                                                                                              </w:divBdr>
                                                                                                                            </w:div>
                                                                                                                          </w:divsChild>
                                                                                                                        </w:div>
                                                                                                                        <w:div w:id="755978975">
                                                                                                                          <w:marLeft w:val="0"/>
                                                                                                                          <w:marRight w:val="0"/>
                                                                                                                          <w:marTop w:val="0"/>
                                                                                                                          <w:marBottom w:val="0"/>
                                                                                                                          <w:divBdr>
                                                                                                                            <w:top w:val="none" w:sz="0" w:space="0" w:color="auto"/>
                                                                                                                            <w:left w:val="none" w:sz="0" w:space="0" w:color="auto"/>
                                                                                                                            <w:bottom w:val="none" w:sz="0" w:space="0" w:color="auto"/>
                                                                                                                            <w:right w:val="none" w:sz="0" w:space="0" w:color="auto"/>
                                                                                                                          </w:divBdr>
                                                                                                                          <w:divsChild>
                                                                                                                            <w:div w:id="1328173138">
                                                                                                                              <w:marLeft w:val="0"/>
                                                                                                                              <w:marRight w:val="0"/>
                                                                                                                              <w:marTop w:val="0"/>
                                                                                                                              <w:marBottom w:val="0"/>
                                                                                                                              <w:divBdr>
                                                                                                                                <w:top w:val="none" w:sz="0" w:space="0" w:color="auto"/>
                                                                                                                                <w:left w:val="none" w:sz="0" w:space="0" w:color="auto"/>
                                                                                                                                <w:bottom w:val="none" w:sz="0" w:space="0" w:color="auto"/>
                                                                                                                                <w:right w:val="none" w:sz="0" w:space="0" w:color="auto"/>
                                                                                                                              </w:divBdr>
                                                                                                                            </w:div>
                                                                                                                            <w:div w:id="2023117821">
                                                                                                                              <w:marLeft w:val="0"/>
                                                                                                                              <w:marRight w:val="0"/>
                                                                                                                              <w:marTop w:val="0"/>
                                                                                                                              <w:marBottom w:val="0"/>
                                                                                                                              <w:divBdr>
                                                                                                                                <w:top w:val="none" w:sz="0" w:space="0" w:color="auto"/>
                                                                                                                                <w:left w:val="none" w:sz="0" w:space="0" w:color="auto"/>
                                                                                                                                <w:bottom w:val="none" w:sz="0" w:space="0" w:color="auto"/>
                                                                                                                                <w:right w:val="none" w:sz="0" w:space="0" w:color="auto"/>
                                                                                                                              </w:divBdr>
                                                                                                                            </w:div>
                                                                                                                          </w:divsChild>
                                                                                                                        </w:div>
                                                                                                                        <w:div w:id="884023463">
                                                                                                                          <w:marLeft w:val="0"/>
                                                                                                                          <w:marRight w:val="0"/>
                                                                                                                          <w:marTop w:val="0"/>
                                                                                                                          <w:marBottom w:val="0"/>
                                                                                                                          <w:divBdr>
                                                                                                                            <w:top w:val="none" w:sz="0" w:space="0" w:color="auto"/>
                                                                                                                            <w:left w:val="none" w:sz="0" w:space="0" w:color="auto"/>
                                                                                                                            <w:bottom w:val="none" w:sz="0" w:space="0" w:color="auto"/>
                                                                                                                            <w:right w:val="none" w:sz="0" w:space="0" w:color="auto"/>
                                                                                                                          </w:divBdr>
                                                                                                                          <w:divsChild>
                                                                                                                            <w:div w:id="1484153747">
                                                                                                                              <w:marLeft w:val="0"/>
                                                                                                                              <w:marRight w:val="0"/>
                                                                                                                              <w:marTop w:val="0"/>
                                                                                                                              <w:marBottom w:val="0"/>
                                                                                                                              <w:divBdr>
                                                                                                                                <w:top w:val="none" w:sz="0" w:space="0" w:color="auto"/>
                                                                                                                                <w:left w:val="none" w:sz="0" w:space="0" w:color="auto"/>
                                                                                                                                <w:bottom w:val="none" w:sz="0" w:space="0" w:color="auto"/>
                                                                                                                                <w:right w:val="none" w:sz="0" w:space="0" w:color="auto"/>
                                                                                                                              </w:divBdr>
                                                                                                                            </w:div>
                                                                                                                            <w:div w:id="1651668425">
                                                                                                                              <w:marLeft w:val="0"/>
                                                                                                                              <w:marRight w:val="0"/>
                                                                                                                              <w:marTop w:val="0"/>
                                                                                                                              <w:marBottom w:val="0"/>
                                                                                                                              <w:divBdr>
                                                                                                                                <w:top w:val="none" w:sz="0" w:space="0" w:color="auto"/>
                                                                                                                                <w:left w:val="none" w:sz="0" w:space="0" w:color="auto"/>
                                                                                                                                <w:bottom w:val="none" w:sz="0" w:space="0" w:color="auto"/>
                                                                                                                                <w:right w:val="none" w:sz="0" w:space="0" w:color="auto"/>
                                                                                                                              </w:divBdr>
                                                                                                                            </w:div>
                                                                                                                          </w:divsChild>
                                                                                                                        </w:div>
                                                                                                                        <w:div w:id="1506281117">
                                                                                                                          <w:marLeft w:val="0"/>
                                                                                                                          <w:marRight w:val="0"/>
                                                                                                                          <w:marTop w:val="0"/>
                                                                                                                          <w:marBottom w:val="0"/>
                                                                                                                          <w:divBdr>
                                                                                                                            <w:top w:val="none" w:sz="0" w:space="0" w:color="auto"/>
                                                                                                                            <w:left w:val="none" w:sz="0" w:space="0" w:color="auto"/>
                                                                                                                            <w:bottom w:val="none" w:sz="0" w:space="0" w:color="auto"/>
                                                                                                                            <w:right w:val="none" w:sz="0" w:space="0" w:color="auto"/>
                                                                                                                          </w:divBdr>
                                                                                                                          <w:divsChild>
                                                                                                                            <w:div w:id="1001548476">
                                                                                                                              <w:marLeft w:val="0"/>
                                                                                                                              <w:marRight w:val="0"/>
                                                                                                                              <w:marTop w:val="0"/>
                                                                                                                              <w:marBottom w:val="0"/>
                                                                                                                              <w:divBdr>
                                                                                                                                <w:top w:val="none" w:sz="0" w:space="0" w:color="auto"/>
                                                                                                                                <w:left w:val="none" w:sz="0" w:space="0" w:color="auto"/>
                                                                                                                                <w:bottom w:val="none" w:sz="0" w:space="0" w:color="auto"/>
                                                                                                                                <w:right w:val="none" w:sz="0" w:space="0" w:color="auto"/>
                                                                                                                              </w:divBdr>
                                                                                                                            </w:div>
                                                                                                                            <w:div w:id="1588418325">
                                                                                                                              <w:marLeft w:val="0"/>
                                                                                                                              <w:marRight w:val="0"/>
                                                                                                                              <w:marTop w:val="0"/>
                                                                                                                              <w:marBottom w:val="0"/>
                                                                                                                              <w:divBdr>
                                                                                                                                <w:top w:val="none" w:sz="0" w:space="0" w:color="auto"/>
                                                                                                                                <w:left w:val="none" w:sz="0" w:space="0" w:color="auto"/>
                                                                                                                                <w:bottom w:val="none" w:sz="0" w:space="0" w:color="auto"/>
                                                                                                                                <w:right w:val="none" w:sz="0" w:space="0" w:color="auto"/>
                                                                                                                              </w:divBdr>
                                                                                                                            </w:div>
                                                                                                                          </w:divsChild>
                                                                                                                        </w:div>
                                                                                                                        <w:div w:id="2018071325">
                                                                                                                          <w:marLeft w:val="0"/>
                                                                                                                          <w:marRight w:val="0"/>
                                                                                                                          <w:marTop w:val="0"/>
                                                                                                                          <w:marBottom w:val="0"/>
                                                                                                                          <w:divBdr>
                                                                                                                            <w:top w:val="none" w:sz="0" w:space="0" w:color="auto"/>
                                                                                                                            <w:left w:val="none" w:sz="0" w:space="0" w:color="auto"/>
                                                                                                                            <w:bottom w:val="none" w:sz="0" w:space="0" w:color="auto"/>
                                                                                                                            <w:right w:val="none" w:sz="0" w:space="0" w:color="auto"/>
                                                                                                                          </w:divBdr>
                                                                                                                          <w:divsChild>
                                                                                                                            <w:div w:id="66272390">
                                                                                                                              <w:marLeft w:val="0"/>
                                                                                                                              <w:marRight w:val="0"/>
                                                                                                                              <w:marTop w:val="0"/>
                                                                                                                              <w:marBottom w:val="0"/>
                                                                                                                              <w:divBdr>
                                                                                                                                <w:top w:val="none" w:sz="0" w:space="0" w:color="auto"/>
                                                                                                                                <w:left w:val="none" w:sz="0" w:space="0" w:color="auto"/>
                                                                                                                                <w:bottom w:val="none" w:sz="0" w:space="0" w:color="auto"/>
                                                                                                                                <w:right w:val="none" w:sz="0" w:space="0" w:color="auto"/>
                                                                                                                              </w:divBdr>
                                                                                                                            </w:div>
                                                                                                                            <w:div w:id="14697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5644">
                                                                                                                      <w:marLeft w:val="0"/>
                                                                                                                      <w:marRight w:val="0"/>
                                                                                                                      <w:marTop w:val="0"/>
                                                                                                                      <w:marBottom w:val="0"/>
                                                                                                                      <w:divBdr>
                                                                                                                        <w:top w:val="none" w:sz="0" w:space="0" w:color="auto"/>
                                                                                                                        <w:left w:val="none" w:sz="0" w:space="0" w:color="auto"/>
                                                                                                                        <w:bottom w:val="none" w:sz="0" w:space="0" w:color="auto"/>
                                                                                                                        <w:right w:val="none" w:sz="0" w:space="0" w:color="auto"/>
                                                                                                                      </w:divBdr>
                                                                                                                      <w:divsChild>
                                                                                                                        <w:div w:id="96491422">
                                                                                                                          <w:marLeft w:val="0"/>
                                                                                                                          <w:marRight w:val="0"/>
                                                                                                                          <w:marTop w:val="0"/>
                                                                                                                          <w:marBottom w:val="0"/>
                                                                                                                          <w:divBdr>
                                                                                                                            <w:top w:val="none" w:sz="0" w:space="0" w:color="auto"/>
                                                                                                                            <w:left w:val="none" w:sz="0" w:space="0" w:color="auto"/>
                                                                                                                            <w:bottom w:val="none" w:sz="0" w:space="0" w:color="auto"/>
                                                                                                                            <w:right w:val="none" w:sz="0" w:space="0" w:color="auto"/>
                                                                                                                          </w:divBdr>
                                                                                                                          <w:divsChild>
                                                                                                                            <w:div w:id="455376200">
                                                                                                                              <w:marLeft w:val="0"/>
                                                                                                                              <w:marRight w:val="0"/>
                                                                                                                              <w:marTop w:val="0"/>
                                                                                                                              <w:marBottom w:val="0"/>
                                                                                                                              <w:divBdr>
                                                                                                                                <w:top w:val="none" w:sz="0" w:space="0" w:color="auto"/>
                                                                                                                                <w:left w:val="none" w:sz="0" w:space="0" w:color="auto"/>
                                                                                                                                <w:bottom w:val="none" w:sz="0" w:space="0" w:color="auto"/>
                                                                                                                                <w:right w:val="none" w:sz="0" w:space="0" w:color="auto"/>
                                                                                                                              </w:divBdr>
                                                                                                                            </w:div>
                                                                                                                            <w:div w:id="1450973316">
                                                                                                                              <w:marLeft w:val="0"/>
                                                                                                                              <w:marRight w:val="0"/>
                                                                                                                              <w:marTop w:val="0"/>
                                                                                                                              <w:marBottom w:val="0"/>
                                                                                                                              <w:divBdr>
                                                                                                                                <w:top w:val="none" w:sz="0" w:space="0" w:color="auto"/>
                                                                                                                                <w:left w:val="none" w:sz="0" w:space="0" w:color="auto"/>
                                                                                                                                <w:bottom w:val="none" w:sz="0" w:space="0" w:color="auto"/>
                                                                                                                                <w:right w:val="none" w:sz="0" w:space="0" w:color="auto"/>
                                                                                                                              </w:divBdr>
                                                                                                                            </w:div>
                                                                                                                          </w:divsChild>
                                                                                                                        </w:div>
                                                                                                                        <w:div w:id="142889183">
                                                                                                                          <w:marLeft w:val="0"/>
                                                                                                                          <w:marRight w:val="0"/>
                                                                                                                          <w:marTop w:val="0"/>
                                                                                                                          <w:marBottom w:val="0"/>
                                                                                                                          <w:divBdr>
                                                                                                                            <w:top w:val="none" w:sz="0" w:space="0" w:color="auto"/>
                                                                                                                            <w:left w:val="none" w:sz="0" w:space="0" w:color="auto"/>
                                                                                                                            <w:bottom w:val="none" w:sz="0" w:space="0" w:color="auto"/>
                                                                                                                            <w:right w:val="none" w:sz="0" w:space="0" w:color="auto"/>
                                                                                                                          </w:divBdr>
                                                                                                                          <w:divsChild>
                                                                                                                            <w:div w:id="736788055">
                                                                                                                              <w:marLeft w:val="0"/>
                                                                                                                              <w:marRight w:val="0"/>
                                                                                                                              <w:marTop w:val="0"/>
                                                                                                                              <w:marBottom w:val="0"/>
                                                                                                                              <w:divBdr>
                                                                                                                                <w:top w:val="none" w:sz="0" w:space="0" w:color="auto"/>
                                                                                                                                <w:left w:val="none" w:sz="0" w:space="0" w:color="auto"/>
                                                                                                                                <w:bottom w:val="none" w:sz="0" w:space="0" w:color="auto"/>
                                                                                                                                <w:right w:val="none" w:sz="0" w:space="0" w:color="auto"/>
                                                                                                                              </w:divBdr>
                                                                                                                            </w:div>
                                                                                                                          </w:divsChild>
                                                                                                                        </w:div>
                                                                                                                        <w:div w:id="541748426">
                                                                                                                          <w:marLeft w:val="0"/>
                                                                                                                          <w:marRight w:val="0"/>
                                                                                                                          <w:marTop w:val="0"/>
                                                                                                                          <w:marBottom w:val="0"/>
                                                                                                                          <w:divBdr>
                                                                                                                            <w:top w:val="none" w:sz="0" w:space="0" w:color="auto"/>
                                                                                                                            <w:left w:val="none" w:sz="0" w:space="0" w:color="auto"/>
                                                                                                                            <w:bottom w:val="none" w:sz="0" w:space="0" w:color="auto"/>
                                                                                                                            <w:right w:val="none" w:sz="0" w:space="0" w:color="auto"/>
                                                                                                                          </w:divBdr>
                                                                                                                          <w:divsChild>
                                                                                                                            <w:div w:id="508981154">
                                                                                                                              <w:marLeft w:val="0"/>
                                                                                                                              <w:marRight w:val="0"/>
                                                                                                                              <w:marTop w:val="0"/>
                                                                                                                              <w:marBottom w:val="0"/>
                                                                                                                              <w:divBdr>
                                                                                                                                <w:top w:val="none" w:sz="0" w:space="0" w:color="auto"/>
                                                                                                                                <w:left w:val="none" w:sz="0" w:space="0" w:color="auto"/>
                                                                                                                                <w:bottom w:val="none" w:sz="0" w:space="0" w:color="auto"/>
                                                                                                                                <w:right w:val="none" w:sz="0" w:space="0" w:color="auto"/>
                                                                                                                              </w:divBdr>
                                                                                                                            </w:div>
                                                                                                                            <w:div w:id="1254051559">
                                                                                                                              <w:marLeft w:val="0"/>
                                                                                                                              <w:marRight w:val="0"/>
                                                                                                                              <w:marTop w:val="0"/>
                                                                                                                              <w:marBottom w:val="0"/>
                                                                                                                              <w:divBdr>
                                                                                                                                <w:top w:val="none" w:sz="0" w:space="0" w:color="auto"/>
                                                                                                                                <w:left w:val="none" w:sz="0" w:space="0" w:color="auto"/>
                                                                                                                                <w:bottom w:val="none" w:sz="0" w:space="0" w:color="auto"/>
                                                                                                                                <w:right w:val="none" w:sz="0" w:space="0" w:color="auto"/>
                                                                                                                              </w:divBdr>
                                                                                                                            </w:div>
                                                                                                                          </w:divsChild>
                                                                                                                        </w:div>
                                                                                                                        <w:div w:id="1385984167">
                                                                                                                          <w:marLeft w:val="0"/>
                                                                                                                          <w:marRight w:val="0"/>
                                                                                                                          <w:marTop w:val="0"/>
                                                                                                                          <w:marBottom w:val="0"/>
                                                                                                                          <w:divBdr>
                                                                                                                            <w:top w:val="none" w:sz="0" w:space="0" w:color="auto"/>
                                                                                                                            <w:left w:val="none" w:sz="0" w:space="0" w:color="auto"/>
                                                                                                                            <w:bottom w:val="none" w:sz="0" w:space="0" w:color="auto"/>
                                                                                                                            <w:right w:val="none" w:sz="0" w:space="0" w:color="auto"/>
                                                                                                                          </w:divBdr>
                                                                                                                          <w:divsChild>
                                                                                                                            <w:div w:id="1556431512">
                                                                                                                              <w:marLeft w:val="0"/>
                                                                                                                              <w:marRight w:val="0"/>
                                                                                                                              <w:marTop w:val="0"/>
                                                                                                                              <w:marBottom w:val="0"/>
                                                                                                                              <w:divBdr>
                                                                                                                                <w:top w:val="none" w:sz="0" w:space="0" w:color="auto"/>
                                                                                                                                <w:left w:val="none" w:sz="0" w:space="0" w:color="auto"/>
                                                                                                                                <w:bottom w:val="none" w:sz="0" w:space="0" w:color="auto"/>
                                                                                                                                <w:right w:val="none" w:sz="0" w:space="0" w:color="auto"/>
                                                                                                                              </w:divBdr>
                                                                                                                            </w:div>
                                                                                                                            <w:div w:id="1788700278">
                                                                                                                              <w:marLeft w:val="0"/>
                                                                                                                              <w:marRight w:val="0"/>
                                                                                                                              <w:marTop w:val="0"/>
                                                                                                                              <w:marBottom w:val="0"/>
                                                                                                                              <w:divBdr>
                                                                                                                                <w:top w:val="none" w:sz="0" w:space="0" w:color="auto"/>
                                                                                                                                <w:left w:val="none" w:sz="0" w:space="0" w:color="auto"/>
                                                                                                                                <w:bottom w:val="none" w:sz="0" w:space="0" w:color="auto"/>
                                                                                                                                <w:right w:val="none" w:sz="0" w:space="0" w:color="auto"/>
                                                                                                                              </w:divBdr>
                                                                                                                            </w:div>
                                                                                                                          </w:divsChild>
                                                                                                                        </w:div>
                                                                                                                        <w:div w:id="1714840606">
                                                                                                                          <w:marLeft w:val="0"/>
                                                                                                                          <w:marRight w:val="0"/>
                                                                                                                          <w:marTop w:val="0"/>
                                                                                                                          <w:marBottom w:val="0"/>
                                                                                                                          <w:divBdr>
                                                                                                                            <w:top w:val="none" w:sz="0" w:space="0" w:color="auto"/>
                                                                                                                            <w:left w:val="none" w:sz="0" w:space="0" w:color="auto"/>
                                                                                                                            <w:bottom w:val="none" w:sz="0" w:space="0" w:color="auto"/>
                                                                                                                            <w:right w:val="none" w:sz="0" w:space="0" w:color="auto"/>
                                                                                                                          </w:divBdr>
                                                                                                                          <w:divsChild>
                                                                                                                            <w:div w:id="1691298855">
                                                                                                                              <w:marLeft w:val="0"/>
                                                                                                                              <w:marRight w:val="0"/>
                                                                                                                              <w:marTop w:val="0"/>
                                                                                                                              <w:marBottom w:val="0"/>
                                                                                                                              <w:divBdr>
                                                                                                                                <w:top w:val="none" w:sz="0" w:space="0" w:color="auto"/>
                                                                                                                                <w:left w:val="none" w:sz="0" w:space="0" w:color="auto"/>
                                                                                                                                <w:bottom w:val="none" w:sz="0" w:space="0" w:color="auto"/>
                                                                                                                                <w:right w:val="none" w:sz="0" w:space="0" w:color="auto"/>
                                                                                                                              </w:divBdr>
                                                                                                                            </w:div>
                                                                                                                            <w:div w:id="21040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42936">
                                                                                                                  <w:marLeft w:val="0"/>
                                                                                                                  <w:marRight w:val="0"/>
                                                                                                                  <w:marTop w:val="0"/>
                                                                                                                  <w:marBottom w:val="0"/>
                                                                                                                  <w:divBdr>
                                                                                                                    <w:top w:val="none" w:sz="0" w:space="0" w:color="auto"/>
                                                                                                                    <w:left w:val="none" w:sz="0" w:space="0" w:color="auto"/>
                                                                                                                    <w:bottom w:val="none" w:sz="0" w:space="0" w:color="auto"/>
                                                                                                                    <w:right w:val="none" w:sz="0" w:space="0" w:color="auto"/>
                                                                                                                  </w:divBdr>
                                                                                                                </w:div>
                                                                                                                <w:div w:id="1784491874">
                                                                                                                  <w:marLeft w:val="0"/>
                                                                                                                  <w:marRight w:val="0"/>
                                                                                                                  <w:marTop w:val="0"/>
                                                                                                                  <w:marBottom w:val="0"/>
                                                                                                                  <w:divBdr>
                                                                                                                    <w:top w:val="none" w:sz="0" w:space="0" w:color="auto"/>
                                                                                                                    <w:left w:val="none" w:sz="0" w:space="0" w:color="auto"/>
                                                                                                                    <w:bottom w:val="none" w:sz="0" w:space="0" w:color="auto"/>
                                                                                                                    <w:right w:val="none" w:sz="0" w:space="0" w:color="auto"/>
                                                                                                                  </w:divBdr>
                                                                                                                  <w:divsChild>
                                                                                                                    <w:div w:id="331221135">
                                                                                                                      <w:marLeft w:val="0"/>
                                                                                                                      <w:marRight w:val="0"/>
                                                                                                                      <w:marTop w:val="0"/>
                                                                                                                      <w:marBottom w:val="0"/>
                                                                                                                      <w:divBdr>
                                                                                                                        <w:top w:val="none" w:sz="0" w:space="0" w:color="auto"/>
                                                                                                                        <w:left w:val="none" w:sz="0" w:space="0" w:color="auto"/>
                                                                                                                        <w:bottom w:val="none" w:sz="0" w:space="0" w:color="auto"/>
                                                                                                                        <w:right w:val="none" w:sz="0" w:space="0" w:color="auto"/>
                                                                                                                      </w:divBdr>
                                                                                                                      <w:divsChild>
                                                                                                                        <w:div w:id="75054589">
                                                                                                                          <w:marLeft w:val="0"/>
                                                                                                                          <w:marRight w:val="0"/>
                                                                                                                          <w:marTop w:val="0"/>
                                                                                                                          <w:marBottom w:val="0"/>
                                                                                                                          <w:divBdr>
                                                                                                                            <w:top w:val="none" w:sz="0" w:space="0" w:color="auto"/>
                                                                                                                            <w:left w:val="none" w:sz="0" w:space="0" w:color="auto"/>
                                                                                                                            <w:bottom w:val="none" w:sz="0" w:space="0" w:color="auto"/>
                                                                                                                            <w:right w:val="none" w:sz="0" w:space="0" w:color="auto"/>
                                                                                                                          </w:divBdr>
                                                                                                                          <w:divsChild>
                                                                                                                            <w:div w:id="25757026">
                                                                                                                              <w:marLeft w:val="0"/>
                                                                                                                              <w:marRight w:val="0"/>
                                                                                                                              <w:marTop w:val="0"/>
                                                                                                                              <w:marBottom w:val="0"/>
                                                                                                                              <w:divBdr>
                                                                                                                                <w:top w:val="none" w:sz="0" w:space="0" w:color="auto"/>
                                                                                                                                <w:left w:val="none" w:sz="0" w:space="0" w:color="auto"/>
                                                                                                                                <w:bottom w:val="none" w:sz="0" w:space="0" w:color="auto"/>
                                                                                                                                <w:right w:val="none" w:sz="0" w:space="0" w:color="auto"/>
                                                                                                                              </w:divBdr>
                                                                                                                            </w:div>
                                                                                                                            <w:div w:id="1747876265">
                                                                                                                              <w:marLeft w:val="0"/>
                                                                                                                              <w:marRight w:val="0"/>
                                                                                                                              <w:marTop w:val="0"/>
                                                                                                                              <w:marBottom w:val="0"/>
                                                                                                                              <w:divBdr>
                                                                                                                                <w:top w:val="none" w:sz="0" w:space="0" w:color="auto"/>
                                                                                                                                <w:left w:val="none" w:sz="0" w:space="0" w:color="auto"/>
                                                                                                                                <w:bottom w:val="none" w:sz="0" w:space="0" w:color="auto"/>
                                                                                                                                <w:right w:val="none" w:sz="0" w:space="0" w:color="auto"/>
                                                                                                                              </w:divBdr>
                                                                                                                            </w:div>
                                                                                                                          </w:divsChild>
                                                                                                                        </w:div>
                                                                                                                        <w:div w:id="554270505">
                                                                                                                          <w:marLeft w:val="0"/>
                                                                                                                          <w:marRight w:val="0"/>
                                                                                                                          <w:marTop w:val="0"/>
                                                                                                                          <w:marBottom w:val="0"/>
                                                                                                                          <w:divBdr>
                                                                                                                            <w:top w:val="none" w:sz="0" w:space="0" w:color="auto"/>
                                                                                                                            <w:left w:val="none" w:sz="0" w:space="0" w:color="auto"/>
                                                                                                                            <w:bottom w:val="none" w:sz="0" w:space="0" w:color="auto"/>
                                                                                                                            <w:right w:val="none" w:sz="0" w:space="0" w:color="auto"/>
                                                                                                                          </w:divBdr>
                                                                                                                          <w:divsChild>
                                                                                                                            <w:div w:id="73475629">
                                                                                                                              <w:marLeft w:val="0"/>
                                                                                                                              <w:marRight w:val="0"/>
                                                                                                                              <w:marTop w:val="0"/>
                                                                                                                              <w:marBottom w:val="0"/>
                                                                                                                              <w:divBdr>
                                                                                                                                <w:top w:val="none" w:sz="0" w:space="0" w:color="auto"/>
                                                                                                                                <w:left w:val="none" w:sz="0" w:space="0" w:color="auto"/>
                                                                                                                                <w:bottom w:val="none" w:sz="0" w:space="0" w:color="auto"/>
                                                                                                                                <w:right w:val="none" w:sz="0" w:space="0" w:color="auto"/>
                                                                                                                              </w:divBdr>
                                                                                                                            </w:div>
                                                                                                                            <w:div w:id="2074959648">
                                                                                                                              <w:marLeft w:val="0"/>
                                                                                                                              <w:marRight w:val="0"/>
                                                                                                                              <w:marTop w:val="0"/>
                                                                                                                              <w:marBottom w:val="0"/>
                                                                                                                              <w:divBdr>
                                                                                                                                <w:top w:val="none" w:sz="0" w:space="0" w:color="auto"/>
                                                                                                                                <w:left w:val="none" w:sz="0" w:space="0" w:color="auto"/>
                                                                                                                                <w:bottom w:val="none" w:sz="0" w:space="0" w:color="auto"/>
                                                                                                                                <w:right w:val="none" w:sz="0" w:space="0" w:color="auto"/>
                                                                                                                              </w:divBdr>
                                                                                                                            </w:div>
                                                                                                                          </w:divsChild>
                                                                                                                        </w:div>
                                                                                                                        <w:div w:id="586035988">
                                                                                                                          <w:marLeft w:val="0"/>
                                                                                                                          <w:marRight w:val="0"/>
                                                                                                                          <w:marTop w:val="0"/>
                                                                                                                          <w:marBottom w:val="0"/>
                                                                                                                          <w:divBdr>
                                                                                                                            <w:top w:val="none" w:sz="0" w:space="0" w:color="auto"/>
                                                                                                                            <w:left w:val="none" w:sz="0" w:space="0" w:color="auto"/>
                                                                                                                            <w:bottom w:val="none" w:sz="0" w:space="0" w:color="auto"/>
                                                                                                                            <w:right w:val="none" w:sz="0" w:space="0" w:color="auto"/>
                                                                                                                          </w:divBdr>
                                                                                                                          <w:divsChild>
                                                                                                                            <w:div w:id="1471896665">
                                                                                                                              <w:marLeft w:val="0"/>
                                                                                                                              <w:marRight w:val="0"/>
                                                                                                                              <w:marTop w:val="0"/>
                                                                                                                              <w:marBottom w:val="0"/>
                                                                                                                              <w:divBdr>
                                                                                                                                <w:top w:val="none" w:sz="0" w:space="0" w:color="auto"/>
                                                                                                                                <w:left w:val="none" w:sz="0" w:space="0" w:color="auto"/>
                                                                                                                                <w:bottom w:val="none" w:sz="0" w:space="0" w:color="auto"/>
                                                                                                                                <w:right w:val="none" w:sz="0" w:space="0" w:color="auto"/>
                                                                                                                              </w:divBdr>
                                                                                                                            </w:div>
                                                                                                                            <w:div w:id="2005158831">
                                                                                                                              <w:marLeft w:val="0"/>
                                                                                                                              <w:marRight w:val="0"/>
                                                                                                                              <w:marTop w:val="0"/>
                                                                                                                              <w:marBottom w:val="0"/>
                                                                                                                              <w:divBdr>
                                                                                                                                <w:top w:val="none" w:sz="0" w:space="0" w:color="auto"/>
                                                                                                                                <w:left w:val="none" w:sz="0" w:space="0" w:color="auto"/>
                                                                                                                                <w:bottom w:val="none" w:sz="0" w:space="0" w:color="auto"/>
                                                                                                                                <w:right w:val="none" w:sz="0" w:space="0" w:color="auto"/>
                                                                                                                              </w:divBdr>
                                                                                                                            </w:div>
                                                                                                                          </w:divsChild>
                                                                                                                        </w:div>
                                                                                                                        <w:div w:id="733432209">
                                                                                                                          <w:marLeft w:val="0"/>
                                                                                                                          <w:marRight w:val="0"/>
                                                                                                                          <w:marTop w:val="0"/>
                                                                                                                          <w:marBottom w:val="0"/>
                                                                                                                          <w:divBdr>
                                                                                                                            <w:top w:val="none" w:sz="0" w:space="0" w:color="auto"/>
                                                                                                                            <w:left w:val="none" w:sz="0" w:space="0" w:color="auto"/>
                                                                                                                            <w:bottom w:val="none" w:sz="0" w:space="0" w:color="auto"/>
                                                                                                                            <w:right w:val="none" w:sz="0" w:space="0" w:color="auto"/>
                                                                                                                          </w:divBdr>
                                                                                                                          <w:divsChild>
                                                                                                                            <w:div w:id="419255309">
                                                                                                                              <w:marLeft w:val="0"/>
                                                                                                                              <w:marRight w:val="0"/>
                                                                                                                              <w:marTop w:val="0"/>
                                                                                                                              <w:marBottom w:val="0"/>
                                                                                                                              <w:divBdr>
                                                                                                                                <w:top w:val="none" w:sz="0" w:space="0" w:color="auto"/>
                                                                                                                                <w:left w:val="none" w:sz="0" w:space="0" w:color="auto"/>
                                                                                                                                <w:bottom w:val="none" w:sz="0" w:space="0" w:color="auto"/>
                                                                                                                                <w:right w:val="none" w:sz="0" w:space="0" w:color="auto"/>
                                                                                                                              </w:divBdr>
                                                                                                                            </w:div>
                                                                                                                            <w:div w:id="713893171">
                                                                                                                              <w:marLeft w:val="0"/>
                                                                                                                              <w:marRight w:val="0"/>
                                                                                                                              <w:marTop w:val="0"/>
                                                                                                                              <w:marBottom w:val="0"/>
                                                                                                                              <w:divBdr>
                                                                                                                                <w:top w:val="none" w:sz="0" w:space="0" w:color="auto"/>
                                                                                                                                <w:left w:val="none" w:sz="0" w:space="0" w:color="auto"/>
                                                                                                                                <w:bottom w:val="none" w:sz="0" w:space="0" w:color="auto"/>
                                                                                                                                <w:right w:val="none" w:sz="0" w:space="0" w:color="auto"/>
                                                                                                                              </w:divBdr>
                                                                                                                            </w:div>
                                                                                                                          </w:divsChild>
                                                                                                                        </w:div>
                                                                                                                        <w:div w:id="849946590">
                                                                                                                          <w:marLeft w:val="0"/>
                                                                                                                          <w:marRight w:val="0"/>
                                                                                                                          <w:marTop w:val="0"/>
                                                                                                                          <w:marBottom w:val="0"/>
                                                                                                                          <w:divBdr>
                                                                                                                            <w:top w:val="none" w:sz="0" w:space="0" w:color="auto"/>
                                                                                                                            <w:left w:val="none" w:sz="0" w:space="0" w:color="auto"/>
                                                                                                                            <w:bottom w:val="none" w:sz="0" w:space="0" w:color="auto"/>
                                                                                                                            <w:right w:val="none" w:sz="0" w:space="0" w:color="auto"/>
                                                                                                                          </w:divBdr>
                                                                                                                          <w:divsChild>
                                                                                                                            <w:div w:id="524755144">
                                                                                                                              <w:marLeft w:val="0"/>
                                                                                                                              <w:marRight w:val="0"/>
                                                                                                                              <w:marTop w:val="0"/>
                                                                                                                              <w:marBottom w:val="0"/>
                                                                                                                              <w:divBdr>
                                                                                                                                <w:top w:val="none" w:sz="0" w:space="0" w:color="auto"/>
                                                                                                                                <w:left w:val="none" w:sz="0" w:space="0" w:color="auto"/>
                                                                                                                                <w:bottom w:val="none" w:sz="0" w:space="0" w:color="auto"/>
                                                                                                                                <w:right w:val="none" w:sz="0" w:space="0" w:color="auto"/>
                                                                                                                              </w:divBdr>
                                                                                                                            </w:div>
                                                                                                                            <w:div w:id="935137762">
                                                                                                                              <w:marLeft w:val="0"/>
                                                                                                                              <w:marRight w:val="0"/>
                                                                                                                              <w:marTop w:val="0"/>
                                                                                                                              <w:marBottom w:val="0"/>
                                                                                                                              <w:divBdr>
                                                                                                                                <w:top w:val="none" w:sz="0" w:space="0" w:color="auto"/>
                                                                                                                                <w:left w:val="none" w:sz="0" w:space="0" w:color="auto"/>
                                                                                                                                <w:bottom w:val="none" w:sz="0" w:space="0" w:color="auto"/>
                                                                                                                                <w:right w:val="none" w:sz="0" w:space="0" w:color="auto"/>
                                                                                                                              </w:divBdr>
                                                                                                                            </w:div>
                                                                                                                          </w:divsChild>
                                                                                                                        </w:div>
                                                                                                                        <w:div w:id="1785687805">
                                                                                                                          <w:marLeft w:val="0"/>
                                                                                                                          <w:marRight w:val="0"/>
                                                                                                                          <w:marTop w:val="0"/>
                                                                                                                          <w:marBottom w:val="0"/>
                                                                                                                          <w:divBdr>
                                                                                                                            <w:top w:val="none" w:sz="0" w:space="0" w:color="auto"/>
                                                                                                                            <w:left w:val="none" w:sz="0" w:space="0" w:color="auto"/>
                                                                                                                            <w:bottom w:val="none" w:sz="0" w:space="0" w:color="auto"/>
                                                                                                                            <w:right w:val="none" w:sz="0" w:space="0" w:color="auto"/>
                                                                                                                          </w:divBdr>
                                                                                                                          <w:divsChild>
                                                                                                                            <w:div w:id="797454315">
                                                                                                                              <w:marLeft w:val="0"/>
                                                                                                                              <w:marRight w:val="0"/>
                                                                                                                              <w:marTop w:val="0"/>
                                                                                                                              <w:marBottom w:val="0"/>
                                                                                                                              <w:divBdr>
                                                                                                                                <w:top w:val="none" w:sz="0" w:space="0" w:color="auto"/>
                                                                                                                                <w:left w:val="none" w:sz="0" w:space="0" w:color="auto"/>
                                                                                                                                <w:bottom w:val="none" w:sz="0" w:space="0" w:color="auto"/>
                                                                                                                                <w:right w:val="none" w:sz="0" w:space="0" w:color="auto"/>
                                                                                                                              </w:divBdr>
                                                                                                                            </w:div>
                                                                                                                            <w:div w:id="1297372734">
                                                                                                                              <w:marLeft w:val="0"/>
                                                                                                                              <w:marRight w:val="0"/>
                                                                                                                              <w:marTop w:val="0"/>
                                                                                                                              <w:marBottom w:val="0"/>
                                                                                                                              <w:divBdr>
                                                                                                                                <w:top w:val="none" w:sz="0" w:space="0" w:color="auto"/>
                                                                                                                                <w:left w:val="none" w:sz="0" w:space="0" w:color="auto"/>
                                                                                                                                <w:bottom w:val="none" w:sz="0" w:space="0" w:color="auto"/>
                                                                                                                                <w:right w:val="none" w:sz="0" w:space="0" w:color="auto"/>
                                                                                                                              </w:divBdr>
                                                                                                                            </w:div>
                                                                                                                          </w:divsChild>
                                                                                                                        </w:div>
                                                                                                                        <w:div w:id="2043360886">
                                                                                                                          <w:marLeft w:val="0"/>
                                                                                                                          <w:marRight w:val="0"/>
                                                                                                                          <w:marTop w:val="0"/>
                                                                                                                          <w:marBottom w:val="0"/>
                                                                                                                          <w:divBdr>
                                                                                                                            <w:top w:val="none" w:sz="0" w:space="0" w:color="auto"/>
                                                                                                                            <w:left w:val="none" w:sz="0" w:space="0" w:color="auto"/>
                                                                                                                            <w:bottom w:val="none" w:sz="0" w:space="0" w:color="auto"/>
                                                                                                                            <w:right w:val="none" w:sz="0" w:space="0" w:color="auto"/>
                                                                                                                          </w:divBdr>
                                                                                                                          <w:divsChild>
                                                                                                                            <w:div w:id="131329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4873">
                                                                                                                      <w:marLeft w:val="0"/>
                                                                                                                      <w:marRight w:val="0"/>
                                                                                                                      <w:marTop w:val="0"/>
                                                                                                                      <w:marBottom w:val="0"/>
                                                                                                                      <w:divBdr>
                                                                                                                        <w:top w:val="none" w:sz="0" w:space="0" w:color="auto"/>
                                                                                                                        <w:left w:val="none" w:sz="0" w:space="0" w:color="auto"/>
                                                                                                                        <w:bottom w:val="none" w:sz="0" w:space="0" w:color="auto"/>
                                                                                                                        <w:right w:val="none" w:sz="0" w:space="0" w:color="auto"/>
                                                                                                                      </w:divBdr>
                                                                                                                      <w:divsChild>
                                                                                                                        <w:div w:id="316763828">
                                                                                                                          <w:marLeft w:val="0"/>
                                                                                                                          <w:marRight w:val="0"/>
                                                                                                                          <w:marTop w:val="0"/>
                                                                                                                          <w:marBottom w:val="0"/>
                                                                                                                          <w:divBdr>
                                                                                                                            <w:top w:val="none" w:sz="0" w:space="0" w:color="auto"/>
                                                                                                                            <w:left w:val="none" w:sz="0" w:space="0" w:color="auto"/>
                                                                                                                            <w:bottom w:val="none" w:sz="0" w:space="0" w:color="auto"/>
                                                                                                                            <w:right w:val="none" w:sz="0" w:space="0" w:color="auto"/>
                                                                                                                          </w:divBdr>
                                                                                                                          <w:divsChild>
                                                                                                                            <w:div w:id="1210457222">
                                                                                                                              <w:marLeft w:val="0"/>
                                                                                                                              <w:marRight w:val="0"/>
                                                                                                                              <w:marTop w:val="0"/>
                                                                                                                              <w:marBottom w:val="0"/>
                                                                                                                              <w:divBdr>
                                                                                                                                <w:top w:val="none" w:sz="0" w:space="0" w:color="auto"/>
                                                                                                                                <w:left w:val="none" w:sz="0" w:space="0" w:color="auto"/>
                                                                                                                                <w:bottom w:val="none" w:sz="0" w:space="0" w:color="auto"/>
                                                                                                                                <w:right w:val="none" w:sz="0" w:space="0" w:color="auto"/>
                                                                                                                              </w:divBdr>
                                                                                                                            </w:div>
                                                                                                                            <w:div w:id="1258060409">
                                                                                                                              <w:marLeft w:val="0"/>
                                                                                                                              <w:marRight w:val="0"/>
                                                                                                                              <w:marTop w:val="0"/>
                                                                                                                              <w:marBottom w:val="0"/>
                                                                                                                              <w:divBdr>
                                                                                                                                <w:top w:val="none" w:sz="0" w:space="0" w:color="auto"/>
                                                                                                                                <w:left w:val="none" w:sz="0" w:space="0" w:color="auto"/>
                                                                                                                                <w:bottom w:val="none" w:sz="0" w:space="0" w:color="auto"/>
                                                                                                                                <w:right w:val="none" w:sz="0" w:space="0" w:color="auto"/>
                                                                                                                              </w:divBdr>
                                                                                                                            </w:div>
                                                                                                                          </w:divsChild>
                                                                                                                        </w:div>
                                                                                                                        <w:div w:id="563491570">
                                                                                                                          <w:marLeft w:val="0"/>
                                                                                                                          <w:marRight w:val="0"/>
                                                                                                                          <w:marTop w:val="0"/>
                                                                                                                          <w:marBottom w:val="0"/>
                                                                                                                          <w:divBdr>
                                                                                                                            <w:top w:val="none" w:sz="0" w:space="0" w:color="auto"/>
                                                                                                                            <w:left w:val="none" w:sz="0" w:space="0" w:color="auto"/>
                                                                                                                            <w:bottom w:val="none" w:sz="0" w:space="0" w:color="auto"/>
                                                                                                                            <w:right w:val="none" w:sz="0" w:space="0" w:color="auto"/>
                                                                                                                          </w:divBdr>
                                                                                                                          <w:divsChild>
                                                                                                                            <w:div w:id="323515818">
                                                                                                                              <w:marLeft w:val="0"/>
                                                                                                                              <w:marRight w:val="0"/>
                                                                                                                              <w:marTop w:val="0"/>
                                                                                                                              <w:marBottom w:val="0"/>
                                                                                                                              <w:divBdr>
                                                                                                                                <w:top w:val="none" w:sz="0" w:space="0" w:color="auto"/>
                                                                                                                                <w:left w:val="none" w:sz="0" w:space="0" w:color="auto"/>
                                                                                                                                <w:bottom w:val="none" w:sz="0" w:space="0" w:color="auto"/>
                                                                                                                                <w:right w:val="none" w:sz="0" w:space="0" w:color="auto"/>
                                                                                                                              </w:divBdr>
                                                                                                                            </w:div>
                                                                                                                          </w:divsChild>
                                                                                                                        </w:div>
                                                                                                                        <w:div w:id="694428327">
                                                                                                                          <w:marLeft w:val="0"/>
                                                                                                                          <w:marRight w:val="0"/>
                                                                                                                          <w:marTop w:val="0"/>
                                                                                                                          <w:marBottom w:val="0"/>
                                                                                                                          <w:divBdr>
                                                                                                                            <w:top w:val="none" w:sz="0" w:space="0" w:color="auto"/>
                                                                                                                            <w:left w:val="none" w:sz="0" w:space="0" w:color="auto"/>
                                                                                                                            <w:bottom w:val="none" w:sz="0" w:space="0" w:color="auto"/>
                                                                                                                            <w:right w:val="none" w:sz="0" w:space="0" w:color="auto"/>
                                                                                                                          </w:divBdr>
                                                                                                                          <w:divsChild>
                                                                                                                            <w:div w:id="124472290">
                                                                                                                              <w:marLeft w:val="0"/>
                                                                                                                              <w:marRight w:val="0"/>
                                                                                                                              <w:marTop w:val="0"/>
                                                                                                                              <w:marBottom w:val="0"/>
                                                                                                                              <w:divBdr>
                                                                                                                                <w:top w:val="none" w:sz="0" w:space="0" w:color="auto"/>
                                                                                                                                <w:left w:val="none" w:sz="0" w:space="0" w:color="auto"/>
                                                                                                                                <w:bottom w:val="none" w:sz="0" w:space="0" w:color="auto"/>
                                                                                                                                <w:right w:val="none" w:sz="0" w:space="0" w:color="auto"/>
                                                                                                                              </w:divBdr>
                                                                                                                            </w:div>
                                                                                                                            <w:div w:id="719476605">
                                                                                                                              <w:marLeft w:val="0"/>
                                                                                                                              <w:marRight w:val="0"/>
                                                                                                                              <w:marTop w:val="0"/>
                                                                                                                              <w:marBottom w:val="0"/>
                                                                                                                              <w:divBdr>
                                                                                                                                <w:top w:val="none" w:sz="0" w:space="0" w:color="auto"/>
                                                                                                                                <w:left w:val="none" w:sz="0" w:space="0" w:color="auto"/>
                                                                                                                                <w:bottom w:val="none" w:sz="0" w:space="0" w:color="auto"/>
                                                                                                                                <w:right w:val="none" w:sz="0" w:space="0" w:color="auto"/>
                                                                                                                              </w:divBdr>
                                                                                                                            </w:div>
                                                                                                                          </w:divsChild>
                                                                                                                        </w:div>
                                                                                                                        <w:div w:id="836268495">
                                                                                                                          <w:marLeft w:val="0"/>
                                                                                                                          <w:marRight w:val="0"/>
                                                                                                                          <w:marTop w:val="0"/>
                                                                                                                          <w:marBottom w:val="0"/>
                                                                                                                          <w:divBdr>
                                                                                                                            <w:top w:val="none" w:sz="0" w:space="0" w:color="auto"/>
                                                                                                                            <w:left w:val="none" w:sz="0" w:space="0" w:color="auto"/>
                                                                                                                            <w:bottom w:val="none" w:sz="0" w:space="0" w:color="auto"/>
                                                                                                                            <w:right w:val="none" w:sz="0" w:space="0" w:color="auto"/>
                                                                                                                          </w:divBdr>
                                                                                                                          <w:divsChild>
                                                                                                                            <w:div w:id="699671369">
                                                                                                                              <w:marLeft w:val="0"/>
                                                                                                                              <w:marRight w:val="0"/>
                                                                                                                              <w:marTop w:val="0"/>
                                                                                                                              <w:marBottom w:val="0"/>
                                                                                                                              <w:divBdr>
                                                                                                                                <w:top w:val="none" w:sz="0" w:space="0" w:color="auto"/>
                                                                                                                                <w:left w:val="none" w:sz="0" w:space="0" w:color="auto"/>
                                                                                                                                <w:bottom w:val="none" w:sz="0" w:space="0" w:color="auto"/>
                                                                                                                                <w:right w:val="none" w:sz="0" w:space="0" w:color="auto"/>
                                                                                                                              </w:divBdr>
                                                                                                                            </w:div>
                                                                                                                            <w:div w:id="945885169">
                                                                                                                              <w:marLeft w:val="0"/>
                                                                                                                              <w:marRight w:val="0"/>
                                                                                                                              <w:marTop w:val="0"/>
                                                                                                                              <w:marBottom w:val="0"/>
                                                                                                                              <w:divBdr>
                                                                                                                                <w:top w:val="none" w:sz="0" w:space="0" w:color="auto"/>
                                                                                                                                <w:left w:val="none" w:sz="0" w:space="0" w:color="auto"/>
                                                                                                                                <w:bottom w:val="none" w:sz="0" w:space="0" w:color="auto"/>
                                                                                                                                <w:right w:val="none" w:sz="0" w:space="0" w:color="auto"/>
                                                                                                                              </w:divBdr>
                                                                                                                            </w:div>
                                                                                                                          </w:divsChild>
                                                                                                                        </w:div>
                                                                                                                        <w:div w:id="1272474440">
                                                                                                                          <w:marLeft w:val="0"/>
                                                                                                                          <w:marRight w:val="0"/>
                                                                                                                          <w:marTop w:val="0"/>
                                                                                                                          <w:marBottom w:val="0"/>
                                                                                                                          <w:divBdr>
                                                                                                                            <w:top w:val="none" w:sz="0" w:space="0" w:color="auto"/>
                                                                                                                            <w:left w:val="none" w:sz="0" w:space="0" w:color="auto"/>
                                                                                                                            <w:bottom w:val="none" w:sz="0" w:space="0" w:color="auto"/>
                                                                                                                            <w:right w:val="none" w:sz="0" w:space="0" w:color="auto"/>
                                                                                                                          </w:divBdr>
                                                                                                                          <w:divsChild>
                                                                                                                            <w:div w:id="25831989">
                                                                                                                              <w:marLeft w:val="0"/>
                                                                                                                              <w:marRight w:val="0"/>
                                                                                                                              <w:marTop w:val="0"/>
                                                                                                                              <w:marBottom w:val="0"/>
                                                                                                                              <w:divBdr>
                                                                                                                                <w:top w:val="none" w:sz="0" w:space="0" w:color="auto"/>
                                                                                                                                <w:left w:val="none" w:sz="0" w:space="0" w:color="auto"/>
                                                                                                                                <w:bottom w:val="none" w:sz="0" w:space="0" w:color="auto"/>
                                                                                                                                <w:right w:val="none" w:sz="0" w:space="0" w:color="auto"/>
                                                                                                                              </w:divBdr>
                                                                                                                            </w:div>
                                                                                                                            <w:div w:id="2075276101">
                                                                                                                              <w:marLeft w:val="0"/>
                                                                                                                              <w:marRight w:val="0"/>
                                                                                                                              <w:marTop w:val="0"/>
                                                                                                                              <w:marBottom w:val="0"/>
                                                                                                                              <w:divBdr>
                                                                                                                                <w:top w:val="none" w:sz="0" w:space="0" w:color="auto"/>
                                                                                                                                <w:left w:val="none" w:sz="0" w:space="0" w:color="auto"/>
                                                                                                                                <w:bottom w:val="none" w:sz="0" w:space="0" w:color="auto"/>
                                                                                                                                <w:right w:val="none" w:sz="0" w:space="0" w:color="auto"/>
                                                                                                                              </w:divBdr>
                                                                                                                            </w:div>
                                                                                                                          </w:divsChild>
                                                                                                                        </w:div>
                                                                                                                        <w:div w:id="1332101259">
                                                                                                                          <w:marLeft w:val="0"/>
                                                                                                                          <w:marRight w:val="0"/>
                                                                                                                          <w:marTop w:val="0"/>
                                                                                                                          <w:marBottom w:val="0"/>
                                                                                                                          <w:divBdr>
                                                                                                                            <w:top w:val="none" w:sz="0" w:space="0" w:color="auto"/>
                                                                                                                            <w:left w:val="none" w:sz="0" w:space="0" w:color="auto"/>
                                                                                                                            <w:bottom w:val="none" w:sz="0" w:space="0" w:color="auto"/>
                                                                                                                            <w:right w:val="none" w:sz="0" w:space="0" w:color="auto"/>
                                                                                                                          </w:divBdr>
                                                                                                                          <w:divsChild>
                                                                                                                            <w:div w:id="1626546034">
                                                                                                                              <w:marLeft w:val="0"/>
                                                                                                                              <w:marRight w:val="0"/>
                                                                                                                              <w:marTop w:val="0"/>
                                                                                                                              <w:marBottom w:val="0"/>
                                                                                                                              <w:divBdr>
                                                                                                                                <w:top w:val="none" w:sz="0" w:space="0" w:color="auto"/>
                                                                                                                                <w:left w:val="none" w:sz="0" w:space="0" w:color="auto"/>
                                                                                                                                <w:bottom w:val="none" w:sz="0" w:space="0" w:color="auto"/>
                                                                                                                                <w:right w:val="none" w:sz="0" w:space="0" w:color="auto"/>
                                                                                                                              </w:divBdr>
                                                                                                                            </w:div>
                                                                                                                            <w:div w:id="1852836083">
                                                                                                                              <w:marLeft w:val="0"/>
                                                                                                                              <w:marRight w:val="0"/>
                                                                                                                              <w:marTop w:val="0"/>
                                                                                                                              <w:marBottom w:val="0"/>
                                                                                                                              <w:divBdr>
                                                                                                                                <w:top w:val="none" w:sz="0" w:space="0" w:color="auto"/>
                                                                                                                                <w:left w:val="none" w:sz="0" w:space="0" w:color="auto"/>
                                                                                                                                <w:bottom w:val="none" w:sz="0" w:space="0" w:color="auto"/>
                                                                                                                                <w:right w:val="none" w:sz="0" w:space="0" w:color="auto"/>
                                                                                                                              </w:divBdr>
                                                                                                                            </w:div>
                                                                                                                          </w:divsChild>
                                                                                                                        </w:div>
                                                                                                                        <w:div w:id="2021613593">
                                                                                                                          <w:marLeft w:val="0"/>
                                                                                                                          <w:marRight w:val="0"/>
                                                                                                                          <w:marTop w:val="0"/>
                                                                                                                          <w:marBottom w:val="0"/>
                                                                                                                          <w:divBdr>
                                                                                                                            <w:top w:val="none" w:sz="0" w:space="0" w:color="auto"/>
                                                                                                                            <w:left w:val="none" w:sz="0" w:space="0" w:color="auto"/>
                                                                                                                            <w:bottom w:val="none" w:sz="0" w:space="0" w:color="auto"/>
                                                                                                                            <w:right w:val="none" w:sz="0" w:space="0" w:color="auto"/>
                                                                                                                          </w:divBdr>
                                                                                                                          <w:divsChild>
                                                                                                                            <w:div w:id="1006596940">
                                                                                                                              <w:marLeft w:val="0"/>
                                                                                                                              <w:marRight w:val="0"/>
                                                                                                                              <w:marTop w:val="0"/>
                                                                                                                              <w:marBottom w:val="0"/>
                                                                                                                              <w:divBdr>
                                                                                                                                <w:top w:val="none" w:sz="0" w:space="0" w:color="auto"/>
                                                                                                                                <w:left w:val="none" w:sz="0" w:space="0" w:color="auto"/>
                                                                                                                                <w:bottom w:val="none" w:sz="0" w:space="0" w:color="auto"/>
                                                                                                                                <w:right w:val="none" w:sz="0" w:space="0" w:color="auto"/>
                                                                                                                              </w:divBdr>
                                                                                                                            </w:div>
                                                                                                                            <w:div w:id="1386684858">
                                                                                                                              <w:marLeft w:val="0"/>
                                                                                                                              <w:marRight w:val="0"/>
                                                                                                                              <w:marTop w:val="0"/>
                                                                                                                              <w:marBottom w:val="0"/>
                                                                                                                              <w:divBdr>
                                                                                                                                <w:top w:val="none" w:sz="0" w:space="0" w:color="auto"/>
                                                                                                                                <w:left w:val="none" w:sz="0" w:space="0" w:color="auto"/>
                                                                                                                                <w:bottom w:val="none" w:sz="0" w:space="0" w:color="auto"/>
                                                                                                                                <w:right w:val="none" w:sz="0" w:space="0" w:color="auto"/>
                                                                                                                              </w:divBdr>
                                                                                                                            </w:div>
                                                                                                                          </w:divsChild>
                                                                                                                        </w:div>
                                                                                                                        <w:div w:id="2096390076">
                                                                                                                          <w:marLeft w:val="0"/>
                                                                                                                          <w:marRight w:val="0"/>
                                                                                                                          <w:marTop w:val="0"/>
                                                                                                                          <w:marBottom w:val="0"/>
                                                                                                                          <w:divBdr>
                                                                                                                            <w:top w:val="none" w:sz="0" w:space="0" w:color="auto"/>
                                                                                                                            <w:left w:val="none" w:sz="0" w:space="0" w:color="auto"/>
                                                                                                                            <w:bottom w:val="none" w:sz="0" w:space="0" w:color="auto"/>
                                                                                                                            <w:right w:val="none" w:sz="0" w:space="0" w:color="auto"/>
                                                                                                                          </w:divBdr>
                                                                                                                          <w:divsChild>
                                                                                                                            <w:div w:id="176191016">
                                                                                                                              <w:marLeft w:val="0"/>
                                                                                                                              <w:marRight w:val="0"/>
                                                                                                                              <w:marTop w:val="0"/>
                                                                                                                              <w:marBottom w:val="0"/>
                                                                                                                              <w:divBdr>
                                                                                                                                <w:top w:val="none" w:sz="0" w:space="0" w:color="auto"/>
                                                                                                                                <w:left w:val="none" w:sz="0" w:space="0" w:color="auto"/>
                                                                                                                                <w:bottom w:val="none" w:sz="0" w:space="0" w:color="auto"/>
                                                                                                                                <w:right w:val="none" w:sz="0" w:space="0" w:color="auto"/>
                                                                                                                              </w:divBdr>
                                                                                                                            </w:div>
                                                                                                                            <w:div w:id="13058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195">
                                                                                                  <w:marLeft w:val="0"/>
                                                                                                  <w:marRight w:val="0"/>
                                                                                                  <w:marTop w:val="0"/>
                                                                                                  <w:marBottom w:val="0"/>
                                                                                                  <w:divBdr>
                                                                                                    <w:top w:val="none" w:sz="0" w:space="0" w:color="auto"/>
                                                                                                    <w:left w:val="none" w:sz="0" w:space="0" w:color="auto"/>
                                                                                                    <w:bottom w:val="none" w:sz="0" w:space="0" w:color="auto"/>
                                                                                                    <w:right w:val="none" w:sz="0" w:space="0" w:color="auto"/>
                                                                                                  </w:divBdr>
                                                                                                  <w:divsChild>
                                                                                                    <w:div w:id="1261568368">
                                                                                                      <w:marLeft w:val="150"/>
                                                                                                      <w:marRight w:val="150"/>
                                                                                                      <w:marTop w:val="150"/>
                                                                                                      <w:marBottom w:val="150"/>
                                                                                                      <w:divBdr>
                                                                                                        <w:top w:val="none" w:sz="0" w:space="0" w:color="auto"/>
                                                                                                        <w:left w:val="none" w:sz="0" w:space="0" w:color="auto"/>
                                                                                                        <w:bottom w:val="none" w:sz="0" w:space="0" w:color="auto"/>
                                                                                                        <w:right w:val="none" w:sz="0" w:space="0" w:color="auto"/>
                                                                                                      </w:divBdr>
                                                                                                      <w:divsChild>
                                                                                                        <w:div w:id="865022398">
                                                                                                          <w:marLeft w:val="0"/>
                                                                                                          <w:marRight w:val="0"/>
                                                                                                          <w:marTop w:val="0"/>
                                                                                                          <w:marBottom w:val="0"/>
                                                                                                          <w:divBdr>
                                                                                                            <w:top w:val="single" w:sz="6" w:space="0" w:color="999999"/>
                                                                                                            <w:left w:val="single" w:sz="6" w:space="0" w:color="999999"/>
                                                                                                            <w:bottom w:val="single" w:sz="6" w:space="0" w:color="999999"/>
                                                                                                            <w:right w:val="single" w:sz="6" w:space="0" w:color="999999"/>
                                                                                                          </w:divBdr>
                                                                                                          <w:divsChild>
                                                                                                            <w:div w:id="950015827">
                                                                                                              <w:marLeft w:val="0"/>
                                                                                                              <w:marRight w:val="0"/>
                                                                                                              <w:marTop w:val="0"/>
                                                                                                              <w:marBottom w:val="0"/>
                                                                                                              <w:divBdr>
                                                                                                                <w:top w:val="single" w:sz="6" w:space="0" w:color="FFFFFF"/>
                                                                                                                <w:left w:val="single" w:sz="6" w:space="12" w:color="FFFFFF"/>
                                                                                                                <w:bottom w:val="single" w:sz="6" w:space="0" w:color="FFFFFF"/>
                                                                                                                <w:right w:val="single" w:sz="6" w:space="12" w:color="FFFFFF"/>
                                                                                                              </w:divBdr>
                                                                                                            </w:div>
                                                                                                            <w:div w:id="1185554369">
                                                                                                              <w:marLeft w:val="0"/>
                                                                                                              <w:marRight w:val="0"/>
                                                                                                              <w:marTop w:val="0"/>
                                                                                                              <w:marBottom w:val="0"/>
                                                                                                              <w:divBdr>
                                                                                                                <w:top w:val="single" w:sz="6" w:space="11" w:color="E5E5E5"/>
                                                                                                                <w:left w:val="none" w:sz="0" w:space="0" w:color="auto"/>
                                                                                                                <w:bottom w:val="none" w:sz="0" w:space="0" w:color="auto"/>
                                                                                                                <w:right w:val="none" w:sz="0" w:space="0" w:color="auto"/>
                                                                                                              </w:divBdr>
                                                                                                            </w:div>
                                                                                                            <w:div w:id="1984239956">
                                                                                                              <w:marLeft w:val="0"/>
                                                                                                              <w:marRight w:val="0"/>
                                                                                                              <w:marTop w:val="0"/>
                                                                                                              <w:marBottom w:val="0"/>
                                                                                                              <w:divBdr>
                                                                                                                <w:top w:val="none" w:sz="0" w:space="0" w:color="auto"/>
                                                                                                                <w:left w:val="none" w:sz="0" w:space="0" w:color="auto"/>
                                                                                                                <w:bottom w:val="none" w:sz="0" w:space="0" w:color="auto"/>
                                                                                                                <w:right w:val="none" w:sz="0" w:space="0" w:color="auto"/>
                                                                                                              </w:divBdr>
                                                                                                              <w:divsChild>
                                                                                                                <w:div w:id="285309203">
                                                                                                                  <w:marLeft w:val="0"/>
                                                                                                                  <w:marRight w:val="0"/>
                                                                                                                  <w:marTop w:val="0"/>
                                                                                                                  <w:marBottom w:val="225"/>
                                                                                                                  <w:divBdr>
                                                                                                                    <w:top w:val="none" w:sz="0" w:space="0" w:color="auto"/>
                                                                                                                    <w:left w:val="none" w:sz="0" w:space="0" w:color="auto"/>
                                                                                                                    <w:bottom w:val="none" w:sz="0" w:space="0" w:color="auto"/>
                                                                                                                    <w:right w:val="none" w:sz="0" w:space="0" w:color="auto"/>
                                                                                                                  </w:divBdr>
                                                                                                                </w:div>
                                                                                                                <w:div w:id="1754737377">
                                                                                                                  <w:marLeft w:val="0"/>
                                                                                                                  <w:marRight w:val="0"/>
                                                                                                                  <w:marTop w:val="0"/>
                                                                                                                  <w:marBottom w:val="225"/>
                                                                                                                  <w:divBdr>
                                                                                                                    <w:top w:val="none" w:sz="0" w:space="0" w:color="auto"/>
                                                                                                                    <w:left w:val="none" w:sz="0" w:space="0" w:color="auto"/>
                                                                                                                    <w:bottom w:val="none" w:sz="0" w:space="0" w:color="auto"/>
                                                                                                                    <w:right w:val="none" w:sz="0" w:space="0" w:color="auto"/>
                                                                                                                  </w:divBdr>
                                                                                                                </w:div>
                                                                                                                <w:div w:id="17593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10516">
                                                                                              <w:marLeft w:val="0"/>
                                                                                              <w:marRight w:val="0"/>
                                                                                              <w:marTop w:val="0"/>
                                                                                              <w:marBottom w:val="0"/>
                                                                                              <w:divBdr>
                                                                                                <w:top w:val="none" w:sz="0" w:space="0" w:color="auto"/>
                                                                                                <w:left w:val="none" w:sz="0" w:space="0" w:color="auto"/>
                                                                                                <w:bottom w:val="none" w:sz="0" w:space="0" w:color="auto"/>
                                                                                                <w:right w:val="none" w:sz="0" w:space="0" w:color="auto"/>
                                                                                              </w:divBdr>
                                                                                              <w:divsChild>
                                                                                                <w:div w:id="538081917">
                                                                                                  <w:marLeft w:val="0"/>
                                                                                                  <w:marRight w:val="0"/>
                                                                                                  <w:marTop w:val="0"/>
                                                                                                  <w:marBottom w:val="0"/>
                                                                                                  <w:divBdr>
                                                                                                    <w:top w:val="none" w:sz="0" w:space="0" w:color="auto"/>
                                                                                                    <w:left w:val="none" w:sz="0" w:space="0" w:color="auto"/>
                                                                                                    <w:bottom w:val="none" w:sz="0" w:space="0" w:color="auto"/>
                                                                                                    <w:right w:val="none" w:sz="0" w:space="0" w:color="auto"/>
                                                                                                  </w:divBdr>
                                                                                                  <w:divsChild>
                                                                                                    <w:div w:id="1005787572">
                                                                                                      <w:marLeft w:val="0"/>
                                                                                                      <w:marRight w:val="0"/>
                                                                                                      <w:marTop w:val="0"/>
                                                                                                      <w:marBottom w:val="0"/>
                                                                                                      <w:divBdr>
                                                                                                        <w:top w:val="none" w:sz="0" w:space="0" w:color="auto"/>
                                                                                                        <w:left w:val="none" w:sz="0" w:space="0" w:color="auto"/>
                                                                                                        <w:bottom w:val="none" w:sz="0" w:space="0" w:color="auto"/>
                                                                                                        <w:right w:val="none" w:sz="0" w:space="0" w:color="auto"/>
                                                                                                      </w:divBdr>
                                                                                                    </w:div>
                                                                                                  </w:divsChild>
                                                                                                </w:div>
                                                                                                <w:div w:id="1374497251">
                                                                                                  <w:marLeft w:val="0"/>
                                                                                                  <w:marRight w:val="0"/>
                                                                                                  <w:marTop w:val="0"/>
                                                                                                  <w:marBottom w:val="0"/>
                                                                                                  <w:divBdr>
                                                                                                    <w:top w:val="none" w:sz="0" w:space="0" w:color="auto"/>
                                                                                                    <w:left w:val="none" w:sz="0" w:space="0" w:color="auto"/>
                                                                                                    <w:bottom w:val="none" w:sz="0" w:space="0" w:color="auto"/>
                                                                                                    <w:right w:val="none" w:sz="0" w:space="0" w:color="auto"/>
                                                                                                  </w:divBdr>
                                                                                                  <w:divsChild>
                                                                                                    <w:div w:id="205535024">
                                                                                                      <w:marLeft w:val="0"/>
                                                                                                      <w:marRight w:val="0"/>
                                                                                                      <w:marTop w:val="0"/>
                                                                                                      <w:marBottom w:val="0"/>
                                                                                                      <w:divBdr>
                                                                                                        <w:top w:val="none" w:sz="0" w:space="0" w:color="auto"/>
                                                                                                        <w:left w:val="none" w:sz="0" w:space="0" w:color="auto"/>
                                                                                                        <w:bottom w:val="none" w:sz="0" w:space="0" w:color="auto"/>
                                                                                                        <w:right w:val="none" w:sz="0" w:space="0" w:color="auto"/>
                                                                                                      </w:divBdr>
                                                                                                      <w:divsChild>
                                                                                                        <w:div w:id="1921060191">
                                                                                                          <w:marLeft w:val="0"/>
                                                                                                          <w:marRight w:val="0"/>
                                                                                                          <w:marTop w:val="0"/>
                                                                                                          <w:marBottom w:val="0"/>
                                                                                                          <w:divBdr>
                                                                                                            <w:top w:val="none" w:sz="0" w:space="0" w:color="auto"/>
                                                                                                            <w:left w:val="none" w:sz="0" w:space="0" w:color="auto"/>
                                                                                                            <w:bottom w:val="none" w:sz="0" w:space="0" w:color="auto"/>
                                                                                                            <w:right w:val="none" w:sz="0" w:space="0" w:color="auto"/>
                                                                                                          </w:divBdr>
                                                                                                          <w:divsChild>
                                                                                                            <w:div w:id="359942865">
                                                                                                              <w:marLeft w:val="0"/>
                                                                                                              <w:marRight w:val="0"/>
                                                                                                              <w:marTop w:val="0"/>
                                                                                                              <w:marBottom w:val="0"/>
                                                                                                              <w:divBdr>
                                                                                                                <w:top w:val="none" w:sz="0" w:space="0" w:color="auto"/>
                                                                                                                <w:left w:val="none" w:sz="0" w:space="0" w:color="auto"/>
                                                                                                                <w:bottom w:val="none" w:sz="0" w:space="0" w:color="auto"/>
                                                                                                                <w:right w:val="none" w:sz="0" w:space="0" w:color="auto"/>
                                                                                                              </w:divBdr>
                                                                                                            </w:div>
                                                                                                            <w:div w:id="1174077776">
                                                                                                              <w:marLeft w:val="0"/>
                                                                                                              <w:marRight w:val="0"/>
                                                                                                              <w:marTop w:val="0"/>
                                                                                                              <w:marBottom w:val="0"/>
                                                                                                              <w:divBdr>
                                                                                                                <w:top w:val="none" w:sz="0" w:space="0" w:color="auto"/>
                                                                                                                <w:left w:val="none" w:sz="0" w:space="0" w:color="auto"/>
                                                                                                                <w:bottom w:val="none" w:sz="0" w:space="0" w:color="auto"/>
                                                                                                                <w:right w:val="none" w:sz="0" w:space="0" w:color="auto"/>
                                                                                                              </w:divBdr>
                                                                                                            </w:div>
                                                                                                          </w:divsChild>
                                                                                                        </w:div>
                                                                                                        <w:div w:id="1965883873">
                                                                                                          <w:marLeft w:val="0"/>
                                                                                                          <w:marRight w:val="0"/>
                                                                                                          <w:marTop w:val="0"/>
                                                                                                          <w:marBottom w:val="0"/>
                                                                                                          <w:divBdr>
                                                                                                            <w:top w:val="none" w:sz="0" w:space="0" w:color="auto"/>
                                                                                                            <w:left w:val="none" w:sz="0" w:space="0" w:color="auto"/>
                                                                                                            <w:bottom w:val="none" w:sz="0" w:space="0" w:color="auto"/>
                                                                                                            <w:right w:val="none" w:sz="0" w:space="0" w:color="auto"/>
                                                                                                          </w:divBdr>
                                                                                                          <w:divsChild>
                                                                                                            <w:div w:id="438260613">
                                                                                                              <w:marLeft w:val="0"/>
                                                                                                              <w:marRight w:val="0"/>
                                                                                                              <w:marTop w:val="0"/>
                                                                                                              <w:marBottom w:val="0"/>
                                                                                                              <w:divBdr>
                                                                                                                <w:top w:val="none" w:sz="0" w:space="0" w:color="auto"/>
                                                                                                                <w:left w:val="none" w:sz="0" w:space="0" w:color="auto"/>
                                                                                                                <w:bottom w:val="none" w:sz="0" w:space="0" w:color="auto"/>
                                                                                                                <w:right w:val="none" w:sz="0" w:space="0" w:color="auto"/>
                                                                                                              </w:divBdr>
                                                                                                            </w:div>
                                                                                                            <w:div w:id="6982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135386">
                                                                                                  <w:marLeft w:val="0"/>
                                                                                                  <w:marRight w:val="0"/>
                                                                                                  <w:marTop w:val="0"/>
                                                                                                  <w:marBottom w:val="0"/>
                                                                                                  <w:divBdr>
                                                                                                    <w:top w:val="none" w:sz="0" w:space="0" w:color="auto"/>
                                                                                                    <w:left w:val="none" w:sz="0" w:space="0" w:color="auto"/>
                                                                                                    <w:bottom w:val="none" w:sz="0" w:space="0" w:color="auto"/>
                                                                                                    <w:right w:val="none" w:sz="0" w:space="0" w:color="auto"/>
                                                                                                  </w:divBdr>
                                                                                                  <w:divsChild>
                                                                                                    <w:div w:id="1062404555">
                                                                                                      <w:marLeft w:val="0"/>
                                                                                                      <w:marRight w:val="0"/>
                                                                                                      <w:marTop w:val="0"/>
                                                                                                      <w:marBottom w:val="0"/>
                                                                                                      <w:divBdr>
                                                                                                        <w:top w:val="none" w:sz="0" w:space="0" w:color="auto"/>
                                                                                                        <w:left w:val="none" w:sz="0" w:space="0" w:color="auto"/>
                                                                                                        <w:bottom w:val="none" w:sz="0" w:space="0" w:color="auto"/>
                                                                                                        <w:right w:val="none" w:sz="0" w:space="0" w:color="auto"/>
                                                                                                      </w:divBdr>
                                                                                                    </w:div>
                                                                                                  </w:divsChild>
                                                                                                </w:div>
                                                                                                <w:div w:id="1608925153">
                                                                                                  <w:marLeft w:val="0"/>
                                                                                                  <w:marRight w:val="0"/>
                                                                                                  <w:marTop w:val="0"/>
                                                                                                  <w:marBottom w:val="0"/>
                                                                                                  <w:divBdr>
                                                                                                    <w:top w:val="none" w:sz="0" w:space="0" w:color="auto"/>
                                                                                                    <w:left w:val="none" w:sz="0" w:space="0" w:color="auto"/>
                                                                                                    <w:bottom w:val="none" w:sz="0" w:space="0" w:color="auto"/>
                                                                                                    <w:right w:val="none" w:sz="0" w:space="0" w:color="auto"/>
                                                                                                  </w:divBdr>
                                                                                                  <w:divsChild>
                                                                                                    <w:div w:id="13601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8007">
                                                                                              <w:marLeft w:val="0"/>
                                                                                              <w:marRight w:val="0"/>
                                                                                              <w:marTop w:val="0"/>
                                                                                              <w:marBottom w:val="0"/>
                                                                                              <w:divBdr>
                                                                                                <w:top w:val="none" w:sz="0" w:space="0" w:color="auto"/>
                                                                                                <w:left w:val="none" w:sz="0" w:space="0" w:color="auto"/>
                                                                                                <w:bottom w:val="none" w:sz="0" w:space="0" w:color="auto"/>
                                                                                                <w:right w:val="none" w:sz="0" w:space="0" w:color="auto"/>
                                                                                              </w:divBdr>
                                                                                              <w:divsChild>
                                                                                                <w:div w:id="177931169">
                                                                                                  <w:marLeft w:val="0"/>
                                                                                                  <w:marRight w:val="0"/>
                                                                                                  <w:marTop w:val="0"/>
                                                                                                  <w:marBottom w:val="0"/>
                                                                                                  <w:divBdr>
                                                                                                    <w:top w:val="none" w:sz="0" w:space="0" w:color="auto"/>
                                                                                                    <w:left w:val="none" w:sz="0" w:space="0" w:color="auto"/>
                                                                                                    <w:bottom w:val="none" w:sz="0" w:space="0" w:color="auto"/>
                                                                                                    <w:right w:val="none" w:sz="0" w:space="0" w:color="auto"/>
                                                                                                  </w:divBdr>
                                                                                                </w:div>
                                                                                                <w:div w:id="1235510526">
                                                                                                  <w:marLeft w:val="0"/>
                                                                                                  <w:marRight w:val="0"/>
                                                                                                  <w:marTop w:val="0"/>
                                                                                                  <w:marBottom w:val="0"/>
                                                                                                  <w:divBdr>
                                                                                                    <w:top w:val="none" w:sz="0" w:space="0" w:color="auto"/>
                                                                                                    <w:left w:val="none" w:sz="0" w:space="0" w:color="auto"/>
                                                                                                    <w:bottom w:val="none" w:sz="0" w:space="0" w:color="auto"/>
                                                                                                    <w:right w:val="none" w:sz="0" w:space="0" w:color="auto"/>
                                                                                                  </w:divBdr>
                                                                                                </w:div>
                                                                                                <w:div w:id="1965771515">
                                                                                                  <w:marLeft w:val="0"/>
                                                                                                  <w:marRight w:val="0"/>
                                                                                                  <w:marTop w:val="0"/>
                                                                                                  <w:marBottom w:val="0"/>
                                                                                                  <w:divBdr>
                                                                                                    <w:top w:val="none" w:sz="0" w:space="0" w:color="auto"/>
                                                                                                    <w:left w:val="none" w:sz="0" w:space="0" w:color="auto"/>
                                                                                                    <w:bottom w:val="none" w:sz="0" w:space="0" w:color="auto"/>
                                                                                                    <w:right w:val="none" w:sz="0" w:space="0" w:color="auto"/>
                                                                                                  </w:divBdr>
                                                                                                  <w:divsChild>
                                                                                                    <w:div w:id="622268397">
                                                                                                      <w:marLeft w:val="0"/>
                                                                                                      <w:marRight w:val="0"/>
                                                                                                      <w:marTop w:val="0"/>
                                                                                                      <w:marBottom w:val="0"/>
                                                                                                      <w:divBdr>
                                                                                                        <w:top w:val="none" w:sz="0" w:space="0" w:color="auto"/>
                                                                                                        <w:left w:val="none" w:sz="0" w:space="0" w:color="auto"/>
                                                                                                        <w:bottom w:val="none" w:sz="0" w:space="0" w:color="auto"/>
                                                                                                        <w:right w:val="none" w:sz="0" w:space="0" w:color="auto"/>
                                                                                                      </w:divBdr>
                                                                                                      <w:divsChild>
                                                                                                        <w:div w:id="247930546">
                                                                                                          <w:marLeft w:val="0"/>
                                                                                                          <w:marRight w:val="0"/>
                                                                                                          <w:marTop w:val="0"/>
                                                                                                          <w:marBottom w:val="0"/>
                                                                                                          <w:divBdr>
                                                                                                            <w:top w:val="none" w:sz="0" w:space="0" w:color="auto"/>
                                                                                                            <w:left w:val="none" w:sz="0" w:space="0" w:color="auto"/>
                                                                                                            <w:bottom w:val="none" w:sz="0" w:space="0" w:color="auto"/>
                                                                                                            <w:right w:val="none" w:sz="0" w:space="0" w:color="auto"/>
                                                                                                          </w:divBdr>
                                                                                                        </w:div>
                                                                                                      </w:divsChild>
                                                                                                    </w:div>
                                                                                                    <w:div w:id="967274630">
                                                                                                      <w:marLeft w:val="0"/>
                                                                                                      <w:marRight w:val="0"/>
                                                                                                      <w:marTop w:val="0"/>
                                                                                                      <w:marBottom w:val="0"/>
                                                                                                      <w:divBdr>
                                                                                                        <w:top w:val="none" w:sz="0" w:space="0" w:color="auto"/>
                                                                                                        <w:left w:val="none" w:sz="0" w:space="0" w:color="auto"/>
                                                                                                        <w:bottom w:val="none" w:sz="0" w:space="0" w:color="auto"/>
                                                                                                        <w:right w:val="none" w:sz="0" w:space="0" w:color="auto"/>
                                                                                                      </w:divBdr>
                                                                                                      <w:divsChild>
                                                                                                        <w:div w:id="1665812913">
                                                                                                          <w:marLeft w:val="0"/>
                                                                                                          <w:marRight w:val="0"/>
                                                                                                          <w:marTop w:val="0"/>
                                                                                                          <w:marBottom w:val="0"/>
                                                                                                          <w:divBdr>
                                                                                                            <w:top w:val="none" w:sz="0" w:space="0" w:color="auto"/>
                                                                                                            <w:left w:val="none" w:sz="0" w:space="0" w:color="auto"/>
                                                                                                            <w:bottom w:val="none" w:sz="0" w:space="0" w:color="auto"/>
                                                                                                            <w:right w:val="none" w:sz="0" w:space="0" w:color="auto"/>
                                                                                                          </w:divBdr>
                                                                                                          <w:divsChild>
                                                                                                            <w:div w:id="1901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8828565">
      <w:bodyDiv w:val="1"/>
      <w:marLeft w:val="0"/>
      <w:marRight w:val="0"/>
      <w:marTop w:val="0"/>
      <w:marBottom w:val="0"/>
      <w:divBdr>
        <w:top w:val="none" w:sz="0" w:space="0" w:color="auto"/>
        <w:left w:val="none" w:sz="0" w:space="0" w:color="auto"/>
        <w:bottom w:val="none" w:sz="0" w:space="0" w:color="auto"/>
        <w:right w:val="none" w:sz="0" w:space="0" w:color="auto"/>
      </w:divBdr>
      <w:divsChild>
        <w:div w:id="508132382">
          <w:marLeft w:val="0"/>
          <w:marRight w:val="0"/>
          <w:marTop w:val="0"/>
          <w:marBottom w:val="0"/>
          <w:divBdr>
            <w:top w:val="none" w:sz="0" w:space="0" w:color="auto"/>
            <w:left w:val="none" w:sz="0" w:space="0" w:color="auto"/>
            <w:bottom w:val="none" w:sz="0" w:space="0" w:color="auto"/>
            <w:right w:val="none" w:sz="0" w:space="0" w:color="auto"/>
          </w:divBdr>
          <w:divsChild>
            <w:div w:id="1847281890">
              <w:marLeft w:val="0"/>
              <w:marRight w:val="0"/>
              <w:marTop w:val="0"/>
              <w:marBottom w:val="0"/>
              <w:divBdr>
                <w:top w:val="none" w:sz="0" w:space="0" w:color="auto"/>
                <w:left w:val="none" w:sz="0" w:space="0" w:color="auto"/>
                <w:bottom w:val="none" w:sz="0" w:space="0" w:color="auto"/>
                <w:right w:val="none" w:sz="0" w:space="0" w:color="auto"/>
              </w:divBdr>
              <w:divsChild>
                <w:div w:id="1280408871">
                  <w:marLeft w:val="0"/>
                  <w:marRight w:val="0"/>
                  <w:marTop w:val="0"/>
                  <w:marBottom w:val="0"/>
                  <w:divBdr>
                    <w:top w:val="none" w:sz="0" w:space="0" w:color="auto"/>
                    <w:left w:val="none" w:sz="0" w:space="0" w:color="auto"/>
                    <w:bottom w:val="none" w:sz="0" w:space="0" w:color="auto"/>
                    <w:right w:val="none" w:sz="0" w:space="0" w:color="auto"/>
                  </w:divBdr>
                  <w:divsChild>
                    <w:div w:id="1411345154">
                      <w:marLeft w:val="0"/>
                      <w:marRight w:val="0"/>
                      <w:marTop w:val="0"/>
                      <w:marBottom w:val="0"/>
                      <w:divBdr>
                        <w:top w:val="none" w:sz="0" w:space="0" w:color="auto"/>
                        <w:left w:val="none" w:sz="0" w:space="0" w:color="auto"/>
                        <w:bottom w:val="none" w:sz="0" w:space="0" w:color="auto"/>
                        <w:right w:val="none" w:sz="0" w:space="0" w:color="auto"/>
                      </w:divBdr>
                      <w:divsChild>
                        <w:div w:id="1369060935">
                          <w:marLeft w:val="0"/>
                          <w:marRight w:val="0"/>
                          <w:marTop w:val="0"/>
                          <w:marBottom w:val="0"/>
                          <w:divBdr>
                            <w:top w:val="none" w:sz="0" w:space="0" w:color="auto"/>
                            <w:left w:val="none" w:sz="0" w:space="0" w:color="auto"/>
                            <w:bottom w:val="none" w:sz="0" w:space="0" w:color="auto"/>
                            <w:right w:val="none" w:sz="0" w:space="0" w:color="auto"/>
                          </w:divBdr>
                          <w:divsChild>
                            <w:div w:id="2074964879">
                              <w:marLeft w:val="0"/>
                              <w:marRight w:val="0"/>
                              <w:marTop w:val="0"/>
                              <w:marBottom w:val="0"/>
                              <w:divBdr>
                                <w:top w:val="none" w:sz="0" w:space="0" w:color="auto"/>
                                <w:left w:val="none" w:sz="0" w:space="0" w:color="auto"/>
                                <w:bottom w:val="none" w:sz="0" w:space="0" w:color="auto"/>
                                <w:right w:val="none" w:sz="0" w:space="0" w:color="auto"/>
                              </w:divBdr>
                              <w:divsChild>
                                <w:div w:id="273944050">
                                  <w:marLeft w:val="0"/>
                                  <w:marRight w:val="0"/>
                                  <w:marTop w:val="0"/>
                                  <w:marBottom w:val="0"/>
                                  <w:divBdr>
                                    <w:top w:val="none" w:sz="0" w:space="0" w:color="auto"/>
                                    <w:left w:val="none" w:sz="0" w:space="0" w:color="auto"/>
                                    <w:bottom w:val="none" w:sz="0" w:space="0" w:color="auto"/>
                                    <w:right w:val="none" w:sz="0" w:space="0" w:color="auto"/>
                                  </w:divBdr>
                                  <w:divsChild>
                                    <w:div w:id="992030243">
                                      <w:marLeft w:val="0"/>
                                      <w:marRight w:val="0"/>
                                      <w:marTop w:val="0"/>
                                      <w:marBottom w:val="0"/>
                                      <w:divBdr>
                                        <w:top w:val="none" w:sz="0" w:space="0" w:color="auto"/>
                                        <w:left w:val="none" w:sz="0" w:space="0" w:color="auto"/>
                                        <w:bottom w:val="none" w:sz="0" w:space="0" w:color="auto"/>
                                        <w:right w:val="none" w:sz="0" w:space="0" w:color="auto"/>
                                      </w:divBdr>
                                      <w:divsChild>
                                        <w:div w:id="1978098520">
                                          <w:marLeft w:val="0"/>
                                          <w:marRight w:val="0"/>
                                          <w:marTop w:val="0"/>
                                          <w:marBottom w:val="0"/>
                                          <w:divBdr>
                                            <w:top w:val="none" w:sz="0" w:space="0" w:color="auto"/>
                                            <w:left w:val="none" w:sz="0" w:space="0" w:color="auto"/>
                                            <w:bottom w:val="none" w:sz="0" w:space="0" w:color="auto"/>
                                            <w:right w:val="none" w:sz="0" w:space="0" w:color="auto"/>
                                          </w:divBdr>
                                          <w:divsChild>
                                            <w:div w:id="680549686">
                                              <w:marLeft w:val="0"/>
                                              <w:marRight w:val="0"/>
                                              <w:marTop w:val="0"/>
                                              <w:marBottom w:val="0"/>
                                              <w:divBdr>
                                                <w:top w:val="single" w:sz="6" w:space="0" w:color="E5E5E5"/>
                                                <w:left w:val="single" w:sz="6" w:space="0" w:color="E5E5E5"/>
                                                <w:bottom w:val="single" w:sz="6" w:space="0" w:color="E5E5E5"/>
                                                <w:right w:val="single" w:sz="6" w:space="0" w:color="E5E5E5"/>
                                              </w:divBdr>
                                              <w:divsChild>
                                                <w:div w:id="1292056991">
                                                  <w:marLeft w:val="0"/>
                                                  <w:marRight w:val="0"/>
                                                  <w:marTop w:val="0"/>
                                                  <w:marBottom w:val="0"/>
                                                  <w:divBdr>
                                                    <w:top w:val="single" w:sz="6" w:space="0" w:color="E5E5E5"/>
                                                    <w:left w:val="none" w:sz="0" w:space="0" w:color="auto"/>
                                                    <w:bottom w:val="none" w:sz="0" w:space="0" w:color="auto"/>
                                                    <w:right w:val="none" w:sz="0" w:space="0" w:color="auto"/>
                                                  </w:divBdr>
                                                  <w:divsChild>
                                                    <w:div w:id="1902329682">
                                                      <w:marLeft w:val="0"/>
                                                      <w:marRight w:val="0"/>
                                                      <w:marTop w:val="0"/>
                                                      <w:marBottom w:val="0"/>
                                                      <w:divBdr>
                                                        <w:top w:val="none" w:sz="0" w:space="0" w:color="auto"/>
                                                        <w:left w:val="none" w:sz="0" w:space="0" w:color="auto"/>
                                                        <w:bottom w:val="none" w:sz="0" w:space="0" w:color="auto"/>
                                                        <w:right w:val="none" w:sz="0" w:space="0" w:color="auto"/>
                                                      </w:divBdr>
                                                      <w:divsChild>
                                                        <w:div w:id="1576865442">
                                                          <w:marLeft w:val="0"/>
                                                          <w:marRight w:val="0"/>
                                                          <w:marTop w:val="0"/>
                                                          <w:marBottom w:val="0"/>
                                                          <w:divBdr>
                                                            <w:top w:val="none" w:sz="0" w:space="0" w:color="auto"/>
                                                            <w:left w:val="none" w:sz="0" w:space="0" w:color="auto"/>
                                                            <w:bottom w:val="none" w:sz="0" w:space="0" w:color="auto"/>
                                                            <w:right w:val="none" w:sz="0" w:space="0" w:color="auto"/>
                                                          </w:divBdr>
                                                          <w:divsChild>
                                                            <w:div w:id="514418668">
                                                              <w:marLeft w:val="0"/>
                                                              <w:marRight w:val="0"/>
                                                              <w:marTop w:val="0"/>
                                                              <w:marBottom w:val="0"/>
                                                              <w:divBdr>
                                                                <w:top w:val="none" w:sz="0" w:space="0" w:color="auto"/>
                                                                <w:left w:val="none" w:sz="0" w:space="0" w:color="auto"/>
                                                                <w:bottom w:val="none" w:sz="0" w:space="0" w:color="auto"/>
                                                                <w:right w:val="none" w:sz="0" w:space="0" w:color="auto"/>
                                                              </w:divBdr>
                                                              <w:divsChild>
                                                                <w:div w:id="1879589730">
                                                                  <w:marLeft w:val="0"/>
                                                                  <w:marRight w:val="0"/>
                                                                  <w:marTop w:val="0"/>
                                                                  <w:marBottom w:val="0"/>
                                                                  <w:divBdr>
                                                                    <w:top w:val="none" w:sz="0" w:space="0" w:color="auto"/>
                                                                    <w:left w:val="none" w:sz="0" w:space="0" w:color="auto"/>
                                                                    <w:bottom w:val="none" w:sz="0" w:space="0" w:color="auto"/>
                                                                    <w:right w:val="none" w:sz="0" w:space="0" w:color="auto"/>
                                                                  </w:divBdr>
                                                                  <w:divsChild>
                                                                    <w:div w:id="2035688240">
                                                                      <w:marLeft w:val="0"/>
                                                                      <w:marRight w:val="0"/>
                                                                      <w:marTop w:val="0"/>
                                                                      <w:marBottom w:val="0"/>
                                                                      <w:divBdr>
                                                                        <w:top w:val="none" w:sz="0" w:space="0" w:color="auto"/>
                                                                        <w:left w:val="none" w:sz="0" w:space="0" w:color="auto"/>
                                                                        <w:bottom w:val="none" w:sz="0" w:space="0" w:color="auto"/>
                                                                        <w:right w:val="none" w:sz="0" w:space="0" w:color="auto"/>
                                                                      </w:divBdr>
                                                                      <w:divsChild>
                                                                        <w:div w:id="1244216000">
                                                                          <w:marLeft w:val="120"/>
                                                                          <w:marRight w:val="75"/>
                                                                          <w:marTop w:val="90"/>
                                                                          <w:marBottom w:val="90"/>
                                                                          <w:divBdr>
                                                                            <w:top w:val="none" w:sz="0" w:space="0" w:color="auto"/>
                                                                            <w:left w:val="none" w:sz="0" w:space="0" w:color="auto"/>
                                                                            <w:bottom w:val="none" w:sz="0" w:space="0" w:color="auto"/>
                                                                            <w:right w:val="none" w:sz="0" w:space="0" w:color="auto"/>
                                                                          </w:divBdr>
                                                                          <w:divsChild>
                                                                            <w:div w:id="153959300">
                                                                              <w:marLeft w:val="0"/>
                                                                              <w:marRight w:val="0"/>
                                                                              <w:marTop w:val="0"/>
                                                                              <w:marBottom w:val="0"/>
                                                                              <w:divBdr>
                                                                                <w:top w:val="none" w:sz="0" w:space="0" w:color="auto"/>
                                                                                <w:left w:val="none" w:sz="0" w:space="0" w:color="auto"/>
                                                                                <w:bottom w:val="none" w:sz="0" w:space="0" w:color="auto"/>
                                                                                <w:right w:val="none" w:sz="0" w:space="0" w:color="auto"/>
                                                                              </w:divBdr>
                                                                              <w:divsChild>
                                                                                <w:div w:id="1621498648">
                                                                                  <w:marLeft w:val="75"/>
                                                                                  <w:marRight w:val="75"/>
                                                                                  <w:marTop w:val="0"/>
                                                                                  <w:marBottom w:val="180"/>
                                                                                  <w:divBdr>
                                                                                    <w:top w:val="none" w:sz="0" w:space="0" w:color="auto"/>
                                                                                    <w:left w:val="none" w:sz="0" w:space="0" w:color="auto"/>
                                                                                    <w:bottom w:val="none" w:sz="0" w:space="0" w:color="auto"/>
                                                                                    <w:right w:val="none" w:sz="0" w:space="0" w:color="auto"/>
                                                                                  </w:divBdr>
                                                                                  <w:divsChild>
                                                                                    <w:div w:id="727922117">
                                                                                      <w:marLeft w:val="0"/>
                                                                                      <w:marRight w:val="0"/>
                                                                                      <w:marTop w:val="0"/>
                                                                                      <w:marBottom w:val="0"/>
                                                                                      <w:divBdr>
                                                                                        <w:top w:val="none" w:sz="0" w:space="0" w:color="auto"/>
                                                                                        <w:left w:val="none" w:sz="0" w:space="0" w:color="auto"/>
                                                                                        <w:bottom w:val="none" w:sz="0" w:space="0" w:color="auto"/>
                                                                                        <w:right w:val="none" w:sz="0" w:space="0" w:color="auto"/>
                                                                                      </w:divBdr>
                                                                                      <w:divsChild>
                                                                                        <w:div w:id="1496216679">
                                                                                          <w:marLeft w:val="0"/>
                                                                                          <w:marRight w:val="0"/>
                                                                                          <w:marTop w:val="0"/>
                                                                                          <w:marBottom w:val="0"/>
                                                                                          <w:divBdr>
                                                                                            <w:top w:val="single" w:sz="6" w:space="0" w:color="A9A9A9"/>
                                                                                            <w:left w:val="single" w:sz="6" w:space="0" w:color="A9A9A9"/>
                                                                                            <w:bottom w:val="single" w:sz="6" w:space="0" w:color="A9A9A9"/>
                                                                                            <w:right w:val="single" w:sz="6" w:space="0" w:color="A9A9A9"/>
                                                                                          </w:divBdr>
                                                                                          <w:divsChild>
                                                                                            <w:div w:id="1773817297">
                                                                                              <w:marLeft w:val="0"/>
                                                                                              <w:marRight w:val="0"/>
                                                                                              <w:marTop w:val="0"/>
                                                                                              <w:marBottom w:val="0"/>
                                                                                              <w:divBdr>
                                                                                                <w:top w:val="none" w:sz="0" w:space="0" w:color="auto"/>
                                                                                                <w:left w:val="none" w:sz="0" w:space="0" w:color="auto"/>
                                                                                                <w:bottom w:val="none" w:sz="0" w:space="0" w:color="auto"/>
                                                                                                <w:right w:val="none" w:sz="0" w:space="0" w:color="auto"/>
                                                                                              </w:divBdr>
                                                                                              <w:divsChild>
                                                                                                <w:div w:id="240680307">
                                                                                                  <w:marLeft w:val="0"/>
                                                                                                  <w:marRight w:val="0"/>
                                                                                                  <w:marTop w:val="0"/>
                                                                                                  <w:marBottom w:val="0"/>
                                                                                                  <w:divBdr>
                                                                                                    <w:top w:val="none" w:sz="0" w:space="0" w:color="auto"/>
                                                                                                    <w:left w:val="none" w:sz="0" w:space="0" w:color="auto"/>
                                                                                                    <w:bottom w:val="none" w:sz="0" w:space="0" w:color="auto"/>
                                                                                                    <w:right w:val="none" w:sz="0" w:space="0" w:color="auto"/>
                                                                                                  </w:divBdr>
                                                                                                  <w:divsChild>
                                                                                                    <w:div w:id="974455094">
                                                                                                      <w:marLeft w:val="150"/>
                                                                                                      <w:marRight w:val="150"/>
                                                                                                      <w:marTop w:val="150"/>
                                                                                                      <w:marBottom w:val="150"/>
                                                                                                      <w:divBdr>
                                                                                                        <w:top w:val="none" w:sz="0" w:space="0" w:color="auto"/>
                                                                                                        <w:left w:val="none" w:sz="0" w:space="0" w:color="auto"/>
                                                                                                        <w:bottom w:val="none" w:sz="0" w:space="0" w:color="auto"/>
                                                                                                        <w:right w:val="none" w:sz="0" w:space="0" w:color="auto"/>
                                                                                                      </w:divBdr>
                                                                                                      <w:divsChild>
                                                                                                        <w:div w:id="1918710559">
                                                                                                          <w:marLeft w:val="0"/>
                                                                                                          <w:marRight w:val="0"/>
                                                                                                          <w:marTop w:val="0"/>
                                                                                                          <w:marBottom w:val="0"/>
                                                                                                          <w:divBdr>
                                                                                                            <w:top w:val="single" w:sz="6" w:space="0" w:color="999999"/>
                                                                                                            <w:left w:val="single" w:sz="6" w:space="0" w:color="999999"/>
                                                                                                            <w:bottom w:val="single" w:sz="6" w:space="0" w:color="999999"/>
                                                                                                            <w:right w:val="single" w:sz="6" w:space="0" w:color="999999"/>
                                                                                                          </w:divBdr>
                                                                                                          <w:divsChild>
                                                                                                            <w:div w:id="552156860">
                                                                                                              <w:marLeft w:val="0"/>
                                                                                                              <w:marRight w:val="0"/>
                                                                                                              <w:marTop w:val="0"/>
                                                                                                              <w:marBottom w:val="0"/>
                                                                                                              <w:divBdr>
                                                                                                                <w:top w:val="single" w:sz="6" w:space="0" w:color="FFFFFF"/>
                                                                                                                <w:left w:val="single" w:sz="6" w:space="12" w:color="FFFFFF"/>
                                                                                                                <w:bottom w:val="single" w:sz="6" w:space="0" w:color="FFFFFF"/>
                                                                                                                <w:right w:val="single" w:sz="6" w:space="12" w:color="FFFFFF"/>
                                                                                                              </w:divBdr>
                                                                                                            </w:div>
                                                                                                            <w:div w:id="1964800442">
                                                                                                              <w:marLeft w:val="0"/>
                                                                                                              <w:marRight w:val="0"/>
                                                                                                              <w:marTop w:val="0"/>
                                                                                                              <w:marBottom w:val="0"/>
                                                                                                              <w:divBdr>
                                                                                                                <w:top w:val="none" w:sz="0" w:space="0" w:color="auto"/>
                                                                                                                <w:left w:val="none" w:sz="0" w:space="0" w:color="auto"/>
                                                                                                                <w:bottom w:val="none" w:sz="0" w:space="0" w:color="auto"/>
                                                                                                                <w:right w:val="none" w:sz="0" w:space="0" w:color="auto"/>
                                                                                                              </w:divBdr>
                                                                                                              <w:divsChild>
                                                                                                                <w:div w:id="1341618114">
                                                                                                                  <w:marLeft w:val="0"/>
                                                                                                                  <w:marRight w:val="0"/>
                                                                                                                  <w:marTop w:val="0"/>
                                                                                                                  <w:marBottom w:val="225"/>
                                                                                                                  <w:divBdr>
                                                                                                                    <w:top w:val="none" w:sz="0" w:space="0" w:color="auto"/>
                                                                                                                    <w:left w:val="none" w:sz="0" w:space="0" w:color="auto"/>
                                                                                                                    <w:bottom w:val="none" w:sz="0" w:space="0" w:color="auto"/>
                                                                                                                    <w:right w:val="none" w:sz="0" w:space="0" w:color="auto"/>
                                                                                                                  </w:divBdr>
                                                                                                                </w:div>
                                                                                                                <w:div w:id="80756230">
                                                                                                                  <w:marLeft w:val="0"/>
                                                                                                                  <w:marRight w:val="0"/>
                                                                                                                  <w:marTop w:val="0"/>
                                                                                                                  <w:marBottom w:val="225"/>
                                                                                                                  <w:divBdr>
                                                                                                                    <w:top w:val="none" w:sz="0" w:space="0" w:color="auto"/>
                                                                                                                    <w:left w:val="none" w:sz="0" w:space="0" w:color="auto"/>
                                                                                                                    <w:bottom w:val="none" w:sz="0" w:space="0" w:color="auto"/>
                                                                                                                    <w:right w:val="none" w:sz="0" w:space="0" w:color="auto"/>
                                                                                                                  </w:divBdr>
                                                                                                                </w:div>
                                                                                                              </w:divsChild>
                                                                                                            </w:div>
                                                                                                            <w:div w:id="158230328">
                                                                                                              <w:marLeft w:val="0"/>
                                                                                                              <w:marRight w:val="0"/>
                                                                                                              <w:marTop w:val="0"/>
                                                                                                              <w:marBottom w:val="0"/>
                                                                                                              <w:divBdr>
                                                                                                                <w:top w:val="single" w:sz="6" w:space="11" w:color="E5E5E5"/>
                                                                                                                <w:left w:val="none" w:sz="0" w:space="0" w:color="auto"/>
                                                                                                                <w:bottom w:val="none" w:sz="0" w:space="0" w:color="auto"/>
                                                                                                                <w:right w:val="none" w:sz="0" w:space="0" w:color="auto"/>
                                                                                                              </w:divBdr>
                                                                                                            </w:div>
                                                                                                          </w:divsChild>
                                                                                                        </w:div>
                                                                                                      </w:divsChild>
                                                                                                    </w:div>
                                                                                                  </w:divsChild>
                                                                                                </w:div>
                                                                                                <w:div w:id="1535120069">
                                                                                                  <w:marLeft w:val="0"/>
                                                                                                  <w:marRight w:val="0"/>
                                                                                                  <w:marTop w:val="0"/>
                                                                                                  <w:marBottom w:val="0"/>
                                                                                                  <w:divBdr>
                                                                                                    <w:top w:val="none" w:sz="0" w:space="0" w:color="auto"/>
                                                                                                    <w:left w:val="none" w:sz="0" w:space="0" w:color="auto"/>
                                                                                                    <w:bottom w:val="none" w:sz="0" w:space="0" w:color="auto"/>
                                                                                                    <w:right w:val="none" w:sz="0" w:space="0" w:color="auto"/>
                                                                                                  </w:divBdr>
                                                                                                  <w:divsChild>
                                                                                                    <w:div w:id="1789931032">
                                                                                                      <w:marLeft w:val="150"/>
                                                                                                      <w:marRight w:val="150"/>
                                                                                                      <w:marTop w:val="150"/>
                                                                                                      <w:marBottom w:val="150"/>
                                                                                                      <w:divBdr>
                                                                                                        <w:top w:val="none" w:sz="0" w:space="0" w:color="auto"/>
                                                                                                        <w:left w:val="none" w:sz="0" w:space="0" w:color="auto"/>
                                                                                                        <w:bottom w:val="none" w:sz="0" w:space="0" w:color="auto"/>
                                                                                                        <w:right w:val="none" w:sz="0" w:space="0" w:color="auto"/>
                                                                                                      </w:divBdr>
                                                                                                      <w:divsChild>
                                                                                                        <w:div w:id="791629368">
                                                                                                          <w:marLeft w:val="0"/>
                                                                                                          <w:marRight w:val="0"/>
                                                                                                          <w:marTop w:val="0"/>
                                                                                                          <w:marBottom w:val="0"/>
                                                                                                          <w:divBdr>
                                                                                                            <w:top w:val="single" w:sz="6" w:space="0" w:color="999999"/>
                                                                                                            <w:left w:val="single" w:sz="6" w:space="0" w:color="999999"/>
                                                                                                            <w:bottom w:val="single" w:sz="6" w:space="0" w:color="999999"/>
                                                                                                            <w:right w:val="single" w:sz="6" w:space="0" w:color="999999"/>
                                                                                                          </w:divBdr>
                                                                                                          <w:divsChild>
                                                                                                            <w:div w:id="1518813971">
                                                                                                              <w:marLeft w:val="0"/>
                                                                                                              <w:marRight w:val="0"/>
                                                                                                              <w:marTop w:val="0"/>
                                                                                                              <w:marBottom w:val="0"/>
                                                                                                              <w:divBdr>
                                                                                                                <w:top w:val="single" w:sz="6" w:space="0" w:color="FFFFFF"/>
                                                                                                                <w:left w:val="single" w:sz="6" w:space="12" w:color="FFFFFF"/>
                                                                                                                <w:bottom w:val="single" w:sz="6" w:space="0" w:color="FFFFFF"/>
                                                                                                                <w:right w:val="single" w:sz="6" w:space="12" w:color="FFFFFF"/>
                                                                                                              </w:divBdr>
                                                                                                            </w:div>
                                                                                                            <w:div w:id="1440492217">
                                                                                                              <w:marLeft w:val="0"/>
                                                                                                              <w:marRight w:val="0"/>
                                                                                                              <w:marTop w:val="0"/>
                                                                                                              <w:marBottom w:val="0"/>
                                                                                                              <w:divBdr>
                                                                                                                <w:top w:val="none" w:sz="0" w:space="0" w:color="auto"/>
                                                                                                                <w:left w:val="none" w:sz="0" w:space="0" w:color="auto"/>
                                                                                                                <w:bottom w:val="none" w:sz="0" w:space="0" w:color="auto"/>
                                                                                                                <w:right w:val="none" w:sz="0" w:space="0" w:color="auto"/>
                                                                                                              </w:divBdr>
                                                                                                              <w:divsChild>
                                                                                                                <w:div w:id="1318143116">
                                                                                                                  <w:marLeft w:val="0"/>
                                                                                                                  <w:marRight w:val="0"/>
                                                                                                                  <w:marTop w:val="0"/>
                                                                                                                  <w:marBottom w:val="225"/>
                                                                                                                  <w:divBdr>
                                                                                                                    <w:top w:val="none" w:sz="0" w:space="0" w:color="auto"/>
                                                                                                                    <w:left w:val="none" w:sz="0" w:space="0" w:color="auto"/>
                                                                                                                    <w:bottom w:val="none" w:sz="0" w:space="0" w:color="auto"/>
                                                                                                                    <w:right w:val="none" w:sz="0" w:space="0" w:color="auto"/>
                                                                                                                  </w:divBdr>
                                                                                                                </w:div>
                                                                                                                <w:div w:id="966817071">
                                                                                                                  <w:marLeft w:val="0"/>
                                                                                                                  <w:marRight w:val="0"/>
                                                                                                                  <w:marTop w:val="0"/>
                                                                                                                  <w:marBottom w:val="225"/>
                                                                                                                  <w:divBdr>
                                                                                                                    <w:top w:val="none" w:sz="0" w:space="0" w:color="auto"/>
                                                                                                                    <w:left w:val="none" w:sz="0" w:space="0" w:color="auto"/>
                                                                                                                    <w:bottom w:val="none" w:sz="0" w:space="0" w:color="auto"/>
                                                                                                                    <w:right w:val="none" w:sz="0" w:space="0" w:color="auto"/>
                                                                                                                  </w:divBdr>
                                                                                                                </w:div>
                                                                                                                <w:div w:id="1124495650">
                                                                                                                  <w:marLeft w:val="0"/>
                                                                                                                  <w:marRight w:val="0"/>
                                                                                                                  <w:marTop w:val="0"/>
                                                                                                                  <w:marBottom w:val="0"/>
                                                                                                                  <w:divBdr>
                                                                                                                    <w:top w:val="none" w:sz="0" w:space="0" w:color="auto"/>
                                                                                                                    <w:left w:val="none" w:sz="0" w:space="0" w:color="auto"/>
                                                                                                                    <w:bottom w:val="none" w:sz="0" w:space="0" w:color="auto"/>
                                                                                                                    <w:right w:val="none" w:sz="0" w:space="0" w:color="auto"/>
                                                                                                                  </w:divBdr>
                                                                                                                </w:div>
                                                                                                              </w:divsChild>
                                                                                                            </w:div>
                                                                                                            <w:div w:id="298075285">
                                                                                                              <w:marLeft w:val="0"/>
                                                                                                              <w:marRight w:val="0"/>
                                                                                                              <w:marTop w:val="0"/>
                                                                                                              <w:marBottom w:val="0"/>
                                                                                                              <w:divBdr>
                                                                                                                <w:top w:val="single" w:sz="6" w:space="11" w:color="E5E5E5"/>
                                                                                                                <w:left w:val="none" w:sz="0" w:space="0" w:color="auto"/>
                                                                                                                <w:bottom w:val="none" w:sz="0" w:space="0" w:color="auto"/>
                                                                                                                <w:right w:val="none" w:sz="0" w:space="0" w:color="auto"/>
                                                                                                              </w:divBdr>
                                                                                                            </w:div>
                                                                                                          </w:divsChild>
                                                                                                        </w:div>
                                                                                                      </w:divsChild>
                                                                                                    </w:div>
                                                                                                  </w:divsChild>
                                                                                                </w:div>
                                                                                                <w:div w:id="223105276">
                                                                                                  <w:marLeft w:val="0"/>
                                                                                                  <w:marRight w:val="0"/>
                                                                                                  <w:marTop w:val="0"/>
                                                                                                  <w:marBottom w:val="0"/>
                                                                                                  <w:divBdr>
                                                                                                    <w:top w:val="none" w:sz="0" w:space="0" w:color="auto"/>
                                                                                                    <w:left w:val="none" w:sz="0" w:space="0" w:color="auto"/>
                                                                                                    <w:bottom w:val="none" w:sz="0" w:space="0" w:color="auto"/>
                                                                                                    <w:right w:val="none" w:sz="0" w:space="0" w:color="auto"/>
                                                                                                  </w:divBdr>
                                                                                                  <w:divsChild>
                                                                                                    <w:div w:id="53436443">
                                                                                                      <w:marLeft w:val="150"/>
                                                                                                      <w:marRight w:val="150"/>
                                                                                                      <w:marTop w:val="150"/>
                                                                                                      <w:marBottom w:val="150"/>
                                                                                                      <w:divBdr>
                                                                                                        <w:top w:val="none" w:sz="0" w:space="0" w:color="auto"/>
                                                                                                        <w:left w:val="none" w:sz="0" w:space="0" w:color="auto"/>
                                                                                                        <w:bottom w:val="none" w:sz="0" w:space="0" w:color="auto"/>
                                                                                                        <w:right w:val="none" w:sz="0" w:space="0" w:color="auto"/>
                                                                                                      </w:divBdr>
                                                                                                      <w:divsChild>
                                                                                                        <w:div w:id="2017419758">
                                                                                                          <w:marLeft w:val="0"/>
                                                                                                          <w:marRight w:val="0"/>
                                                                                                          <w:marTop w:val="0"/>
                                                                                                          <w:marBottom w:val="0"/>
                                                                                                          <w:divBdr>
                                                                                                            <w:top w:val="single" w:sz="6" w:space="0" w:color="999999"/>
                                                                                                            <w:left w:val="single" w:sz="6" w:space="0" w:color="999999"/>
                                                                                                            <w:bottom w:val="single" w:sz="6" w:space="0" w:color="999999"/>
                                                                                                            <w:right w:val="single" w:sz="6" w:space="0" w:color="999999"/>
                                                                                                          </w:divBdr>
                                                                                                          <w:divsChild>
                                                                                                            <w:div w:id="1657877260">
                                                                                                              <w:marLeft w:val="0"/>
                                                                                                              <w:marRight w:val="0"/>
                                                                                                              <w:marTop w:val="0"/>
                                                                                                              <w:marBottom w:val="0"/>
                                                                                                              <w:divBdr>
                                                                                                                <w:top w:val="none" w:sz="0" w:space="0" w:color="auto"/>
                                                                                                                <w:left w:val="none" w:sz="0" w:space="0" w:color="auto"/>
                                                                                                                <w:bottom w:val="none" w:sz="0" w:space="0" w:color="auto"/>
                                                                                                                <w:right w:val="none" w:sz="0" w:space="0" w:color="auto"/>
                                                                                                              </w:divBdr>
                                                                                                              <w:divsChild>
                                                                                                                <w:div w:id="347801114">
                                                                                                                  <w:marLeft w:val="0"/>
                                                                                                                  <w:marRight w:val="0"/>
                                                                                                                  <w:marTop w:val="0"/>
                                                                                                                  <w:marBottom w:val="0"/>
                                                                                                                  <w:divBdr>
                                                                                                                    <w:top w:val="none" w:sz="0" w:space="0" w:color="auto"/>
                                                                                                                    <w:left w:val="none" w:sz="0" w:space="0" w:color="auto"/>
                                                                                                                    <w:bottom w:val="none" w:sz="0" w:space="0" w:color="auto"/>
                                                                                                                    <w:right w:val="none" w:sz="0" w:space="0" w:color="auto"/>
                                                                                                                  </w:divBdr>
                                                                                                                </w:div>
                                                                                                                <w:div w:id="920286983">
                                                                                                                  <w:marLeft w:val="0"/>
                                                                                                                  <w:marRight w:val="0"/>
                                                                                                                  <w:marTop w:val="0"/>
                                                                                                                  <w:marBottom w:val="0"/>
                                                                                                                  <w:divBdr>
                                                                                                                    <w:top w:val="none" w:sz="0" w:space="0" w:color="auto"/>
                                                                                                                    <w:left w:val="none" w:sz="0" w:space="0" w:color="auto"/>
                                                                                                                    <w:bottom w:val="none" w:sz="0" w:space="0" w:color="auto"/>
                                                                                                                    <w:right w:val="none" w:sz="0" w:space="0" w:color="auto"/>
                                                                                                                  </w:divBdr>
                                                                                                                  <w:divsChild>
                                                                                                                    <w:div w:id="73284858">
                                                                                                                      <w:marLeft w:val="0"/>
                                                                                                                      <w:marRight w:val="0"/>
                                                                                                                      <w:marTop w:val="0"/>
                                                                                                                      <w:marBottom w:val="0"/>
                                                                                                                      <w:divBdr>
                                                                                                                        <w:top w:val="none" w:sz="0" w:space="0" w:color="auto"/>
                                                                                                                        <w:left w:val="none" w:sz="0" w:space="0" w:color="auto"/>
                                                                                                                        <w:bottom w:val="none" w:sz="0" w:space="0" w:color="auto"/>
                                                                                                                        <w:right w:val="none" w:sz="0" w:space="0" w:color="auto"/>
                                                                                                                      </w:divBdr>
                                                                                                                      <w:divsChild>
                                                                                                                        <w:div w:id="707951943">
                                                                                                                          <w:marLeft w:val="0"/>
                                                                                                                          <w:marRight w:val="0"/>
                                                                                                                          <w:marTop w:val="0"/>
                                                                                                                          <w:marBottom w:val="0"/>
                                                                                                                          <w:divBdr>
                                                                                                                            <w:top w:val="none" w:sz="0" w:space="0" w:color="auto"/>
                                                                                                                            <w:left w:val="none" w:sz="0" w:space="0" w:color="auto"/>
                                                                                                                            <w:bottom w:val="none" w:sz="0" w:space="0" w:color="auto"/>
                                                                                                                            <w:right w:val="none" w:sz="0" w:space="0" w:color="auto"/>
                                                                                                                          </w:divBdr>
                                                                                                                          <w:divsChild>
                                                                                                                            <w:div w:id="779837775">
                                                                                                                              <w:marLeft w:val="0"/>
                                                                                                                              <w:marRight w:val="0"/>
                                                                                                                              <w:marTop w:val="0"/>
                                                                                                                              <w:marBottom w:val="0"/>
                                                                                                                              <w:divBdr>
                                                                                                                                <w:top w:val="none" w:sz="0" w:space="0" w:color="auto"/>
                                                                                                                                <w:left w:val="none" w:sz="0" w:space="0" w:color="auto"/>
                                                                                                                                <w:bottom w:val="none" w:sz="0" w:space="0" w:color="auto"/>
                                                                                                                                <w:right w:val="none" w:sz="0" w:space="0" w:color="auto"/>
                                                                                                                              </w:divBdr>
                                                                                                                            </w:div>
                                                                                                                          </w:divsChild>
                                                                                                                        </w:div>
                                                                                                                        <w:div w:id="1727148446">
                                                                                                                          <w:marLeft w:val="0"/>
                                                                                                                          <w:marRight w:val="0"/>
                                                                                                                          <w:marTop w:val="0"/>
                                                                                                                          <w:marBottom w:val="0"/>
                                                                                                                          <w:divBdr>
                                                                                                                            <w:top w:val="none" w:sz="0" w:space="0" w:color="auto"/>
                                                                                                                            <w:left w:val="none" w:sz="0" w:space="0" w:color="auto"/>
                                                                                                                            <w:bottom w:val="none" w:sz="0" w:space="0" w:color="auto"/>
                                                                                                                            <w:right w:val="none" w:sz="0" w:space="0" w:color="auto"/>
                                                                                                                          </w:divBdr>
                                                                                                                          <w:divsChild>
                                                                                                                            <w:div w:id="807363228">
                                                                                                                              <w:marLeft w:val="0"/>
                                                                                                                              <w:marRight w:val="0"/>
                                                                                                                              <w:marTop w:val="0"/>
                                                                                                                              <w:marBottom w:val="0"/>
                                                                                                                              <w:divBdr>
                                                                                                                                <w:top w:val="none" w:sz="0" w:space="0" w:color="auto"/>
                                                                                                                                <w:left w:val="none" w:sz="0" w:space="0" w:color="auto"/>
                                                                                                                                <w:bottom w:val="none" w:sz="0" w:space="0" w:color="auto"/>
                                                                                                                                <w:right w:val="none" w:sz="0" w:space="0" w:color="auto"/>
                                                                                                                              </w:divBdr>
                                                                                                                            </w:div>
                                                                                                                            <w:div w:id="583802501">
                                                                                                                              <w:marLeft w:val="0"/>
                                                                                                                              <w:marRight w:val="0"/>
                                                                                                                              <w:marTop w:val="0"/>
                                                                                                                              <w:marBottom w:val="0"/>
                                                                                                                              <w:divBdr>
                                                                                                                                <w:top w:val="none" w:sz="0" w:space="0" w:color="auto"/>
                                                                                                                                <w:left w:val="none" w:sz="0" w:space="0" w:color="auto"/>
                                                                                                                                <w:bottom w:val="none" w:sz="0" w:space="0" w:color="auto"/>
                                                                                                                                <w:right w:val="none" w:sz="0" w:space="0" w:color="auto"/>
                                                                                                                              </w:divBdr>
                                                                                                                            </w:div>
                                                                                                                          </w:divsChild>
                                                                                                                        </w:div>
                                                                                                                        <w:div w:id="401560780">
                                                                                                                          <w:marLeft w:val="0"/>
                                                                                                                          <w:marRight w:val="0"/>
                                                                                                                          <w:marTop w:val="0"/>
                                                                                                                          <w:marBottom w:val="0"/>
                                                                                                                          <w:divBdr>
                                                                                                                            <w:top w:val="none" w:sz="0" w:space="0" w:color="auto"/>
                                                                                                                            <w:left w:val="none" w:sz="0" w:space="0" w:color="auto"/>
                                                                                                                            <w:bottom w:val="none" w:sz="0" w:space="0" w:color="auto"/>
                                                                                                                            <w:right w:val="none" w:sz="0" w:space="0" w:color="auto"/>
                                                                                                                          </w:divBdr>
                                                                                                                          <w:divsChild>
                                                                                                                            <w:div w:id="131412566">
                                                                                                                              <w:marLeft w:val="0"/>
                                                                                                                              <w:marRight w:val="0"/>
                                                                                                                              <w:marTop w:val="0"/>
                                                                                                                              <w:marBottom w:val="0"/>
                                                                                                                              <w:divBdr>
                                                                                                                                <w:top w:val="none" w:sz="0" w:space="0" w:color="auto"/>
                                                                                                                                <w:left w:val="none" w:sz="0" w:space="0" w:color="auto"/>
                                                                                                                                <w:bottom w:val="none" w:sz="0" w:space="0" w:color="auto"/>
                                                                                                                                <w:right w:val="none" w:sz="0" w:space="0" w:color="auto"/>
                                                                                                                              </w:divBdr>
                                                                                                                            </w:div>
                                                                                                                            <w:div w:id="403837290">
                                                                                                                              <w:marLeft w:val="0"/>
                                                                                                                              <w:marRight w:val="0"/>
                                                                                                                              <w:marTop w:val="0"/>
                                                                                                                              <w:marBottom w:val="0"/>
                                                                                                                              <w:divBdr>
                                                                                                                                <w:top w:val="none" w:sz="0" w:space="0" w:color="auto"/>
                                                                                                                                <w:left w:val="none" w:sz="0" w:space="0" w:color="auto"/>
                                                                                                                                <w:bottom w:val="none" w:sz="0" w:space="0" w:color="auto"/>
                                                                                                                                <w:right w:val="none" w:sz="0" w:space="0" w:color="auto"/>
                                                                                                                              </w:divBdr>
                                                                                                                            </w:div>
                                                                                                                          </w:divsChild>
                                                                                                                        </w:div>
                                                                                                                        <w:div w:id="815605532">
                                                                                                                          <w:marLeft w:val="0"/>
                                                                                                                          <w:marRight w:val="0"/>
                                                                                                                          <w:marTop w:val="0"/>
                                                                                                                          <w:marBottom w:val="0"/>
                                                                                                                          <w:divBdr>
                                                                                                                            <w:top w:val="none" w:sz="0" w:space="0" w:color="auto"/>
                                                                                                                            <w:left w:val="none" w:sz="0" w:space="0" w:color="auto"/>
                                                                                                                            <w:bottom w:val="none" w:sz="0" w:space="0" w:color="auto"/>
                                                                                                                            <w:right w:val="none" w:sz="0" w:space="0" w:color="auto"/>
                                                                                                                          </w:divBdr>
                                                                                                                          <w:divsChild>
                                                                                                                            <w:div w:id="1247616511">
                                                                                                                              <w:marLeft w:val="0"/>
                                                                                                                              <w:marRight w:val="0"/>
                                                                                                                              <w:marTop w:val="0"/>
                                                                                                                              <w:marBottom w:val="0"/>
                                                                                                                              <w:divBdr>
                                                                                                                                <w:top w:val="none" w:sz="0" w:space="0" w:color="auto"/>
                                                                                                                                <w:left w:val="none" w:sz="0" w:space="0" w:color="auto"/>
                                                                                                                                <w:bottom w:val="none" w:sz="0" w:space="0" w:color="auto"/>
                                                                                                                                <w:right w:val="none" w:sz="0" w:space="0" w:color="auto"/>
                                                                                                                              </w:divBdr>
                                                                                                                            </w:div>
                                                                                                                            <w:div w:id="1620725770">
                                                                                                                              <w:marLeft w:val="0"/>
                                                                                                                              <w:marRight w:val="0"/>
                                                                                                                              <w:marTop w:val="0"/>
                                                                                                                              <w:marBottom w:val="0"/>
                                                                                                                              <w:divBdr>
                                                                                                                                <w:top w:val="none" w:sz="0" w:space="0" w:color="auto"/>
                                                                                                                                <w:left w:val="none" w:sz="0" w:space="0" w:color="auto"/>
                                                                                                                                <w:bottom w:val="none" w:sz="0" w:space="0" w:color="auto"/>
                                                                                                                                <w:right w:val="none" w:sz="0" w:space="0" w:color="auto"/>
                                                                                                                              </w:divBdr>
                                                                                                                            </w:div>
                                                                                                                          </w:divsChild>
                                                                                                                        </w:div>
                                                                                                                        <w:div w:id="1629512657">
                                                                                                                          <w:marLeft w:val="0"/>
                                                                                                                          <w:marRight w:val="0"/>
                                                                                                                          <w:marTop w:val="0"/>
                                                                                                                          <w:marBottom w:val="0"/>
                                                                                                                          <w:divBdr>
                                                                                                                            <w:top w:val="none" w:sz="0" w:space="0" w:color="auto"/>
                                                                                                                            <w:left w:val="none" w:sz="0" w:space="0" w:color="auto"/>
                                                                                                                            <w:bottom w:val="none" w:sz="0" w:space="0" w:color="auto"/>
                                                                                                                            <w:right w:val="none" w:sz="0" w:space="0" w:color="auto"/>
                                                                                                                          </w:divBdr>
                                                                                                                          <w:divsChild>
                                                                                                                            <w:div w:id="2004778588">
                                                                                                                              <w:marLeft w:val="0"/>
                                                                                                                              <w:marRight w:val="0"/>
                                                                                                                              <w:marTop w:val="0"/>
                                                                                                                              <w:marBottom w:val="0"/>
                                                                                                                              <w:divBdr>
                                                                                                                                <w:top w:val="none" w:sz="0" w:space="0" w:color="auto"/>
                                                                                                                                <w:left w:val="none" w:sz="0" w:space="0" w:color="auto"/>
                                                                                                                                <w:bottom w:val="none" w:sz="0" w:space="0" w:color="auto"/>
                                                                                                                                <w:right w:val="none" w:sz="0" w:space="0" w:color="auto"/>
                                                                                                                              </w:divBdr>
                                                                                                                            </w:div>
                                                                                                                            <w:div w:id="922031762">
                                                                                                                              <w:marLeft w:val="0"/>
                                                                                                                              <w:marRight w:val="0"/>
                                                                                                                              <w:marTop w:val="0"/>
                                                                                                                              <w:marBottom w:val="0"/>
                                                                                                                              <w:divBdr>
                                                                                                                                <w:top w:val="none" w:sz="0" w:space="0" w:color="auto"/>
                                                                                                                                <w:left w:val="none" w:sz="0" w:space="0" w:color="auto"/>
                                                                                                                                <w:bottom w:val="none" w:sz="0" w:space="0" w:color="auto"/>
                                                                                                                                <w:right w:val="none" w:sz="0" w:space="0" w:color="auto"/>
                                                                                                                              </w:divBdr>
                                                                                                                            </w:div>
                                                                                                                          </w:divsChild>
                                                                                                                        </w:div>
                                                                                                                        <w:div w:id="1121270358">
                                                                                                                          <w:marLeft w:val="0"/>
                                                                                                                          <w:marRight w:val="0"/>
                                                                                                                          <w:marTop w:val="0"/>
                                                                                                                          <w:marBottom w:val="0"/>
                                                                                                                          <w:divBdr>
                                                                                                                            <w:top w:val="none" w:sz="0" w:space="0" w:color="auto"/>
                                                                                                                            <w:left w:val="none" w:sz="0" w:space="0" w:color="auto"/>
                                                                                                                            <w:bottom w:val="none" w:sz="0" w:space="0" w:color="auto"/>
                                                                                                                            <w:right w:val="none" w:sz="0" w:space="0" w:color="auto"/>
                                                                                                                          </w:divBdr>
                                                                                                                          <w:divsChild>
                                                                                                                            <w:div w:id="1959288471">
                                                                                                                              <w:marLeft w:val="0"/>
                                                                                                                              <w:marRight w:val="0"/>
                                                                                                                              <w:marTop w:val="0"/>
                                                                                                                              <w:marBottom w:val="0"/>
                                                                                                                              <w:divBdr>
                                                                                                                                <w:top w:val="none" w:sz="0" w:space="0" w:color="auto"/>
                                                                                                                                <w:left w:val="none" w:sz="0" w:space="0" w:color="auto"/>
                                                                                                                                <w:bottom w:val="none" w:sz="0" w:space="0" w:color="auto"/>
                                                                                                                                <w:right w:val="none" w:sz="0" w:space="0" w:color="auto"/>
                                                                                                                              </w:divBdr>
                                                                                                                            </w:div>
                                                                                                                            <w:div w:id="180769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1701">
                                                                                                                      <w:marLeft w:val="0"/>
                                                                                                                      <w:marRight w:val="0"/>
                                                                                                                      <w:marTop w:val="0"/>
                                                                                                                      <w:marBottom w:val="0"/>
                                                                                                                      <w:divBdr>
                                                                                                                        <w:top w:val="none" w:sz="0" w:space="0" w:color="auto"/>
                                                                                                                        <w:left w:val="none" w:sz="0" w:space="0" w:color="auto"/>
                                                                                                                        <w:bottom w:val="none" w:sz="0" w:space="0" w:color="auto"/>
                                                                                                                        <w:right w:val="none" w:sz="0" w:space="0" w:color="auto"/>
                                                                                                                      </w:divBdr>
                                                                                                                      <w:divsChild>
                                                                                                                        <w:div w:id="749079549">
                                                                                                                          <w:marLeft w:val="0"/>
                                                                                                                          <w:marRight w:val="0"/>
                                                                                                                          <w:marTop w:val="0"/>
                                                                                                                          <w:marBottom w:val="0"/>
                                                                                                                          <w:divBdr>
                                                                                                                            <w:top w:val="none" w:sz="0" w:space="0" w:color="auto"/>
                                                                                                                            <w:left w:val="none" w:sz="0" w:space="0" w:color="auto"/>
                                                                                                                            <w:bottom w:val="none" w:sz="0" w:space="0" w:color="auto"/>
                                                                                                                            <w:right w:val="none" w:sz="0" w:space="0" w:color="auto"/>
                                                                                                                          </w:divBdr>
                                                                                                                          <w:divsChild>
                                                                                                                            <w:div w:id="1418362383">
                                                                                                                              <w:marLeft w:val="0"/>
                                                                                                                              <w:marRight w:val="0"/>
                                                                                                                              <w:marTop w:val="0"/>
                                                                                                                              <w:marBottom w:val="0"/>
                                                                                                                              <w:divBdr>
                                                                                                                                <w:top w:val="none" w:sz="0" w:space="0" w:color="auto"/>
                                                                                                                                <w:left w:val="none" w:sz="0" w:space="0" w:color="auto"/>
                                                                                                                                <w:bottom w:val="none" w:sz="0" w:space="0" w:color="auto"/>
                                                                                                                                <w:right w:val="none" w:sz="0" w:space="0" w:color="auto"/>
                                                                                                                              </w:divBdr>
                                                                                                                            </w:div>
                                                                                                                          </w:divsChild>
                                                                                                                        </w:div>
                                                                                                                        <w:div w:id="76556294">
                                                                                                                          <w:marLeft w:val="0"/>
                                                                                                                          <w:marRight w:val="0"/>
                                                                                                                          <w:marTop w:val="0"/>
                                                                                                                          <w:marBottom w:val="0"/>
                                                                                                                          <w:divBdr>
                                                                                                                            <w:top w:val="none" w:sz="0" w:space="0" w:color="auto"/>
                                                                                                                            <w:left w:val="none" w:sz="0" w:space="0" w:color="auto"/>
                                                                                                                            <w:bottom w:val="none" w:sz="0" w:space="0" w:color="auto"/>
                                                                                                                            <w:right w:val="none" w:sz="0" w:space="0" w:color="auto"/>
                                                                                                                          </w:divBdr>
                                                                                                                          <w:divsChild>
                                                                                                                            <w:div w:id="124007836">
                                                                                                                              <w:marLeft w:val="0"/>
                                                                                                                              <w:marRight w:val="0"/>
                                                                                                                              <w:marTop w:val="0"/>
                                                                                                                              <w:marBottom w:val="0"/>
                                                                                                                              <w:divBdr>
                                                                                                                                <w:top w:val="none" w:sz="0" w:space="0" w:color="auto"/>
                                                                                                                                <w:left w:val="none" w:sz="0" w:space="0" w:color="auto"/>
                                                                                                                                <w:bottom w:val="none" w:sz="0" w:space="0" w:color="auto"/>
                                                                                                                                <w:right w:val="none" w:sz="0" w:space="0" w:color="auto"/>
                                                                                                                              </w:divBdr>
                                                                                                                            </w:div>
                                                                                                                            <w:div w:id="824930065">
                                                                                                                              <w:marLeft w:val="0"/>
                                                                                                                              <w:marRight w:val="0"/>
                                                                                                                              <w:marTop w:val="0"/>
                                                                                                                              <w:marBottom w:val="0"/>
                                                                                                                              <w:divBdr>
                                                                                                                                <w:top w:val="none" w:sz="0" w:space="0" w:color="auto"/>
                                                                                                                                <w:left w:val="none" w:sz="0" w:space="0" w:color="auto"/>
                                                                                                                                <w:bottom w:val="none" w:sz="0" w:space="0" w:color="auto"/>
                                                                                                                                <w:right w:val="none" w:sz="0" w:space="0" w:color="auto"/>
                                                                                                                              </w:divBdr>
                                                                                                                            </w:div>
                                                                                                                          </w:divsChild>
                                                                                                                        </w:div>
                                                                                                                        <w:div w:id="1897206095">
                                                                                                                          <w:marLeft w:val="0"/>
                                                                                                                          <w:marRight w:val="0"/>
                                                                                                                          <w:marTop w:val="0"/>
                                                                                                                          <w:marBottom w:val="0"/>
                                                                                                                          <w:divBdr>
                                                                                                                            <w:top w:val="none" w:sz="0" w:space="0" w:color="auto"/>
                                                                                                                            <w:left w:val="none" w:sz="0" w:space="0" w:color="auto"/>
                                                                                                                            <w:bottom w:val="none" w:sz="0" w:space="0" w:color="auto"/>
                                                                                                                            <w:right w:val="none" w:sz="0" w:space="0" w:color="auto"/>
                                                                                                                          </w:divBdr>
                                                                                                                          <w:divsChild>
                                                                                                                            <w:div w:id="344408103">
                                                                                                                              <w:marLeft w:val="0"/>
                                                                                                                              <w:marRight w:val="0"/>
                                                                                                                              <w:marTop w:val="0"/>
                                                                                                                              <w:marBottom w:val="0"/>
                                                                                                                              <w:divBdr>
                                                                                                                                <w:top w:val="none" w:sz="0" w:space="0" w:color="auto"/>
                                                                                                                                <w:left w:val="none" w:sz="0" w:space="0" w:color="auto"/>
                                                                                                                                <w:bottom w:val="none" w:sz="0" w:space="0" w:color="auto"/>
                                                                                                                                <w:right w:val="none" w:sz="0" w:space="0" w:color="auto"/>
                                                                                                                              </w:divBdr>
                                                                                                                            </w:div>
                                                                                                                            <w:div w:id="825246461">
                                                                                                                              <w:marLeft w:val="0"/>
                                                                                                                              <w:marRight w:val="0"/>
                                                                                                                              <w:marTop w:val="0"/>
                                                                                                                              <w:marBottom w:val="0"/>
                                                                                                                              <w:divBdr>
                                                                                                                                <w:top w:val="none" w:sz="0" w:space="0" w:color="auto"/>
                                                                                                                                <w:left w:val="none" w:sz="0" w:space="0" w:color="auto"/>
                                                                                                                                <w:bottom w:val="none" w:sz="0" w:space="0" w:color="auto"/>
                                                                                                                                <w:right w:val="none" w:sz="0" w:space="0" w:color="auto"/>
                                                                                                                              </w:divBdr>
                                                                                                                            </w:div>
                                                                                                                          </w:divsChild>
                                                                                                                        </w:div>
                                                                                                                        <w:div w:id="444351405">
                                                                                                                          <w:marLeft w:val="0"/>
                                                                                                                          <w:marRight w:val="0"/>
                                                                                                                          <w:marTop w:val="0"/>
                                                                                                                          <w:marBottom w:val="0"/>
                                                                                                                          <w:divBdr>
                                                                                                                            <w:top w:val="none" w:sz="0" w:space="0" w:color="auto"/>
                                                                                                                            <w:left w:val="none" w:sz="0" w:space="0" w:color="auto"/>
                                                                                                                            <w:bottom w:val="none" w:sz="0" w:space="0" w:color="auto"/>
                                                                                                                            <w:right w:val="none" w:sz="0" w:space="0" w:color="auto"/>
                                                                                                                          </w:divBdr>
                                                                                                                          <w:divsChild>
                                                                                                                            <w:div w:id="2120560720">
                                                                                                                              <w:marLeft w:val="0"/>
                                                                                                                              <w:marRight w:val="0"/>
                                                                                                                              <w:marTop w:val="0"/>
                                                                                                                              <w:marBottom w:val="0"/>
                                                                                                                              <w:divBdr>
                                                                                                                                <w:top w:val="none" w:sz="0" w:space="0" w:color="auto"/>
                                                                                                                                <w:left w:val="none" w:sz="0" w:space="0" w:color="auto"/>
                                                                                                                                <w:bottom w:val="none" w:sz="0" w:space="0" w:color="auto"/>
                                                                                                                                <w:right w:val="none" w:sz="0" w:space="0" w:color="auto"/>
                                                                                                                              </w:divBdr>
                                                                                                                            </w:div>
                                                                                                                            <w:div w:id="2139913389">
                                                                                                                              <w:marLeft w:val="0"/>
                                                                                                                              <w:marRight w:val="0"/>
                                                                                                                              <w:marTop w:val="0"/>
                                                                                                                              <w:marBottom w:val="0"/>
                                                                                                                              <w:divBdr>
                                                                                                                                <w:top w:val="none" w:sz="0" w:space="0" w:color="auto"/>
                                                                                                                                <w:left w:val="none" w:sz="0" w:space="0" w:color="auto"/>
                                                                                                                                <w:bottom w:val="none" w:sz="0" w:space="0" w:color="auto"/>
                                                                                                                                <w:right w:val="none" w:sz="0" w:space="0" w:color="auto"/>
                                                                                                                              </w:divBdr>
                                                                                                                            </w:div>
                                                                                                                          </w:divsChild>
                                                                                                                        </w:div>
                                                                                                                        <w:div w:id="991328253">
                                                                                                                          <w:marLeft w:val="0"/>
                                                                                                                          <w:marRight w:val="0"/>
                                                                                                                          <w:marTop w:val="0"/>
                                                                                                                          <w:marBottom w:val="0"/>
                                                                                                                          <w:divBdr>
                                                                                                                            <w:top w:val="none" w:sz="0" w:space="0" w:color="auto"/>
                                                                                                                            <w:left w:val="none" w:sz="0" w:space="0" w:color="auto"/>
                                                                                                                            <w:bottom w:val="none" w:sz="0" w:space="0" w:color="auto"/>
                                                                                                                            <w:right w:val="none" w:sz="0" w:space="0" w:color="auto"/>
                                                                                                                          </w:divBdr>
                                                                                                                          <w:divsChild>
                                                                                                                            <w:div w:id="1639918186">
                                                                                                                              <w:marLeft w:val="0"/>
                                                                                                                              <w:marRight w:val="0"/>
                                                                                                                              <w:marTop w:val="0"/>
                                                                                                                              <w:marBottom w:val="0"/>
                                                                                                                              <w:divBdr>
                                                                                                                                <w:top w:val="none" w:sz="0" w:space="0" w:color="auto"/>
                                                                                                                                <w:left w:val="none" w:sz="0" w:space="0" w:color="auto"/>
                                                                                                                                <w:bottom w:val="none" w:sz="0" w:space="0" w:color="auto"/>
                                                                                                                                <w:right w:val="none" w:sz="0" w:space="0" w:color="auto"/>
                                                                                                                              </w:divBdr>
                                                                                                                            </w:div>
                                                                                                                            <w:div w:id="119099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756504">
                                                                                                                  <w:marLeft w:val="0"/>
                                                                                                                  <w:marRight w:val="0"/>
                                                                                                                  <w:marTop w:val="0"/>
                                                                                                                  <w:marBottom w:val="0"/>
                                                                                                                  <w:divBdr>
                                                                                                                    <w:top w:val="none" w:sz="0" w:space="0" w:color="auto"/>
                                                                                                                    <w:left w:val="none" w:sz="0" w:space="0" w:color="auto"/>
                                                                                                                    <w:bottom w:val="none" w:sz="0" w:space="0" w:color="auto"/>
                                                                                                                    <w:right w:val="none" w:sz="0" w:space="0" w:color="auto"/>
                                                                                                                  </w:divBdr>
                                                                                                                  <w:divsChild>
                                                                                                                    <w:div w:id="815491869">
                                                                                                                      <w:marLeft w:val="0"/>
                                                                                                                      <w:marRight w:val="0"/>
                                                                                                                      <w:marTop w:val="0"/>
                                                                                                                      <w:marBottom w:val="0"/>
                                                                                                                      <w:divBdr>
                                                                                                                        <w:top w:val="none" w:sz="0" w:space="0" w:color="auto"/>
                                                                                                                        <w:left w:val="none" w:sz="0" w:space="0" w:color="auto"/>
                                                                                                                        <w:bottom w:val="none" w:sz="0" w:space="0" w:color="auto"/>
                                                                                                                        <w:right w:val="none" w:sz="0" w:space="0" w:color="auto"/>
                                                                                                                      </w:divBdr>
                                                                                                                      <w:divsChild>
                                                                                                                        <w:div w:id="1588268702">
                                                                                                                          <w:marLeft w:val="0"/>
                                                                                                                          <w:marRight w:val="0"/>
                                                                                                                          <w:marTop w:val="0"/>
                                                                                                                          <w:marBottom w:val="0"/>
                                                                                                                          <w:divBdr>
                                                                                                                            <w:top w:val="none" w:sz="0" w:space="0" w:color="auto"/>
                                                                                                                            <w:left w:val="none" w:sz="0" w:space="0" w:color="auto"/>
                                                                                                                            <w:bottom w:val="none" w:sz="0" w:space="0" w:color="auto"/>
                                                                                                                            <w:right w:val="none" w:sz="0" w:space="0" w:color="auto"/>
                                                                                                                          </w:divBdr>
                                                                                                                          <w:divsChild>
                                                                                                                            <w:div w:id="2118987605">
                                                                                                                              <w:marLeft w:val="0"/>
                                                                                                                              <w:marRight w:val="0"/>
                                                                                                                              <w:marTop w:val="0"/>
                                                                                                                              <w:marBottom w:val="0"/>
                                                                                                                              <w:divBdr>
                                                                                                                                <w:top w:val="none" w:sz="0" w:space="0" w:color="auto"/>
                                                                                                                                <w:left w:val="none" w:sz="0" w:space="0" w:color="auto"/>
                                                                                                                                <w:bottom w:val="none" w:sz="0" w:space="0" w:color="auto"/>
                                                                                                                                <w:right w:val="none" w:sz="0" w:space="0" w:color="auto"/>
                                                                                                                              </w:divBdr>
                                                                                                                            </w:div>
                                                                                                                          </w:divsChild>
                                                                                                                        </w:div>
                                                                                                                        <w:div w:id="115880987">
                                                                                                                          <w:marLeft w:val="0"/>
                                                                                                                          <w:marRight w:val="0"/>
                                                                                                                          <w:marTop w:val="0"/>
                                                                                                                          <w:marBottom w:val="0"/>
                                                                                                                          <w:divBdr>
                                                                                                                            <w:top w:val="none" w:sz="0" w:space="0" w:color="auto"/>
                                                                                                                            <w:left w:val="none" w:sz="0" w:space="0" w:color="auto"/>
                                                                                                                            <w:bottom w:val="none" w:sz="0" w:space="0" w:color="auto"/>
                                                                                                                            <w:right w:val="none" w:sz="0" w:space="0" w:color="auto"/>
                                                                                                                          </w:divBdr>
                                                                                                                          <w:divsChild>
                                                                                                                            <w:div w:id="1241908941">
                                                                                                                              <w:marLeft w:val="0"/>
                                                                                                                              <w:marRight w:val="0"/>
                                                                                                                              <w:marTop w:val="0"/>
                                                                                                                              <w:marBottom w:val="0"/>
                                                                                                                              <w:divBdr>
                                                                                                                                <w:top w:val="none" w:sz="0" w:space="0" w:color="auto"/>
                                                                                                                                <w:left w:val="none" w:sz="0" w:space="0" w:color="auto"/>
                                                                                                                                <w:bottom w:val="none" w:sz="0" w:space="0" w:color="auto"/>
                                                                                                                                <w:right w:val="none" w:sz="0" w:space="0" w:color="auto"/>
                                                                                                                              </w:divBdr>
                                                                                                                            </w:div>
                                                                                                                            <w:div w:id="20471751">
                                                                                                                              <w:marLeft w:val="0"/>
                                                                                                                              <w:marRight w:val="0"/>
                                                                                                                              <w:marTop w:val="0"/>
                                                                                                                              <w:marBottom w:val="0"/>
                                                                                                                              <w:divBdr>
                                                                                                                                <w:top w:val="none" w:sz="0" w:space="0" w:color="auto"/>
                                                                                                                                <w:left w:val="none" w:sz="0" w:space="0" w:color="auto"/>
                                                                                                                                <w:bottom w:val="none" w:sz="0" w:space="0" w:color="auto"/>
                                                                                                                                <w:right w:val="none" w:sz="0" w:space="0" w:color="auto"/>
                                                                                                                              </w:divBdr>
                                                                                                                            </w:div>
                                                                                                                          </w:divsChild>
                                                                                                                        </w:div>
                                                                                                                        <w:div w:id="1629315315">
                                                                                                                          <w:marLeft w:val="0"/>
                                                                                                                          <w:marRight w:val="0"/>
                                                                                                                          <w:marTop w:val="0"/>
                                                                                                                          <w:marBottom w:val="0"/>
                                                                                                                          <w:divBdr>
                                                                                                                            <w:top w:val="none" w:sz="0" w:space="0" w:color="auto"/>
                                                                                                                            <w:left w:val="none" w:sz="0" w:space="0" w:color="auto"/>
                                                                                                                            <w:bottom w:val="none" w:sz="0" w:space="0" w:color="auto"/>
                                                                                                                            <w:right w:val="none" w:sz="0" w:space="0" w:color="auto"/>
                                                                                                                          </w:divBdr>
                                                                                                                          <w:divsChild>
                                                                                                                            <w:div w:id="62681026">
                                                                                                                              <w:marLeft w:val="0"/>
                                                                                                                              <w:marRight w:val="0"/>
                                                                                                                              <w:marTop w:val="0"/>
                                                                                                                              <w:marBottom w:val="0"/>
                                                                                                                              <w:divBdr>
                                                                                                                                <w:top w:val="none" w:sz="0" w:space="0" w:color="auto"/>
                                                                                                                                <w:left w:val="none" w:sz="0" w:space="0" w:color="auto"/>
                                                                                                                                <w:bottom w:val="none" w:sz="0" w:space="0" w:color="auto"/>
                                                                                                                                <w:right w:val="none" w:sz="0" w:space="0" w:color="auto"/>
                                                                                                                              </w:divBdr>
                                                                                                                            </w:div>
                                                                                                                            <w:div w:id="279146576">
                                                                                                                              <w:marLeft w:val="0"/>
                                                                                                                              <w:marRight w:val="0"/>
                                                                                                                              <w:marTop w:val="0"/>
                                                                                                                              <w:marBottom w:val="0"/>
                                                                                                                              <w:divBdr>
                                                                                                                                <w:top w:val="none" w:sz="0" w:space="0" w:color="auto"/>
                                                                                                                                <w:left w:val="none" w:sz="0" w:space="0" w:color="auto"/>
                                                                                                                                <w:bottom w:val="none" w:sz="0" w:space="0" w:color="auto"/>
                                                                                                                                <w:right w:val="none" w:sz="0" w:space="0" w:color="auto"/>
                                                                                                                              </w:divBdr>
                                                                                                                            </w:div>
                                                                                                                          </w:divsChild>
                                                                                                                        </w:div>
                                                                                                                        <w:div w:id="198250251">
                                                                                                                          <w:marLeft w:val="0"/>
                                                                                                                          <w:marRight w:val="0"/>
                                                                                                                          <w:marTop w:val="0"/>
                                                                                                                          <w:marBottom w:val="0"/>
                                                                                                                          <w:divBdr>
                                                                                                                            <w:top w:val="none" w:sz="0" w:space="0" w:color="auto"/>
                                                                                                                            <w:left w:val="none" w:sz="0" w:space="0" w:color="auto"/>
                                                                                                                            <w:bottom w:val="none" w:sz="0" w:space="0" w:color="auto"/>
                                                                                                                            <w:right w:val="none" w:sz="0" w:space="0" w:color="auto"/>
                                                                                                                          </w:divBdr>
                                                                                                                          <w:divsChild>
                                                                                                                            <w:div w:id="2145613584">
                                                                                                                              <w:marLeft w:val="0"/>
                                                                                                                              <w:marRight w:val="0"/>
                                                                                                                              <w:marTop w:val="0"/>
                                                                                                                              <w:marBottom w:val="0"/>
                                                                                                                              <w:divBdr>
                                                                                                                                <w:top w:val="none" w:sz="0" w:space="0" w:color="auto"/>
                                                                                                                                <w:left w:val="none" w:sz="0" w:space="0" w:color="auto"/>
                                                                                                                                <w:bottom w:val="none" w:sz="0" w:space="0" w:color="auto"/>
                                                                                                                                <w:right w:val="none" w:sz="0" w:space="0" w:color="auto"/>
                                                                                                                              </w:divBdr>
                                                                                                                            </w:div>
                                                                                                                            <w:div w:id="1217666797">
                                                                                                                              <w:marLeft w:val="0"/>
                                                                                                                              <w:marRight w:val="0"/>
                                                                                                                              <w:marTop w:val="0"/>
                                                                                                                              <w:marBottom w:val="0"/>
                                                                                                                              <w:divBdr>
                                                                                                                                <w:top w:val="none" w:sz="0" w:space="0" w:color="auto"/>
                                                                                                                                <w:left w:val="none" w:sz="0" w:space="0" w:color="auto"/>
                                                                                                                                <w:bottom w:val="none" w:sz="0" w:space="0" w:color="auto"/>
                                                                                                                                <w:right w:val="none" w:sz="0" w:space="0" w:color="auto"/>
                                                                                                                              </w:divBdr>
                                                                                                                            </w:div>
                                                                                                                          </w:divsChild>
                                                                                                                        </w:div>
                                                                                                                        <w:div w:id="1466309971">
                                                                                                                          <w:marLeft w:val="0"/>
                                                                                                                          <w:marRight w:val="0"/>
                                                                                                                          <w:marTop w:val="0"/>
                                                                                                                          <w:marBottom w:val="0"/>
                                                                                                                          <w:divBdr>
                                                                                                                            <w:top w:val="none" w:sz="0" w:space="0" w:color="auto"/>
                                                                                                                            <w:left w:val="none" w:sz="0" w:space="0" w:color="auto"/>
                                                                                                                            <w:bottom w:val="none" w:sz="0" w:space="0" w:color="auto"/>
                                                                                                                            <w:right w:val="none" w:sz="0" w:space="0" w:color="auto"/>
                                                                                                                          </w:divBdr>
                                                                                                                          <w:divsChild>
                                                                                                                            <w:div w:id="639041800">
                                                                                                                              <w:marLeft w:val="0"/>
                                                                                                                              <w:marRight w:val="0"/>
                                                                                                                              <w:marTop w:val="0"/>
                                                                                                                              <w:marBottom w:val="0"/>
                                                                                                                              <w:divBdr>
                                                                                                                                <w:top w:val="none" w:sz="0" w:space="0" w:color="auto"/>
                                                                                                                                <w:left w:val="none" w:sz="0" w:space="0" w:color="auto"/>
                                                                                                                                <w:bottom w:val="none" w:sz="0" w:space="0" w:color="auto"/>
                                                                                                                                <w:right w:val="none" w:sz="0" w:space="0" w:color="auto"/>
                                                                                                                              </w:divBdr>
                                                                                                                            </w:div>
                                                                                                                            <w:div w:id="415901574">
                                                                                                                              <w:marLeft w:val="0"/>
                                                                                                                              <w:marRight w:val="0"/>
                                                                                                                              <w:marTop w:val="0"/>
                                                                                                                              <w:marBottom w:val="0"/>
                                                                                                                              <w:divBdr>
                                                                                                                                <w:top w:val="none" w:sz="0" w:space="0" w:color="auto"/>
                                                                                                                                <w:left w:val="none" w:sz="0" w:space="0" w:color="auto"/>
                                                                                                                                <w:bottom w:val="none" w:sz="0" w:space="0" w:color="auto"/>
                                                                                                                                <w:right w:val="none" w:sz="0" w:space="0" w:color="auto"/>
                                                                                                                              </w:divBdr>
                                                                                                                            </w:div>
                                                                                                                          </w:divsChild>
                                                                                                                        </w:div>
                                                                                                                        <w:div w:id="1888952208">
                                                                                                                          <w:marLeft w:val="0"/>
                                                                                                                          <w:marRight w:val="0"/>
                                                                                                                          <w:marTop w:val="0"/>
                                                                                                                          <w:marBottom w:val="0"/>
                                                                                                                          <w:divBdr>
                                                                                                                            <w:top w:val="none" w:sz="0" w:space="0" w:color="auto"/>
                                                                                                                            <w:left w:val="none" w:sz="0" w:space="0" w:color="auto"/>
                                                                                                                            <w:bottom w:val="none" w:sz="0" w:space="0" w:color="auto"/>
                                                                                                                            <w:right w:val="none" w:sz="0" w:space="0" w:color="auto"/>
                                                                                                                          </w:divBdr>
                                                                                                                          <w:divsChild>
                                                                                                                            <w:div w:id="316304020">
                                                                                                                              <w:marLeft w:val="0"/>
                                                                                                                              <w:marRight w:val="0"/>
                                                                                                                              <w:marTop w:val="0"/>
                                                                                                                              <w:marBottom w:val="0"/>
                                                                                                                              <w:divBdr>
                                                                                                                                <w:top w:val="none" w:sz="0" w:space="0" w:color="auto"/>
                                                                                                                                <w:left w:val="none" w:sz="0" w:space="0" w:color="auto"/>
                                                                                                                                <w:bottom w:val="none" w:sz="0" w:space="0" w:color="auto"/>
                                                                                                                                <w:right w:val="none" w:sz="0" w:space="0" w:color="auto"/>
                                                                                                                              </w:divBdr>
                                                                                                                            </w:div>
                                                                                                                            <w:div w:id="1736202739">
                                                                                                                              <w:marLeft w:val="0"/>
                                                                                                                              <w:marRight w:val="0"/>
                                                                                                                              <w:marTop w:val="0"/>
                                                                                                                              <w:marBottom w:val="0"/>
                                                                                                                              <w:divBdr>
                                                                                                                                <w:top w:val="none" w:sz="0" w:space="0" w:color="auto"/>
                                                                                                                                <w:left w:val="none" w:sz="0" w:space="0" w:color="auto"/>
                                                                                                                                <w:bottom w:val="none" w:sz="0" w:space="0" w:color="auto"/>
                                                                                                                                <w:right w:val="none" w:sz="0" w:space="0" w:color="auto"/>
                                                                                                                              </w:divBdr>
                                                                                                                            </w:div>
                                                                                                                          </w:divsChild>
                                                                                                                        </w:div>
                                                                                                                        <w:div w:id="601842098">
                                                                                                                          <w:marLeft w:val="0"/>
                                                                                                                          <w:marRight w:val="0"/>
                                                                                                                          <w:marTop w:val="0"/>
                                                                                                                          <w:marBottom w:val="0"/>
                                                                                                                          <w:divBdr>
                                                                                                                            <w:top w:val="none" w:sz="0" w:space="0" w:color="auto"/>
                                                                                                                            <w:left w:val="none" w:sz="0" w:space="0" w:color="auto"/>
                                                                                                                            <w:bottom w:val="none" w:sz="0" w:space="0" w:color="auto"/>
                                                                                                                            <w:right w:val="none" w:sz="0" w:space="0" w:color="auto"/>
                                                                                                                          </w:divBdr>
                                                                                                                          <w:divsChild>
                                                                                                                            <w:div w:id="1575319371">
                                                                                                                              <w:marLeft w:val="0"/>
                                                                                                                              <w:marRight w:val="0"/>
                                                                                                                              <w:marTop w:val="0"/>
                                                                                                                              <w:marBottom w:val="0"/>
                                                                                                                              <w:divBdr>
                                                                                                                                <w:top w:val="none" w:sz="0" w:space="0" w:color="auto"/>
                                                                                                                                <w:left w:val="none" w:sz="0" w:space="0" w:color="auto"/>
                                                                                                                                <w:bottom w:val="none" w:sz="0" w:space="0" w:color="auto"/>
                                                                                                                                <w:right w:val="none" w:sz="0" w:space="0" w:color="auto"/>
                                                                                                                              </w:divBdr>
                                                                                                                            </w:div>
                                                                                                                            <w:div w:id="392387901">
                                                                                                                              <w:marLeft w:val="0"/>
                                                                                                                              <w:marRight w:val="0"/>
                                                                                                                              <w:marTop w:val="0"/>
                                                                                                                              <w:marBottom w:val="0"/>
                                                                                                                              <w:divBdr>
                                                                                                                                <w:top w:val="none" w:sz="0" w:space="0" w:color="auto"/>
                                                                                                                                <w:left w:val="none" w:sz="0" w:space="0" w:color="auto"/>
                                                                                                                                <w:bottom w:val="none" w:sz="0" w:space="0" w:color="auto"/>
                                                                                                                                <w:right w:val="none" w:sz="0" w:space="0" w:color="auto"/>
                                                                                                                              </w:divBdr>
                                                                                                                            </w:div>
                                                                                                                          </w:divsChild>
                                                                                                                        </w:div>
                                                                                                                        <w:div w:id="1917590011">
                                                                                                                          <w:marLeft w:val="0"/>
                                                                                                                          <w:marRight w:val="0"/>
                                                                                                                          <w:marTop w:val="0"/>
                                                                                                                          <w:marBottom w:val="0"/>
                                                                                                                          <w:divBdr>
                                                                                                                            <w:top w:val="none" w:sz="0" w:space="0" w:color="auto"/>
                                                                                                                            <w:left w:val="none" w:sz="0" w:space="0" w:color="auto"/>
                                                                                                                            <w:bottom w:val="none" w:sz="0" w:space="0" w:color="auto"/>
                                                                                                                            <w:right w:val="none" w:sz="0" w:space="0" w:color="auto"/>
                                                                                                                          </w:divBdr>
                                                                                                                          <w:divsChild>
                                                                                                                            <w:div w:id="283005811">
                                                                                                                              <w:marLeft w:val="0"/>
                                                                                                                              <w:marRight w:val="0"/>
                                                                                                                              <w:marTop w:val="0"/>
                                                                                                                              <w:marBottom w:val="0"/>
                                                                                                                              <w:divBdr>
                                                                                                                                <w:top w:val="none" w:sz="0" w:space="0" w:color="auto"/>
                                                                                                                                <w:left w:val="none" w:sz="0" w:space="0" w:color="auto"/>
                                                                                                                                <w:bottom w:val="none" w:sz="0" w:space="0" w:color="auto"/>
                                                                                                                                <w:right w:val="none" w:sz="0" w:space="0" w:color="auto"/>
                                                                                                                              </w:divBdr>
                                                                                                                            </w:div>
                                                                                                                            <w:div w:id="16174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2915">
                                                                                                                      <w:marLeft w:val="0"/>
                                                                                                                      <w:marRight w:val="0"/>
                                                                                                                      <w:marTop w:val="0"/>
                                                                                                                      <w:marBottom w:val="0"/>
                                                                                                                      <w:divBdr>
                                                                                                                        <w:top w:val="none" w:sz="0" w:space="0" w:color="auto"/>
                                                                                                                        <w:left w:val="none" w:sz="0" w:space="0" w:color="auto"/>
                                                                                                                        <w:bottom w:val="none" w:sz="0" w:space="0" w:color="auto"/>
                                                                                                                        <w:right w:val="none" w:sz="0" w:space="0" w:color="auto"/>
                                                                                                                      </w:divBdr>
                                                                                                                      <w:divsChild>
                                                                                                                        <w:div w:id="1004552651">
                                                                                                                          <w:marLeft w:val="0"/>
                                                                                                                          <w:marRight w:val="0"/>
                                                                                                                          <w:marTop w:val="0"/>
                                                                                                                          <w:marBottom w:val="0"/>
                                                                                                                          <w:divBdr>
                                                                                                                            <w:top w:val="none" w:sz="0" w:space="0" w:color="auto"/>
                                                                                                                            <w:left w:val="none" w:sz="0" w:space="0" w:color="auto"/>
                                                                                                                            <w:bottom w:val="none" w:sz="0" w:space="0" w:color="auto"/>
                                                                                                                            <w:right w:val="none" w:sz="0" w:space="0" w:color="auto"/>
                                                                                                                          </w:divBdr>
                                                                                                                          <w:divsChild>
                                                                                                                            <w:div w:id="1857842278">
                                                                                                                              <w:marLeft w:val="0"/>
                                                                                                                              <w:marRight w:val="0"/>
                                                                                                                              <w:marTop w:val="0"/>
                                                                                                                              <w:marBottom w:val="0"/>
                                                                                                                              <w:divBdr>
                                                                                                                                <w:top w:val="none" w:sz="0" w:space="0" w:color="auto"/>
                                                                                                                                <w:left w:val="none" w:sz="0" w:space="0" w:color="auto"/>
                                                                                                                                <w:bottom w:val="none" w:sz="0" w:space="0" w:color="auto"/>
                                                                                                                                <w:right w:val="none" w:sz="0" w:space="0" w:color="auto"/>
                                                                                                                              </w:divBdr>
                                                                                                                            </w:div>
                                                                                                                          </w:divsChild>
                                                                                                                        </w:div>
                                                                                                                        <w:div w:id="2145196561">
                                                                                                                          <w:marLeft w:val="0"/>
                                                                                                                          <w:marRight w:val="0"/>
                                                                                                                          <w:marTop w:val="0"/>
                                                                                                                          <w:marBottom w:val="0"/>
                                                                                                                          <w:divBdr>
                                                                                                                            <w:top w:val="none" w:sz="0" w:space="0" w:color="auto"/>
                                                                                                                            <w:left w:val="none" w:sz="0" w:space="0" w:color="auto"/>
                                                                                                                            <w:bottom w:val="none" w:sz="0" w:space="0" w:color="auto"/>
                                                                                                                            <w:right w:val="none" w:sz="0" w:space="0" w:color="auto"/>
                                                                                                                          </w:divBdr>
                                                                                                                          <w:divsChild>
                                                                                                                            <w:div w:id="302126522">
                                                                                                                              <w:marLeft w:val="0"/>
                                                                                                                              <w:marRight w:val="0"/>
                                                                                                                              <w:marTop w:val="0"/>
                                                                                                                              <w:marBottom w:val="0"/>
                                                                                                                              <w:divBdr>
                                                                                                                                <w:top w:val="none" w:sz="0" w:space="0" w:color="auto"/>
                                                                                                                                <w:left w:val="none" w:sz="0" w:space="0" w:color="auto"/>
                                                                                                                                <w:bottom w:val="none" w:sz="0" w:space="0" w:color="auto"/>
                                                                                                                                <w:right w:val="none" w:sz="0" w:space="0" w:color="auto"/>
                                                                                                                              </w:divBdr>
                                                                                                                            </w:div>
                                                                                                                            <w:div w:id="497581718">
                                                                                                                              <w:marLeft w:val="0"/>
                                                                                                                              <w:marRight w:val="0"/>
                                                                                                                              <w:marTop w:val="0"/>
                                                                                                                              <w:marBottom w:val="0"/>
                                                                                                                              <w:divBdr>
                                                                                                                                <w:top w:val="none" w:sz="0" w:space="0" w:color="auto"/>
                                                                                                                                <w:left w:val="none" w:sz="0" w:space="0" w:color="auto"/>
                                                                                                                                <w:bottom w:val="none" w:sz="0" w:space="0" w:color="auto"/>
                                                                                                                                <w:right w:val="none" w:sz="0" w:space="0" w:color="auto"/>
                                                                                                                              </w:divBdr>
                                                                                                                            </w:div>
                                                                                                                          </w:divsChild>
                                                                                                                        </w:div>
                                                                                                                        <w:div w:id="441581805">
                                                                                                                          <w:marLeft w:val="0"/>
                                                                                                                          <w:marRight w:val="0"/>
                                                                                                                          <w:marTop w:val="0"/>
                                                                                                                          <w:marBottom w:val="0"/>
                                                                                                                          <w:divBdr>
                                                                                                                            <w:top w:val="none" w:sz="0" w:space="0" w:color="auto"/>
                                                                                                                            <w:left w:val="none" w:sz="0" w:space="0" w:color="auto"/>
                                                                                                                            <w:bottom w:val="none" w:sz="0" w:space="0" w:color="auto"/>
                                                                                                                            <w:right w:val="none" w:sz="0" w:space="0" w:color="auto"/>
                                                                                                                          </w:divBdr>
                                                                                                                          <w:divsChild>
                                                                                                                            <w:div w:id="362824810">
                                                                                                                              <w:marLeft w:val="0"/>
                                                                                                                              <w:marRight w:val="0"/>
                                                                                                                              <w:marTop w:val="0"/>
                                                                                                                              <w:marBottom w:val="0"/>
                                                                                                                              <w:divBdr>
                                                                                                                                <w:top w:val="none" w:sz="0" w:space="0" w:color="auto"/>
                                                                                                                                <w:left w:val="none" w:sz="0" w:space="0" w:color="auto"/>
                                                                                                                                <w:bottom w:val="none" w:sz="0" w:space="0" w:color="auto"/>
                                                                                                                                <w:right w:val="none" w:sz="0" w:space="0" w:color="auto"/>
                                                                                                                              </w:divBdr>
                                                                                                                            </w:div>
                                                                                                                            <w:div w:id="1050156522">
                                                                                                                              <w:marLeft w:val="0"/>
                                                                                                                              <w:marRight w:val="0"/>
                                                                                                                              <w:marTop w:val="0"/>
                                                                                                                              <w:marBottom w:val="0"/>
                                                                                                                              <w:divBdr>
                                                                                                                                <w:top w:val="none" w:sz="0" w:space="0" w:color="auto"/>
                                                                                                                                <w:left w:val="none" w:sz="0" w:space="0" w:color="auto"/>
                                                                                                                                <w:bottom w:val="none" w:sz="0" w:space="0" w:color="auto"/>
                                                                                                                                <w:right w:val="none" w:sz="0" w:space="0" w:color="auto"/>
                                                                                                                              </w:divBdr>
                                                                                                                            </w:div>
                                                                                                                          </w:divsChild>
                                                                                                                        </w:div>
                                                                                                                        <w:div w:id="1966767041">
                                                                                                                          <w:marLeft w:val="0"/>
                                                                                                                          <w:marRight w:val="0"/>
                                                                                                                          <w:marTop w:val="0"/>
                                                                                                                          <w:marBottom w:val="0"/>
                                                                                                                          <w:divBdr>
                                                                                                                            <w:top w:val="none" w:sz="0" w:space="0" w:color="auto"/>
                                                                                                                            <w:left w:val="none" w:sz="0" w:space="0" w:color="auto"/>
                                                                                                                            <w:bottom w:val="none" w:sz="0" w:space="0" w:color="auto"/>
                                                                                                                            <w:right w:val="none" w:sz="0" w:space="0" w:color="auto"/>
                                                                                                                          </w:divBdr>
                                                                                                                          <w:divsChild>
                                                                                                                            <w:div w:id="302079205">
                                                                                                                              <w:marLeft w:val="0"/>
                                                                                                                              <w:marRight w:val="0"/>
                                                                                                                              <w:marTop w:val="0"/>
                                                                                                                              <w:marBottom w:val="0"/>
                                                                                                                              <w:divBdr>
                                                                                                                                <w:top w:val="none" w:sz="0" w:space="0" w:color="auto"/>
                                                                                                                                <w:left w:val="none" w:sz="0" w:space="0" w:color="auto"/>
                                                                                                                                <w:bottom w:val="none" w:sz="0" w:space="0" w:color="auto"/>
                                                                                                                                <w:right w:val="none" w:sz="0" w:space="0" w:color="auto"/>
                                                                                                                              </w:divBdr>
                                                                                                                            </w:div>
                                                                                                                            <w:div w:id="1512992709">
                                                                                                                              <w:marLeft w:val="0"/>
                                                                                                                              <w:marRight w:val="0"/>
                                                                                                                              <w:marTop w:val="0"/>
                                                                                                                              <w:marBottom w:val="0"/>
                                                                                                                              <w:divBdr>
                                                                                                                                <w:top w:val="none" w:sz="0" w:space="0" w:color="auto"/>
                                                                                                                                <w:left w:val="none" w:sz="0" w:space="0" w:color="auto"/>
                                                                                                                                <w:bottom w:val="none" w:sz="0" w:space="0" w:color="auto"/>
                                                                                                                                <w:right w:val="none" w:sz="0" w:space="0" w:color="auto"/>
                                                                                                                              </w:divBdr>
                                                                                                                            </w:div>
                                                                                                                          </w:divsChild>
                                                                                                                        </w:div>
                                                                                                                        <w:div w:id="826825033">
                                                                                                                          <w:marLeft w:val="0"/>
                                                                                                                          <w:marRight w:val="0"/>
                                                                                                                          <w:marTop w:val="0"/>
                                                                                                                          <w:marBottom w:val="0"/>
                                                                                                                          <w:divBdr>
                                                                                                                            <w:top w:val="none" w:sz="0" w:space="0" w:color="auto"/>
                                                                                                                            <w:left w:val="none" w:sz="0" w:space="0" w:color="auto"/>
                                                                                                                            <w:bottom w:val="none" w:sz="0" w:space="0" w:color="auto"/>
                                                                                                                            <w:right w:val="none" w:sz="0" w:space="0" w:color="auto"/>
                                                                                                                          </w:divBdr>
                                                                                                                          <w:divsChild>
                                                                                                                            <w:div w:id="1330212983">
                                                                                                                              <w:marLeft w:val="0"/>
                                                                                                                              <w:marRight w:val="0"/>
                                                                                                                              <w:marTop w:val="0"/>
                                                                                                                              <w:marBottom w:val="0"/>
                                                                                                                              <w:divBdr>
                                                                                                                                <w:top w:val="none" w:sz="0" w:space="0" w:color="auto"/>
                                                                                                                                <w:left w:val="none" w:sz="0" w:space="0" w:color="auto"/>
                                                                                                                                <w:bottom w:val="none" w:sz="0" w:space="0" w:color="auto"/>
                                                                                                                                <w:right w:val="none" w:sz="0" w:space="0" w:color="auto"/>
                                                                                                                              </w:divBdr>
                                                                                                                            </w:div>
                                                                                                                            <w:div w:id="1019354552">
                                                                                                                              <w:marLeft w:val="0"/>
                                                                                                                              <w:marRight w:val="0"/>
                                                                                                                              <w:marTop w:val="0"/>
                                                                                                                              <w:marBottom w:val="0"/>
                                                                                                                              <w:divBdr>
                                                                                                                                <w:top w:val="none" w:sz="0" w:space="0" w:color="auto"/>
                                                                                                                                <w:left w:val="none" w:sz="0" w:space="0" w:color="auto"/>
                                                                                                                                <w:bottom w:val="none" w:sz="0" w:space="0" w:color="auto"/>
                                                                                                                                <w:right w:val="none" w:sz="0" w:space="0" w:color="auto"/>
                                                                                                                              </w:divBdr>
                                                                                                                            </w:div>
                                                                                                                          </w:divsChild>
                                                                                                                        </w:div>
                                                                                                                        <w:div w:id="2015913997">
                                                                                                                          <w:marLeft w:val="0"/>
                                                                                                                          <w:marRight w:val="0"/>
                                                                                                                          <w:marTop w:val="0"/>
                                                                                                                          <w:marBottom w:val="0"/>
                                                                                                                          <w:divBdr>
                                                                                                                            <w:top w:val="none" w:sz="0" w:space="0" w:color="auto"/>
                                                                                                                            <w:left w:val="none" w:sz="0" w:space="0" w:color="auto"/>
                                                                                                                            <w:bottom w:val="none" w:sz="0" w:space="0" w:color="auto"/>
                                                                                                                            <w:right w:val="none" w:sz="0" w:space="0" w:color="auto"/>
                                                                                                                          </w:divBdr>
                                                                                                                          <w:divsChild>
                                                                                                                            <w:div w:id="1771318069">
                                                                                                                              <w:marLeft w:val="0"/>
                                                                                                                              <w:marRight w:val="0"/>
                                                                                                                              <w:marTop w:val="0"/>
                                                                                                                              <w:marBottom w:val="0"/>
                                                                                                                              <w:divBdr>
                                                                                                                                <w:top w:val="none" w:sz="0" w:space="0" w:color="auto"/>
                                                                                                                                <w:left w:val="none" w:sz="0" w:space="0" w:color="auto"/>
                                                                                                                                <w:bottom w:val="none" w:sz="0" w:space="0" w:color="auto"/>
                                                                                                                                <w:right w:val="none" w:sz="0" w:space="0" w:color="auto"/>
                                                                                                                              </w:divBdr>
                                                                                                                            </w:div>
                                                                                                                            <w:div w:id="456680752">
                                                                                                                              <w:marLeft w:val="0"/>
                                                                                                                              <w:marRight w:val="0"/>
                                                                                                                              <w:marTop w:val="0"/>
                                                                                                                              <w:marBottom w:val="0"/>
                                                                                                                              <w:divBdr>
                                                                                                                                <w:top w:val="none" w:sz="0" w:space="0" w:color="auto"/>
                                                                                                                                <w:left w:val="none" w:sz="0" w:space="0" w:color="auto"/>
                                                                                                                                <w:bottom w:val="none" w:sz="0" w:space="0" w:color="auto"/>
                                                                                                                                <w:right w:val="none" w:sz="0" w:space="0" w:color="auto"/>
                                                                                                                              </w:divBdr>
                                                                                                                            </w:div>
                                                                                                                          </w:divsChild>
                                                                                                                        </w:div>
                                                                                                                        <w:div w:id="1482887097">
                                                                                                                          <w:marLeft w:val="0"/>
                                                                                                                          <w:marRight w:val="0"/>
                                                                                                                          <w:marTop w:val="0"/>
                                                                                                                          <w:marBottom w:val="0"/>
                                                                                                                          <w:divBdr>
                                                                                                                            <w:top w:val="none" w:sz="0" w:space="0" w:color="auto"/>
                                                                                                                            <w:left w:val="none" w:sz="0" w:space="0" w:color="auto"/>
                                                                                                                            <w:bottom w:val="none" w:sz="0" w:space="0" w:color="auto"/>
                                                                                                                            <w:right w:val="none" w:sz="0" w:space="0" w:color="auto"/>
                                                                                                                          </w:divBdr>
                                                                                                                          <w:divsChild>
                                                                                                                            <w:div w:id="1774201265">
                                                                                                                              <w:marLeft w:val="0"/>
                                                                                                                              <w:marRight w:val="0"/>
                                                                                                                              <w:marTop w:val="0"/>
                                                                                                                              <w:marBottom w:val="0"/>
                                                                                                                              <w:divBdr>
                                                                                                                                <w:top w:val="none" w:sz="0" w:space="0" w:color="auto"/>
                                                                                                                                <w:left w:val="none" w:sz="0" w:space="0" w:color="auto"/>
                                                                                                                                <w:bottom w:val="none" w:sz="0" w:space="0" w:color="auto"/>
                                                                                                                                <w:right w:val="none" w:sz="0" w:space="0" w:color="auto"/>
                                                                                                                              </w:divBdr>
                                                                                                                            </w:div>
                                                                                                                            <w:div w:id="2726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057474">
                                                                                              <w:marLeft w:val="0"/>
                                                                                              <w:marRight w:val="0"/>
                                                                                              <w:marTop w:val="0"/>
                                                                                              <w:marBottom w:val="0"/>
                                                                                              <w:divBdr>
                                                                                                <w:top w:val="none" w:sz="0" w:space="0" w:color="auto"/>
                                                                                                <w:left w:val="none" w:sz="0" w:space="0" w:color="auto"/>
                                                                                                <w:bottom w:val="none" w:sz="0" w:space="0" w:color="auto"/>
                                                                                                <w:right w:val="none" w:sz="0" w:space="0" w:color="auto"/>
                                                                                              </w:divBdr>
                                                                                              <w:divsChild>
                                                                                                <w:div w:id="1252198199">
                                                                                                  <w:marLeft w:val="0"/>
                                                                                                  <w:marRight w:val="0"/>
                                                                                                  <w:marTop w:val="0"/>
                                                                                                  <w:marBottom w:val="0"/>
                                                                                                  <w:divBdr>
                                                                                                    <w:top w:val="none" w:sz="0" w:space="0" w:color="auto"/>
                                                                                                    <w:left w:val="none" w:sz="0" w:space="0" w:color="auto"/>
                                                                                                    <w:bottom w:val="none" w:sz="0" w:space="0" w:color="auto"/>
                                                                                                    <w:right w:val="none" w:sz="0" w:space="0" w:color="auto"/>
                                                                                                  </w:divBdr>
                                                                                                  <w:divsChild>
                                                                                                    <w:div w:id="2000502487">
                                                                                                      <w:marLeft w:val="0"/>
                                                                                                      <w:marRight w:val="0"/>
                                                                                                      <w:marTop w:val="0"/>
                                                                                                      <w:marBottom w:val="0"/>
                                                                                                      <w:divBdr>
                                                                                                        <w:top w:val="none" w:sz="0" w:space="0" w:color="auto"/>
                                                                                                        <w:left w:val="none" w:sz="0" w:space="0" w:color="auto"/>
                                                                                                        <w:bottom w:val="none" w:sz="0" w:space="0" w:color="auto"/>
                                                                                                        <w:right w:val="none" w:sz="0" w:space="0" w:color="auto"/>
                                                                                                      </w:divBdr>
                                                                                                    </w:div>
                                                                                                  </w:divsChild>
                                                                                                </w:div>
                                                                                                <w:div w:id="653874142">
                                                                                                  <w:marLeft w:val="0"/>
                                                                                                  <w:marRight w:val="0"/>
                                                                                                  <w:marTop w:val="0"/>
                                                                                                  <w:marBottom w:val="0"/>
                                                                                                  <w:divBdr>
                                                                                                    <w:top w:val="none" w:sz="0" w:space="0" w:color="auto"/>
                                                                                                    <w:left w:val="none" w:sz="0" w:space="0" w:color="auto"/>
                                                                                                    <w:bottom w:val="none" w:sz="0" w:space="0" w:color="auto"/>
                                                                                                    <w:right w:val="none" w:sz="0" w:space="0" w:color="auto"/>
                                                                                                  </w:divBdr>
                                                                                                  <w:divsChild>
                                                                                                    <w:div w:id="343169428">
                                                                                                      <w:marLeft w:val="0"/>
                                                                                                      <w:marRight w:val="0"/>
                                                                                                      <w:marTop w:val="0"/>
                                                                                                      <w:marBottom w:val="0"/>
                                                                                                      <w:divBdr>
                                                                                                        <w:top w:val="none" w:sz="0" w:space="0" w:color="auto"/>
                                                                                                        <w:left w:val="none" w:sz="0" w:space="0" w:color="auto"/>
                                                                                                        <w:bottom w:val="none" w:sz="0" w:space="0" w:color="auto"/>
                                                                                                        <w:right w:val="none" w:sz="0" w:space="0" w:color="auto"/>
                                                                                                      </w:divBdr>
                                                                                                    </w:div>
                                                                                                  </w:divsChild>
                                                                                                </w:div>
                                                                                                <w:div w:id="329914814">
                                                                                                  <w:marLeft w:val="0"/>
                                                                                                  <w:marRight w:val="0"/>
                                                                                                  <w:marTop w:val="0"/>
                                                                                                  <w:marBottom w:val="0"/>
                                                                                                  <w:divBdr>
                                                                                                    <w:top w:val="none" w:sz="0" w:space="0" w:color="auto"/>
                                                                                                    <w:left w:val="none" w:sz="0" w:space="0" w:color="auto"/>
                                                                                                    <w:bottom w:val="none" w:sz="0" w:space="0" w:color="auto"/>
                                                                                                    <w:right w:val="none" w:sz="0" w:space="0" w:color="auto"/>
                                                                                                  </w:divBdr>
                                                                                                  <w:divsChild>
                                                                                                    <w:div w:id="1622690985">
                                                                                                      <w:marLeft w:val="0"/>
                                                                                                      <w:marRight w:val="0"/>
                                                                                                      <w:marTop w:val="0"/>
                                                                                                      <w:marBottom w:val="0"/>
                                                                                                      <w:divBdr>
                                                                                                        <w:top w:val="none" w:sz="0" w:space="0" w:color="auto"/>
                                                                                                        <w:left w:val="none" w:sz="0" w:space="0" w:color="auto"/>
                                                                                                        <w:bottom w:val="none" w:sz="0" w:space="0" w:color="auto"/>
                                                                                                        <w:right w:val="none" w:sz="0" w:space="0" w:color="auto"/>
                                                                                                      </w:divBdr>
                                                                                                    </w:div>
                                                                                                  </w:divsChild>
                                                                                                </w:div>
                                                                                                <w:div w:id="497111079">
                                                                                                  <w:marLeft w:val="0"/>
                                                                                                  <w:marRight w:val="0"/>
                                                                                                  <w:marTop w:val="0"/>
                                                                                                  <w:marBottom w:val="0"/>
                                                                                                  <w:divBdr>
                                                                                                    <w:top w:val="none" w:sz="0" w:space="0" w:color="auto"/>
                                                                                                    <w:left w:val="none" w:sz="0" w:space="0" w:color="auto"/>
                                                                                                    <w:bottom w:val="none" w:sz="0" w:space="0" w:color="auto"/>
                                                                                                    <w:right w:val="none" w:sz="0" w:space="0" w:color="auto"/>
                                                                                                  </w:divBdr>
                                                                                                  <w:divsChild>
                                                                                                    <w:div w:id="1222448540">
                                                                                                      <w:marLeft w:val="0"/>
                                                                                                      <w:marRight w:val="0"/>
                                                                                                      <w:marTop w:val="0"/>
                                                                                                      <w:marBottom w:val="0"/>
                                                                                                      <w:divBdr>
                                                                                                        <w:top w:val="none" w:sz="0" w:space="0" w:color="auto"/>
                                                                                                        <w:left w:val="none" w:sz="0" w:space="0" w:color="auto"/>
                                                                                                        <w:bottom w:val="none" w:sz="0" w:space="0" w:color="auto"/>
                                                                                                        <w:right w:val="none" w:sz="0" w:space="0" w:color="auto"/>
                                                                                                      </w:divBdr>
                                                                                                      <w:divsChild>
                                                                                                        <w:div w:id="326328701">
                                                                                                          <w:marLeft w:val="0"/>
                                                                                                          <w:marRight w:val="0"/>
                                                                                                          <w:marTop w:val="0"/>
                                                                                                          <w:marBottom w:val="0"/>
                                                                                                          <w:divBdr>
                                                                                                            <w:top w:val="none" w:sz="0" w:space="0" w:color="auto"/>
                                                                                                            <w:left w:val="none" w:sz="0" w:space="0" w:color="auto"/>
                                                                                                            <w:bottom w:val="none" w:sz="0" w:space="0" w:color="auto"/>
                                                                                                            <w:right w:val="none" w:sz="0" w:space="0" w:color="auto"/>
                                                                                                          </w:divBdr>
                                                                                                          <w:divsChild>
                                                                                                            <w:div w:id="1296638891">
                                                                                                              <w:marLeft w:val="0"/>
                                                                                                              <w:marRight w:val="0"/>
                                                                                                              <w:marTop w:val="0"/>
                                                                                                              <w:marBottom w:val="0"/>
                                                                                                              <w:divBdr>
                                                                                                                <w:top w:val="none" w:sz="0" w:space="0" w:color="auto"/>
                                                                                                                <w:left w:val="none" w:sz="0" w:space="0" w:color="auto"/>
                                                                                                                <w:bottom w:val="none" w:sz="0" w:space="0" w:color="auto"/>
                                                                                                                <w:right w:val="none" w:sz="0" w:space="0" w:color="auto"/>
                                                                                                              </w:divBdr>
                                                                                                            </w:div>
                                                                                                            <w:div w:id="1838644480">
                                                                                                              <w:marLeft w:val="0"/>
                                                                                                              <w:marRight w:val="0"/>
                                                                                                              <w:marTop w:val="0"/>
                                                                                                              <w:marBottom w:val="0"/>
                                                                                                              <w:divBdr>
                                                                                                                <w:top w:val="none" w:sz="0" w:space="0" w:color="auto"/>
                                                                                                                <w:left w:val="none" w:sz="0" w:space="0" w:color="auto"/>
                                                                                                                <w:bottom w:val="none" w:sz="0" w:space="0" w:color="auto"/>
                                                                                                                <w:right w:val="none" w:sz="0" w:space="0" w:color="auto"/>
                                                                                                              </w:divBdr>
                                                                                                            </w:div>
                                                                                                          </w:divsChild>
                                                                                                        </w:div>
                                                                                                        <w:div w:id="1635913044">
                                                                                                          <w:marLeft w:val="0"/>
                                                                                                          <w:marRight w:val="0"/>
                                                                                                          <w:marTop w:val="0"/>
                                                                                                          <w:marBottom w:val="0"/>
                                                                                                          <w:divBdr>
                                                                                                            <w:top w:val="none" w:sz="0" w:space="0" w:color="auto"/>
                                                                                                            <w:left w:val="none" w:sz="0" w:space="0" w:color="auto"/>
                                                                                                            <w:bottom w:val="none" w:sz="0" w:space="0" w:color="auto"/>
                                                                                                            <w:right w:val="none" w:sz="0" w:space="0" w:color="auto"/>
                                                                                                          </w:divBdr>
                                                                                                          <w:divsChild>
                                                                                                            <w:div w:id="735279983">
                                                                                                              <w:marLeft w:val="0"/>
                                                                                                              <w:marRight w:val="0"/>
                                                                                                              <w:marTop w:val="0"/>
                                                                                                              <w:marBottom w:val="0"/>
                                                                                                              <w:divBdr>
                                                                                                                <w:top w:val="none" w:sz="0" w:space="0" w:color="auto"/>
                                                                                                                <w:left w:val="none" w:sz="0" w:space="0" w:color="auto"/>
                                                                                                                <w:bottom w:val="none" w:sz="0" w:space="0" w:color="auto"/>
                                                                                                                <w:right w:val="none" w:sz="0" w:space="0" w:color="auto"/>
                                                                                                              </w:divBdr>
                                                                                                            </w:div>
                                                                                                            <w:div w:id="8422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067044">
                                                                                              <w:marLeft w:val="0"/>
                                                                                              <w:marRight w:val="0"/>
                                                                                              <w:marTop w:val="0"/>
                                                                                              <w:marBottom w:val="0"/>
                                                                                              <w:divBdr>
                                                                                                <w:top w:val="none" w:sz="0" w:space="0" w:color="auto"/>
                                                                                                <w:left w:val="none" w:sz="0" w:space="0" w:color="auto"/>
                                                                                                <w:bottom w:val="none" w:sz="0" w:space="0" w:color="auto"/>
                                                                                                <w:right w:val="none" w:sz="0" w:space="0" w:color="auto"/>
                                                                                              </w:divBdr>
                                                                                              <w:divsChild>
                                                                                                <w:div w:id="130513921">
                                                                                                  <w:marLeft w:val="0"/>
                                                                                                  <w:marRight w:val="0"/>
                                                                                                  <w:marTop w:val="0"/>
                                                                                                  <w:marBottom w:val="0"/>
                                                                                                  <w:divBdr>
                                                                                                    <w:top w:val="none" w:sz="0" w:space="0" w:color="auto"/>
                                                                                                    <w:left w:val="none" w:sz="0" w:space="0" w:color="auto"/>
                                                                                                    <w:bottom w:val="none" w:sz="0" w:space="0" w:color="auto"/>
                                                                                                    <w:right w:val="none" w:sz="0" w:space="0" w:color="auto"/>
                                                                                                  </w:divBdr>
                                                                                                  <w:divsChild>
                                                                                                    <w:div w:id="61563456">
                                                                                                      <w:marLeft w:val="0"/>
                                                                                                      <w:marRight w:val="0"/>
                                                                                                      <w:marTop w:val="0"/>
                                                                                                      <w:marBottom w:val="0"/>
                                                                                                      <w:divBdr>
                                                                                                        <w:top w:val="none" w:sz="0" w:space="0" w:color="auto"/>
                                                                                                        <w:left w:val="none" w:sz="0" w:space="0" w:color="auto"/>
                                                                                                        <w:bottom w:val="none" w:sz="0" w:space="0" w:color="auto"/>
                                                                                                        <w:right w:val="none" w:sz="0" w:space="0" w:color="auto"/>
                                                                                                      </w:divBdr>
                                                                                                      <w:divsChild>
                                                                                                        <w:div w:id="1494446969">
                                                                                                          <w:marLeft w:val="0"/>
                                                                                                          <w:marRight w:val="0"/>
                                                                                                          <w:marTop w:val="0"/>
                                                                                                          <w:marBottom w:val="0"/>
                                                                                                          <w:divBdr>
                                                                                                            <w:top w:val="none" w:sz="0" w:space="0" w:color="auto"/>
                                                                                                            <w:left w:val="none" w:sz="0" w:space="0" w:color="auto"/>
                                                                                                            <w:bottom w:val="none" w:sz="0" w:space="0" w:color="auto"/>
                                                                                                            <w:right w:val="none" w:sz="0" w:space="0" w:color="auto"/>
                                                                                                          </w:divBdr>
                                                                                                        </w:div>
                                                                                                      </w:divsChild>
                                                                                                    </w:div>
                                                                                                    <w:div w:id="877620152">
                                                                                                      <w:marLeft w:val="0"/>
                                                                                                      <w:marRight w:val="0"/>
                                                                                                      <w:marTop w:val="0"/>
                                                                                                      <w:marBottom w:val="0"/>
                                                                                                      <w:divBdr>
                                                                                                        <w:top w:val="none" w:sz="0" w:space="0" w:color="auto"/>
                                                                                                        <w:left w:val="none" w:sz="0" w:space="0" w:color="auto"/>
                                                                                                        <w:bottom w:val="none" w:sz="0" w:space="0" w:color="auto"/>
                                                                                                        <w:right w:val="none" w:sz="0" w:space="0" w:color="auto"/>
                                                                                                      </w:divBdr>
                                                                                                      <w:divsChild>
                                                                                                        <w:div w:id="168449258">
                                                                                                          <w:marLeft w:val="0"/>
                                                                                                          <w:marRight w:val="0"/>
                                                                                                          <w:marTop w:val="0"/>
                                                                                                          <w:marBottom w:val="0"/>
                                                                                                          <w:divBdr>
                                                                                                            <w:top w:val="none" w:sz="0" w:space="0" w:color="auto"/>
                                                                                                            <w:left w:val="none" w:sz="0" w:space="0" w:color="auto"/>
                                                                                                            <w:bottom w:val="none" w:sz="0" w:space="0" w:color="auto"/>
                                                                                                            <w:right w:val="none" w:sz="0" w:space="0" w:color="auto"/>
                                                                                                          </w:divBdr>
                                                                                                          <w:divsChild>
                                                                                                            <w:div w:id="123247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363316">
                                                                                                  <w:marLeft w:val="0"/>
                                                                                                  <w:marRight w:val="0"/>
                                                                                                  <w:marTop w:val="0"/>
                                                                                                  <w:marBottom w:val="0"/>
                                                                                                  <w:divBdr>
                                                                                                    <w:top w:val="none" w:sz="0" w:space="0" w:color="auto"/>
                                                                                                    <w:left w:val="none" w:sz="0" w:space="0" w:color="auto"/>
                                                                                                    <w:bottom w:val="none" w:sz="0" w:space="0" w:color="auto"/>
                                                                                                    <w:right w:val="none" w:sz="0" w:space="0" w:color="auto"/>
                                                                                                  </w:divBdr>
                                                                                                </w:div>
                                                                                                <w:div w:id="124256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3647893">
      <w:bodyDiv w:val="1"/>
      <w:marLeft w:val="0"/>
      <w:marRight w:val="0"/>
      <w:marTop w:val="0"/>
      <w:marBottom w:val="0"/>
      <w:divBdr>
        <w:top w:val="none" w:sz="0" w:space="0" w:color="auto"/>
        <w:left w:val="none" w:sz="0" w:space="0" w:color="auto"/>
        <w:bottom w:val="none" w:sz="0" w:space="0" w:color="auto"/>
        <w:right w:val="none" w:sz="0" w:space="0" w:color="auto"/>
      </w:divBdr>
    </w:div>
    <w:div w:id="902331727">
      <w:bodyDiv w:val="1"/>
      <w:marLeft w:val="0"/>
      <w:marRight w:val="0"/>
      <w:marTop w:val="0"/>
      <w:marBottom w:val="0"/>
      <w:divBdr>
        <w:top w:val="none" w:sz="0" w:space="0" w:color="auto"/>
        <w:left w:val="none" w:sz="0" w:space="0" w:color="auto"/>
        <w:bottom w:val="none" w:sz="0" w:space="0" w:color="auto"/>
        <w:right w:val="none" w:sz="0" w:space="0" w:color="auto"/>
      </w:divBdr>
      <w:divsChild>
        <w:div w:id="1792044578">
          <w:marLeft w:val="0"/>
          <w:marRight w:val="0"/>
          <w:marTop w:val="0"/>
          <w:marBottom w:val="0"/>
          <w:divBdr>
            <w:top w:val="none" w:sz="0" w:space="0" w:color="auto"/>
            <w:left w:val="none" w:sz="0" w:space="0" w:color="auto"/>
            <w:bottom w:val="none" w:sz="0" w:space="0" w:color="auto"/>
            <w:right w:val="none" w:sz="0" w:space="0" w:color="auto"/>
          </w:divBdr>
          <w:divsChild>
            <w:div w:id="537667346">
              <w:marLeft w:val="0"/>
              <w:marRight w:val="0"/>
              <w:marTop w:val="0"/>
              <w:marBottom w:val="0"/>
              <w:divBdr>
                <w:top w:val="none" w:sz="0" w:space="0" w:color="auto"/>
                <w:left w:val="none" w:sz="0" w:space="0" w:color="auto"/>
                <w:bottom w:val="none" w:sz="0" w:space="0" w:color="auto"/>
                <w:right w:val="none" w:sz="0" w:space="0" w:color="auto"/>
              </w:divBdr>
              <w:divsChild>
                <w:div w:id="746071053">
                  <w:marLeft w:val="0"/>
                  <w:marRight w:val="0"/>
                  <w:marTop w:val="0"/>
                  <w:marBottom w:val="0"/>
                  <w:divBdr>
                    <w:top w:val="none" w:sz="0" w:space="0" w:color="auto"/>
                    <w:left w:val="none" w:sz="0" w:space="0" w:color="auto"/>
                    <w:bottom w:val="none" w:sz="0" w:space="0" w:color="auto"/>
                    <w:right w:val="none" w:sz="0" w:space="0" w:color="auto"/>
                  </w:divBdr>
                  <w:divsChild>
                    <w:div w:id="2132476172">
                      <w:marLeft w:val="0"/>
                      <w:marRight w:val="0"/>
                      <w:marTop w:val="0"/>
                      <w:marBottom w:val="0"/>
                      <w:divBdr>
                        <w:top w:val="none" w:sz="0" w:space="0" w:color="auto"/>
                        <w:left w:val="none" w:sz="0" w:space="0" w:color="auto"/>
                        <w:bottom w:val="none" w:sz="0" w:space="0" w:color="auto"/>
                        <w:right w:val="none" w:sz="0" w:space="0" w:color="auto"/>
                      </w:divBdr>
                      <w:divsChild>
                        <w:div w:id="342898949">
                          <w:marLeft w:val="0"/>
                          <w:marRight w:val="0"/>
                          <w:marTop w:val="0"/>
                          <w:marBottom w:val="0"/>
                          <w:divBdr>
                            <w:top w:val="none" w:sz="0" w:space="0" w:color="auto"/>
                            <w:left w:val="none" w:sz="0" w:space="0" w:color="auto"/>
                            <w:bottom w:val="none" w:sz="0" w:space="0" w:color="auto"/>
                            <w:right w:val="none" w:sz="0" w:space="0" w:color="auto"/>
                          </w:divBdr>
                          <w:divsChild>
                            <w:div w:id="479927305">
                              <w:marLeft w:val="0"/>
                              <w:marRight w:val="0"/>
                              <w:marTop w:val="0"/>
                              <w:marBottom w:val="0"/>
                              <w:divBdr>
                                <w:top w:val="none" w:sz="0" w:space="0" w:color="auto"/>
                                <w:left w:val="none" w:sz="0" w:space="0" w:color="auto"/>
                                <w:bottom w:val="none" w:sz="0" w:space="0" w:color="auto"/>
                                <w:right w:val="none" w:sz="0" w:space="0" w:color="auto"/>
                              </w:divBdr>
                              <w:divsChild>
                                <w:div w:id="80762199">
                                  <w:marLeft w:val="0"/>
                                  <w:marRight w:val="0"/>
                                  <w:marTop w:val="0"/>
                                  <w:marBottom w:val="0"/>
                                  <w:divBdr>
                                    <w:top w:val="none" w:sz="0" w:space="0" w:color="auto"/>
                                    <w:left w:val="none" w:sz="0" w:space="0" w:color="auto"/>
                                    <w:bottom w:val="none" w:sz="0" w:space="0" w:color="auto"/>
                                    <w:right w:val="none" w:sz="0" w:space="0" w:color="auto"/>
                                  </w:divBdr>
                                  <w:divsChild>
                                    <w:div w:id="545870864">
                                      <w:marLeft w:val="0"/>
                                      <w:marRight w:val="0"/>
                                      <w:marTop w:val="0"/>
                                      <w:marBottom w:val="0"/>
                                      <w:divBdr>
                                        <w:top w:val="none" w:sz="0" w:space="0" w:color="auto"/>
                                        <w:left w:val="none" w:sz="0" w:space="0" w:color="auto"/>
                                        <w:bottom w:val="none" w:sz="0" w:space="0" w:color="auto"/>
                                        <w:right w:val="none" w:sz="0" w:space="0" w:color="auto"/>
                                      </w:divBdr>
                                      <w:divsChild>
                                        <w:div w:id="749742397">
                                          <w:marLeft w:val="0"/>
                                          <w:marRight w:val="0"/>
                                          <w:marTop w:val="0"/>
                                          <w:marBottom w:val="0"/>
                                          <w:divBdr>
                                            <w:top w:val="none" w:sz="0" w:space="0" w:color="auto"/>
                                            <w:left w:val="none" w:sz="0" w:space="0" w:color="auto"/>
                                            <w:bottom w:val="none" w:sz="0" w:space="0" w:color="auto"/>
                                            <w:right w:val="none" w:sz="0" w:space="0" w:color="auto"/>
                                          </w:divBdr>
                                          <w:divsChild>
                                            <w:div w:id="586309283">
                                              <w:marLeft w:val="0"/>
                                              <w:marRight w:val="0"/>
                                              <w:marTop w:val="0"/>
                                              <w:marBottom w:val="0"/>
                                              <w:divBdr>
                                                <w:top w:val="single" w:sz="6" w:space="0" w:color="E5E5E5"/>
                                                <w:left w:val="single" w:sz="6" w:space="0" w:color="E5E5E5"/>
                                                <w:bottom w:val="single" w:sz="6" w:space="0" w:color="E5E5E5"/>
                                                <w:right w:val="single" w:sz="6" w:space="0" w:color="E5E5E5"/>
                                              </w:divBdr>
                                              <w:divsChild>
                                                <w:div w:id="1800876480">
                                                  <w:marLeft w:val="0"/>
                                                  <w:marRight w:val="0"/>
                                                  <w:marTop w:val="0"/>
                                                  <w:marBottom w:val="0"/>
                                                  <w:divBdr>
                                                    <w:top w:val="single" w:sz="6" w:space="0" w:color="E5E5E5"/>
                                                    <w:left w:val="none" w:sz="0" w:space="0" w:color="auto"/>
                                                    <w:bottom w:val="none" w:sz="0" w:space="0" w:color="auto"/>
                                                    <w:right w:val="none" w:sz="0" w:space="0" w:color="auto"/>
                                                  </w:divBdr>
                                                  <w:divsChild>
                                                    <w:div w:id="2111317548">
                                                      <w:marLeft w:val="0"/>
                                                      <w:marRight w:val="0"/>
                                                      <w:marTop w:val="0"/>
                                                      <w:marBottom w:val="0"/>
                                                      <w:divBdr>
                                                        <w:top w:val="none" w:sz="0" w:space="0" w:color="auto"/>
                                                        <w:left w:val="none" w:sz="0" w:space="0" w:color="auto"/>
                                                        <w:bottom w:val="none" w:sz="0" w:space="0" w:color="auto"/>
                                                        <w:right w:val="none" w:sz="0" w:space="0" w:color="auto"/>
                                                      </w:divBdr>
                                                      <w:divsChild>
                                                        <w:div w:id="1784808872">
                                                          <w:marLeft w:val="0"/>
                                                          <w:marRight w:val="0"/>
                                                          <w:marTop w:val="0"/>
                                                          <w:marBottom w:val="0"/>
                                                          <w:divBdr>
                                                            <w:top w:val="none" w:sz="0" w:space="0" w:color="auto"/>
                                                            <w:left w:val="none" w:sz="0" w:space="0" w:color="auto"/>
                                                            <w:bottom w:val="none" w:sz="0" w:space="0" w:color="auto"/>
                                                            <w:right w:val="none" w:sz="0" w:space="0" w:color="auto"/>
                                                          </w:divBdr>
                                                          <w:divsChild>
                                                            <w:div w:id="332028143">
                                                              <w:marLeft w:val="0"/>
                                                              <w:marRight w:val="0"/>
                                                              <w:marTop w:val="0"/>
                                                              <w:marBottom w:val="0"/>
                                                              <w:divBdr>
                                                                <w:top w:val="none" w:sz="0" w:space="0" w:color="auto"/>
                                                                <w:left w:val="none" w:sz="0" w:space="0" w:color="auto"/>
                                                                <w:bottom w:val="none" w:sz="0" w:space="0" w:color="auto"/>
                                                                <w:right w:val="none" w:sz="0" w:space="0" w:color="auto"/>
                                                              </w:divBdr>
                                                              <w:divsChild>
                                                                <w:div w:id="2143888057">
                                                                  <w:marLeft w:val="0"/>
                                                                  <w:marRight w:val="0"/>
                                                                  <w:marTop w:val="0"/>
                                                                  <w:marBottom w:val="0"/>
                                                                  <w:divBdr>
                                                                    <w:top w:val="none" w:sz="0" w:space="0" w:color="auto"/>
                                                                    <w:left w:val="none" w:sz="0" w:space="0" w:color="auto"/>
                                                                    <w:bottom w:val="none" w:sz="0" w:space="0" w:color="auto"/>
                                                                    <w:right w:val="none" w:sz="0" w:space="0" w:color="auto"/>
                                                                  </w:divBdr>
                                                                  <w:divsChild>
                                                                    <w:div w:id="1870726881">
                                                                      <w:marLeft w:val="0"/>
                                                                      <w:marRight w:val="0"/>
                                                                      <w:marTop w:val="0"/>
                                                                      <w:marBottom w:val="0"/>
                                                                      <w:divBdr>
                                                                        <w:top w:val="none" w:sz="0" w:space="0" w:color="auto"/>
                                                                        <w:left w:val="none" w:sz="0" w:space="0" w:color="auto"/>
                                                                        <w:bottom w:val="none" w:sz="0" w:space="0" w:color="auto"/>
                                                                        <w:right w:val="none" w:sz="0" w:space="0" w:color="auto"/>
                                                                      </w:divBdr>
                                                                      <w:divsChild>
                                                                        <w:div w:id="923030623">
                                                                          <w:marLeft w:val="120"/>
                                                                          <w:marRight w:val="75"/>
                                                                          <w:marTop w:val="90"/>
                                                                          <w:marBottom w:val="90"/>
                                                                          <w:divBdr>
                                                                            <w:top w:val="none" w:sz="0" w:space="0" w:color="auto"/>
                                                                            <w:left w:val="none" w:sz="0" w:space="0" w:color="auto"/>
                                                                            <w:bottom w:val="none" w:sz="0" w:space="0" w:color="auto"/>
                                                                            <w:right w:val="none" w:sz="0" w:space="0" w:color="auto"/>
                                                                          </w:divBdr>
                                                                          <w:divsChild>
                                                                            <w:div w:id="604729697">
                                                                              <w:marLeft w:val="0"/>
                                                                              <w:marRight w:val="0"/>
                                                                              <w:marTop w:val="0"/>
                                                                              <w:marBottom w:val="0"/>
                                                                              <w:divBdr>
                                                                                <w:top w:val="none" w:sz="0" w:space="0" w:color="auto"/>
                                                                                <w:left w:val="none" w:sz="0" w:space="0" w:color="auto"/>
                                                                                <w:bottom w:val="none" w:sz="0" w:space="0" w:color="auto"/>
                                                                                <w:right w:val="none" w:sz="0" w:space="0" w:color="auto"/>
                                                                              </w:divBdr>
                                                                              <w:divsChild>
                                                                                <w:div w:id="558905272">
                                                                                  <w:marLeft w:val="75"/>
                                                                                  <w:marRight w:val="75"/>
                                                                                  <w:marTop w:val="0"/>
                                                                                  <w:marBottom w:val="180"/>
                                                                                  <w:divBdr>
                                                                                    <w:top w:val="none" w:sz="0" w:space="0" w:color="auto"/>
                                                                                    <w:left w:val="none" w:sz="0" w:space="0" w:color="auto"/>
                                                                                    <w:bottom w:val="none" w:sz="0" w:space="0" w:color="auto"/>
                                                                                    <w:right w:val="none" w:sz="0" w:space="0" w:color="auto"/>
                                                                                  </w:divBdr>
                                                                                  <w:divsChild>
                                                                                    <w:div w:id="899437248">
                                                                                      <w:marLeft w:val="0"/>
                                                                                      <w:marRight w:val="0"/>
                                                                                      <w:marTop w:val="0"/>
                                                                                      <w:marBottom w:val="0"/>
                                                                                      <w:divBdr>
                                                                                        <w:top w:val="none" w:sz="0" w:space="0" w:color="auto"/>
                                                                                        <w:left w:val="none" w:sz="0" w:space="0" w:color="auto"/>
                                                                                        <w:bottom w:val="none" w:sz="0" w:space="0" w:color="auto"/>
                                                                                        <w:right w:val="none" w:sz="0" w:space="0" w:color="auto"/>
                                                                                      </w:divBdr>
                                                                                      <w:divsChild>
                                                                                        <w:div w:id="96214306">
                                                                                          <w:marLeft w:val="0"/>
                                                                                          <w:marRight w:val="0"/>
                                                                                          <w:marTop w:val="0"/>
                                                                                          <w:marBottom w:val="0"/>
                                                                                          <w:divBdr>
                                                                                            <w:top w:val="single" w:sz="6" w:space="0" w:color="A9A9A9"/>
                                                                                            <w:left w:val="single" w:sz="6" w:space="0" w:color="A9A9A9"/>
                                                                                            <w:bottom w:val="single" w:sz="6" w:space="0" w:color="A9A9A9"/>
                                                                                            <w:right w:val="single" w:sz="6" w:space="0" w:color="A9A9A9"/>
                                                                                          </w:divBdr>
                                                                                          <w:divsChild>
                                                                                            <w:div w:id="111679703">
                                                                                              <w:marLeft w:val="0"/>
                                                                                              <w:marRight w:val="0"/>
                                                                                              <w:marTop w:val="0"/>
                                                                                              <w:marBottom w:val="0"/>
                                                                                              <w:divBdr>
                                                                                                <w:top w:val="none" w:sz="0" w:space="0" w:color="auto"/>
                                                                                                <w:left w:val="none" w:sz="0" w:space="0" w:color="auto"/>
                                                                                                <w:bottom w:val="none" w:sz="0" w:space="0" w:color="auto"/>
                                                                                                <w:right w:val="none" w:sz="0" w:space="0" w:color="auto"/>
                                                                                              </w:divBdr>
                                                                                              <w:divsChild>
                                                                                                <w:div w:id="801189126">
                                                                                                  <w:marLeft w:val="0"/>
                                                                                                  <w:marRight w:val="0"/>
                                                                                                  <w:marTop w:val="0"/>
                                                                                                  <w:marBottom w:val="0"/>
                                                                                                  <w:divBdr>
                                                                                                    <w:top w:val="none" w:sz="0" w:space="0" w:color="auto"/>
                                                                                                    <w:left w:val="none" w:sz="0" w:space="0" w:color="auto"/>
                                                                                                    <w:bottom w:val="none" w:sz="0" w:space="0" w:color="auto"/>
                                                                                                    <w:right w:val="none" w:sz="0" w:space="0" w:color="auto"/>
                                                                                                  </w:divBdr>
                                                                                                  <w:divsChild>
                                                                                                    <w:div w:id="441194906">
                                                                                                      <w:marLeft w:val="150"/>
                                                                                                      <w:marRight w:val="150"/>
                                                                                                      <w:marTop w:val="150"/>
                                                                                                      <w:marBottom w:val="150"/>
                                                                                                      <w:divBdr>
                                                                                                        <w:top w:val="none" w:sz="0" w:space="0" w:color="auto"/>
                                                                                                        <w:left w:val="none" w:sz="0" w:space="0" w:color="auto"/>
                                                                                                        <w:bottom w:val="none" w:sz="0" w:space="0" w:color="auto"/>
                                                                                                        <w:right w:val="none" w:sz="0" w:space="0" w:color="auto"/>
                                                                                                      </w:divBdr>
                                                                                                      <w:divsChild>
                                                                                                        <w:div w:id="317733813">
                                                                                                          <w:marLeft w:val="0"/>
                                                                                                          <w:marRight w:val="0"/>
                                                                                                          <w:marTop w:val="0"/>
                                                                                                          <w:marBottom w:val="0"/>
                                                                                                          <w:divBdr>
                                                                                                            <w:top w:val="single" w:sz="6" w:space="0" w:color="999999"/>
                                                                                                            <w:left w:val="single" w:sz="6" w:space="0" w:color="999999"/>
                                                                                                            <w:bottom w:val="single" w:sz="6" w:space="0" w:color="999999"/>
                                                                                                            <w:right w:val="single" w:sz="6" w:space="0" w:color="999999"/>
                                                                                                          </w:divBdr>
                                                                                                          <w:divsChild>
                                                                                                            <w:div w:id="1199899377">
                                                                                                              <w:marLeft w:val="0"/>
                                                                                                              <w:marRight w:val="0"/>
                                                                                                              <w:marTop w:val="0"/>
                                                                                                              <w:marBottom w:val="0"/>
                                                                                                              <w:divBdr>
                                                                                                                <w:top w:val="none" w:sz="0" w:space="0" w:color="auto"/>
                                                                                                                <w:left w:val="none" w:sz="0" w:space="0" w:color="auto"/>
                                                                                                                <w:bottom w:val="none" w:sz="0" w:space="0" w:color="auto"/>
                                                                                                                <w:right w:val="none" w:sz="0" w:space="0" w:color="auto"/>
                                                                                                              </w:divBdr>
                                                                                                              <w:divsChild>
                                                                                                                <w:div w:id="145516203">
                                                                                                                  <w:marLeft w:val="0"/>
                                                                                                                  <w:marRight w:val="0"/>
                                                                                                                  <w:marTop w:val="0"/>
                                                                                                                  <w:marBottom w:val="0"/>
                                                                                                                  <w:divBdr>
                                                                                                                    <w:top w:val="none" w:sz="0" w:space="0" w:color="auto"/>
                                                                                                                    <w:left w:val="none" w:sz="0" w:space="0" w:color="auto"/>
                                                                                                                    <w:bottom w:val="none" w:sz="0" w:space="0" w:color="auto"/>
                                                                                                                    <w:right w:val="none" w:sz="0" w:space="0" w:color="auto"/>
                                                                                                                  </w:divBdr>
                                                                                                                </w:div>
                                                                                                                <w:div w:id="1086077442">
                                                                                                                  <w:marLeft w:val="0"/>
                                                                                                                  <w:marRight w:val="0"/>
                                                                                                                  <w:marTop w:val="0"/>
                                                                                                                  <w:marBottom w:val="225"/>
                                                                                                                  <w:divBdr>
                                                                                                                    <w:top w:val="none" w:sz="0" w:space="0" w:color="auto"/>
                                                                                                                    <w:left w:val="none" w:sz="0" w:space="0" w:color="auto"/>
                                                                                                                    <w:bottom w:val="none" w:sz="0" w:space="0" w:color="auto"/>
                                                                                                                    <w:right w:val="none" w:sz="0" w:space="0" w:color="auto"/>
                                                                                                                  </w:divBdr>
                                                                                                                </w:div>
                                                                                                                <w:div w:id="1114665660">
                                                                                                                  <w:marLeft w:val="0"/>
                                                                                                                  <w:marRight w:val="0"/>
                                                                                                                  <w:marTop w:val="0"/>
                                                                                                                  <w:marBottom w:val="225"/>
                                                                                                                  <w:divBdr>
                                                                                                                    <w:top w:val="none" w:sz="0" w:space="0" w:color="auto"/>
                                                                                                                    <w:left w:val="none" w:sz="0" w:space="0" w:color="auto"/>
                                                                                                                    <w:bottom w:val="none" w:sz="0" w:space="0" w:color="auto"/>
                                                                                                                    <w:right w:val="none" w:sz="0" w:space="0" w:color="auto"/>
                                                                                                                  </w:divBdr>
                                                                                                                </w:div>
                                                                                                              </w:divsChild>
                                                                                                            </w:div>
                                                                                                            <w:div w:id="1432555708">
                                                                                                              <w:marLeft w:val="0"/>
                                                                                                              <w:marRight w:val="0"/>
                                                                                                              <w:marTop w:val="0"/>
                                                                                                              <w:marBottom w:val="0"/>
                                                                                                              <w:divBdr>
                                                                                                                <w:top w:val="single" w:sz="6" w:space="11" w:color="E5E5E5"/>
                                                                                                                <w:left w:val="none" w:sz="0" w:space="0" w:color="auto"/>
                                                                                                                <w:bottom w:val="none" w:sz="0" w:space="0" w:color="auto"/>
                                                                                                                <w:right w:val="none" w:sz="0" w:space="0" w:color="auto"/>
                                                                                                              </w:divBdr>
                                                                                                            </w:div>
                                                                                                            <w:div w:id="1876037595">
                                                                                                              <w:marLeft w:val="0"/>
                                                                                                              <w:marRight w:val="0"/>
                                                                                                              <w:marTop w:val="0"/>
                                                                                                              <w:marBottom w:val="0"/>
                                                                                                              <w:divBdr>
                                                                                                                <w:top w:val="single" w:sz="6" w:space="0" w:color="FFFFFF"/>
                                                                                                                <w:left w:val="single" w:sz="6" w:space="12" w:color="FFFFFF"/>
                                                                                                                <w:bottom w:val="single" w:sz="6" w:space="0" w:color="FFFFFF"/>
                                                                                                                <w:right w:val="single" w:sz="6" w:space="12" w:color="FFFFFF"/>
                                                                                                              </w:divBdr>
                                                                                                            </w:div>
                                                                                                          </w:divsChild>
                                                                                                        </w:div>
                                                                                                      </w:divsChild>
                                                                                                    </w:div>
                                                                                                  </w:divsChild>
                                                                                                </w:div>
                                                                                                <w:div w:id="936909565">
                                                                                                  <w:marLeft w:val="0"/>
                                                                                                  <w:marRight w:val="0"/>
                                                                                                  <w:marTop w:val="0"/>
                                                                                                  <w:marBottom w:val="0"/>
                                                                                                  <w:divBdr>
                                                                                                    <w:top w:val="none" w:sz="0" w:space="0" w:color="auto"/>
                                                                                                    <w:left w:val="none" w:sz="0" w:space="0" w:color="auto"/>
                                                                                                    <w:bottom w:val="none" w:sz="0" w:space="0" w:color="auto"/>
                                                                                                    <w:right w:val="none" w:sz="0" w:space="0" w:color="auto"/>
                                                                                                  </w:divBdr>
                                                                                                  <w:divsChild>
                                                                                                    <w:div w:id="897473741">
                                                                                                      <w:marLeft w:val="150"/>
                                                                                                      <w:marRight w:val="150"/>
                                                                                                      <w:marTop w:val="150"/>
                                                                                                      <w:marBottom w:val="150"/>
                                                                                                      <w:divBdr>
                                                                                                        <w:top w:val="none" w:sz="0" w:space="0" w:color="auto"/>
                                                                                                        <w:left w:val="none" w:sz="0" w:space="0" w:color="auto"/>
                                                                                                        <w:bottom w:val="none" w:sz="0" w:space="0" w:color="auto"/>
                                                                                                        <w:right w:val="none" w:sz="0" w:space="0" w:color="auto"/>
                                                                                                      </w:divBdr>
                                                                                                      <w:divsChild>
                                                                                                        <w:div w:id="13311266">
                                                                                                          <w:marLeft w:val="0"/>
                                                                                                          <w:marRight w:val="0"/>
                                                                                                          <w:marTop w:val="0"/>
                                                                                                          <w:marBottom w:val="0"/>
                                                                                                          <w:divBdr>
                                                                                                            <w:top w:val="single" w:sz="6" w:space="0" w:color="999999"/>
                                                                                                            <w:left w:val="single" w:sz="6" w:space="0" w:color="999999"/>
                                                                                                            <w:bottom w:val="single" w:sz="6" w:space="0" w:color="999999"/>
                                                                                                            <w:right w:val="single" w:sz="6" w:space="0" w:color="999999"/>
                                                                                                          </w:divBdr>
                                                                                                          <w:divsChild>
                                                                                                            <w:div w:id="334377973">
                                                                                                              <w:marLeft w:val="0"/>
                                                                                                              <w:marRight w:val="0"/>
                                                                                                              <w:marTop w:val="0"/>
                                                                                                              <w:marBottom w:val="0"/>
                                                                                                              <w:divBdr>
                                                                                                                <w:top w:val="single" w:sz="6" w:space="0" w:color="FFFFFF"/>
                                                                                                                <w:left w:val="single" w:sz="6" w:space="12" w:color="FFFFFF"/>
                                                                                                                <w:bottom w:val="single" w:sz="6" w:space="0" w:color="FFFFFF"/>
                                                                                                                <w:right w:val="single" w:sz="6" w:space="12" w:color="FFFFFF"/>
                                                                                                              </w:divBdr>
                                                                                                            </w:div>
                                                                                                            <w:div w:id="1690721823">
                                                                                                              <w:marLeft w:val="0"/>
                                                                                                              <w:marRight w:val="0"/>
                                                                                                              <w:marTop w:val="0"/>
                                                                                                              <w:marBottom w:val="0"/>
                                                                                                              <w:divBdr>
                                                                                                                <w:top w:val="none" w:sz="0" w:space="0" w:color="auto"/>
                                                                                                                <w:left w:val="none" w:sz="0" w:space="0" w:color="auto"/>
                                                                                                                <w:bottom w:val="none" w:sz="0" w:space="0" w:color="auto"/>
                                                                                                                <w:right w:val="none" w:sz="0" w:space="0" w:color="auto"/>
                                                                                                              </w:divBdr>
                                                                                                              <w:divsChild>
                                                                                                                <w:div w:id="1251819064">
                                                                                                                  <w:marLeft w:val="0"/>
                                                                                                                  <w:marRight w:val="0"/>
                                                                                                                  <w:marTop w:val="0"/>
                                                                                                                  <w:marBottom w:val="225"/>
                                                                                                                  <w:divBdr>
                                                                                                                    <w:top w:val="none" w:sz="0" w:space="0" w:color="auto"/>
                                                                                                                    <w:left w:val="none" w:sz="0" w:space="0" w:color="auto"/>
                                                                                                                    <w:bottom w:val="none" w:sz="0" w:space="0" w:color="auto"/>
                                                                                                                    <w:right w:val="none" w:sz="0" w:space="0" w:color="auto"/>
                                                                                                                  </w:divBdr>
                                                                                                                </w:div>
                                                                                                                <w:div w:id="1997956339">
                                                                                                                  <w:marLeft w:val="0"/>
                                                                                                                  <w:marRight w:val="0"/>
                                                                                                                  <w:marTop w:val="0"/>
                                                                                                                  <w:marBottom w:val="225"/>
                                                                                                                  <w:divBdr>
                                                                                                                    <w:top w:val="none" w:sz="0" w:space="0" w:color="auto"/>
                                                                                                                    <w:left w:val="none" w:sz="0" w:space="0" w:color="auto"/>
                                                                                                                    <w:bottom w:val="none" w:sz="0" w:space="0" w:color="auto"/>
                                                                                                                    <w:right w:val="none" w:sz="0" w:space="0" w:color="auto"/>
                                                                                                                  </w:divBdr>
                                                                                                                </w:div>
                                                                                                              </w:divsChild>
                                                                                                            </w:div>
                                                                                                            <w:div w:id="1990548740">
                                                                                                              <w:marLeft w:val="0"/>
                                                                                                              <w:marRight w:val="0"/>
                                                                                                              <w:marTop w:val="0"/>
                                                                                                              <w:marBottom w:val="0"/>
                                                                                                              <w:divBdr>
                                                                                                                <w:top w:val="single" w:sz="6" w:space="11" w:color="E5E5E5"/>
                                                                                                                <w:left w:val="none" w:sz="0" w:space="0" w:color="auto"/>
                                                                                                                <w:bottom w:val="none" w:sz="0" w:space="0" w:color="auto"/>
                                                                                                                <w:right w:val="none" w:sz="0" w:space="0" w:color="auto"/>
                                                                                                              </w:divBdr>
                                                                                                            </w:div>
                                                                                                          </w:divsChild>
                                                                                                        </w:div>
                                                                                                      </w:divsChild>
                                                                                                    </w:div>
                                                                                                  </w:divsChild>
                                                                                                </w:div>
                                                                                                <w:div w:id="1270351112">
                                                                                                  <w:marLeft w:val="0"/>
                                                                                                  <w:marRight w:val="0"/>
                                                                                                  <w:marTop w:val="0"/>
                                                                                                  <w:marBottom w:val="0"/>
                                                                                                  <w:divBdr>
                                                                                                    <w:top w:val="none" w:sz="0" w:space="0" w:color="auto"/>
                                                                                                    <w:left w:val="none" w:sz="0" w:space="0" w:color="auto"/>
                                                                                                    <w:bottom w:val="none" w:sz="0" w:space="0" w:color="auto"/>
                                                                                                    <w:right w:val="none" w:sz="0" w:space="0" w:color="auto"/>
                                                                                                  </w:divBdr>
                                                                                                  <w:divsChild>
                                                                                                    <w:div w:id="1970743831">
                                                                                                      <w:marLeft w:val="150"/>
                                                                                                      <w:marRight w:val="150"/>
                                                                                                      <w:marTop w:val="150"/>
                                                                                                      <w:marBottom w:val="150"/>
                                                                                                      <w:divBdr>
                                                                                                        <w:top w:val="none" w:sz="0" w:space="0" w:color="auto"/>
                                                                                                        <w:left w:val="none" w:sz="0" w:space="0" w:color="auto"/>
                                                                                                        <w:bottom w:val="none" w:sz="0" w:space="0" w:color="auto"/>
                                                                                                        <w:right w:val="none" w:sz="0" w:space="0" w:color="auto"/>
                                                                                                      </w:divBdr>
                                                                                                      <w:divsChild>
                                                                                                        <w:div w:id="199589606">
                                                                                                          <w:marLeft w:val="0"/>
                                                                                                          <w:marRight w:val="0"/>
                                                                                                          <w:marTop w:val="0"/>
                                                                                                          <w:marBottom w:val="0"/>
                                                                                                          <w:divBdr>
                                                                                                            <w:top w:val="single" w:sz="6" w:space="0" w:color="999999"/>
                                                                                                            <w:left w:val="single" w:sz="6" w:space="0" w:color="999999"/>
                                                                                                            <w:bottom w:val="single" w:sz="6" w:space="0" w:color="999999"/>
                                                                                                            <w:right w:val="single" w:sz="6" w:space="0" w:color="999999"/>
                                                                                                          </w:divBdr>
                                                                                                          <w:divsChild>
                                                                                                            <w:div w:id="1056658938">
                                                                                                              <w:marLeft w:val="0"/>
                                                                                                              <w:marRight w:val="0"/>
                                                                                                              <w:marTop w:val="0"/>
                                                                                                              <w:marBottom w:val="0"/>
                                                                                                              <w:divBdr>
                                                                                                                <w:top w:val="none" w:sz="0" w:space="0" w:color="auto"/>
                                                                                                                <w:left w:val="none" w:sz="0" w:space="0" w:color="auto"/>
                                                                                                                <w:bottom w:val="none" w:sz="0" w:space="0" w:color="auto"/>
                                                                                                                <w:right w:val="none" w:sz="0" w:space="0" w:color="auto"/>
                                                                                                              </w:divBdr>
                                                                                                              <w:divsChild>
                                                                                                                <w:div w:id="76682471">
                                                                                                                  <w:marLeft w:val="0"/>
                                                                                                                  <w:marRight w:val="0"/>
                                                                                                                  <w:marTop w:val="0"/>
                                                                                                                  <w:marBottom w:val="0"/>
                                                                                                                  <w:divBdr>
                                                                                                                    <w:top w:val="none" w:sz="0" w:space="0" w:color="auto"/>
                                                                                                                    <w:left w:val="none" w:sz="0" w:space="0" w:color="auto"/>
                                                                                                                    <w:bottom w:val="none" w:sz="0" w:space="0" w:color="auto"/>
                                                                                                                    <w:right w:val="none" w:sz="0" w:space="0" w:color="auto"/>
                                                                                                                  </w:divBdr>
                                                                                                                  <w:divsChild>
                                                                                                                    <w:div w:id="256792571">
                                                                                                                      <w:marLeft w:val="0"/>
                                                                                                                      <w:marRight w:val="0"/>
                                                                                                                      <w:marTop w:val="0"/>
                                                                                                                      <w:marBottom w:val="0"/>
                                                                                                                      <w:divBdr>
                                                                                                                        <w:top w:val="none" w:sz="0" w:space="0" w:color="auto"/>
                                                                                                                        <w:left w:val="none" w:sz="0" w:space="0" w:color="auto"/>
                                                                                                                        <w:bottom w:val="none" w:sz="0" w:space="0" w:color="auto"/>
                                                                                                                        <w:right w:val="none" w:sz="0" w:space="0" w:color="auto"/>
                                                                                                                      </w:divBdr>
                                                                                                                      <w:divsChild>
                                                                                                                        <w:div w:id="278318">
                                                                                                                          <w:marLeft w:val="0"/>
                                                                                                                          <w:marRight w:val="0"/>
                                                                                                                          <w:marTop w:val="0"/>
                                                                                                                          <w:marBottom w:val="0"/>
                                                                                                                          <w:divBdr>
                                                                                                                            <w:top w:val="none" w:sz="0" w:space="0" w:color="auto"/>
                                                                                                                            <w:left w:val="none" w:sz="0" w:space="0" w:color="auto"/>
                                                                                                                            <w:bottom w:val="none" w:sz="0" w:space="0" w:color="auto"/>
                                                                                                                            <w:right w:val="none" w:sz="0" w:space="0" w:color="auto"/>
                                                                                                                          </w:divBdr>
                                                                                                                          <w:divsChild>
                                                                                                                            <w:div w:id="2022855716">
                                                                                                                              <w:marLeft w:val="0"/>
                                                                                                                              <w:marRight w:val="0"/>
                                                                                                                              <w:marTop w:val="0"/>
                                                                                                                              <w:marBottom w:val="0"/>
                                                                                                                              <w:divBdr>
                                                                                                                                <w:top w:val="none" w:sz="0" w:space="0" w:color="auto"/>
                                                                                                                                <w:left w:val="none" w:sz="0" w:space="0" w:color="auto"/>
                                                                                                                                <w:bottom w:val="none" w:sz="0" w:space="0" w:color="auto"/>
                                                                                                                                <w:right w:val="none" w:sz="0" w:space="0" w:color="auto"/>
                                                                                                                              </w:divBdr>
                                                                                                                            </w:div>
                                                                                                                            <w:div w:id="2023431720">
                                                                                                                              <w:marLeft w:val="0"/>
                                                                                                                              <w:marRight w:val="0"/>
                                                                                                                              <w:marTop w:val="0"/>
                                                                                                                              <w:marBottom w:val="0"/>
                                                                                                                              <w:divBdr>
                                                                                                                                <w:top w:val="none" w:sz="0" w:space="0" w:color="auto"/>
                                                                                                                                <w:left w:val="none" w:sz="0" w:space="0" w:color="auto"/>
                                                                                                                                <w:bottom w:val="none" w:sz="0" w:space="0" w:color="auto"/>
                                                                                                                                <w:right w:val="none" w:sz="0" w:space="0" w:color="auto"/>
                                                                                                                              </w:divBdr>
                                                                                                                            </w:div>
                                                                                                                          </w:divsChild>
                                                                                                                        </w:div>
                                                                                                                        <w:div w:id="235088983">
                                                                                                                          <w:marLeft w:val="0"/>
                                                                                                                          <w:marRight w:val="0"/>
                                                                                                                          <w:marTop w:val="0"/>
                                                                                                                          <w:marBottom w:val="0"/>
                                                                                                                          <w:divBdr>
                                                                                                                            <w:top w:val="none" w:sz="0" w:space="0" w:color="auto"/>
                                                                                                                            <w:left w:val="none" w:sz="0" w:space="0" w:color="auto"/>
                                                                                                                            <w:bottom w:val="none" w:sz="0" w:space="0" w:color="auto"/>
                                                                                                                            <w:right w:val="none" w:sz="0" w:space="0" w:color="auto"/>
                                                                                                                          </w:divBdr>
                                                                                                                          <w:divsChild>
                                                                                                                            <w:div w:id="195777480">
                                                                                                                              <w:marLeft w:val="0"/>
                                                                                                                              <w:marRight w:val="0"/>
                                                                                                                              <w:marTop w:val="0"/>
                                                                                                                              <w:marBottom w:val="0"/>
                                                                                                                              <w:divBdr>
                                                                                                                                <w:top w:val="none" w:sz="0" w:space="0" w:color="auto"/>
                                                                                                                                <w:left w:val="none" w:sz="0" w:space="0" w:color="auto"/>
                                                                                                                                <w:bottom w:val="none" w:sz="0" w:space="0" w:color="auto"/>
                                                                                                                                <w:right w:val="none" w:sz="0" w:space="0" w:color="auto"/>
                                                                                                                              </w:divBdr>
                                                                                                                            </w:div>
                                                                                                                            <w:div w:id="961305593">
                                                                                                                              <w:marLeft w:val="0"/>
                                                                                                                              <w:marRight w:val="0"/>
                                                                                                                              <w:marTop w:val="0"/>
                                                                                                                              <w:marBottom w:val="0"/>
                                                                                                                              <w:divBdr>
                                                                                                                                <w:top w:val="none" w:sz="0" w:space="0" w:color="auto"/>
                                                                                                                                <w:left w:val="none" w:sz="0" w:space="0" w:color="auto"/>
                                                                                                                                <w:bottom w:val="none" w:sz="0" w:space="0" w:color="auto"/>
                                                                                                                                <w:right w:val="none" w:sz="0" w:space="0" w:color="auto"/>
                                                                                                                              </w:divBdr>
                                                                                                                            </w:div>
                                                                                                                          </w:divsChild>
                                                                                                                        </w:div>
                                                                                                                        <w:div w:id="669530009">
                                                                                                                          <w:marLeft w:val="0"/>
                                                                                                                          <w:marRight w:val="0"/>
                                                                                                                          <w:marTop w:val="0"/>
                                                                                                                          <w:marBottom w:val="0"/>
                                                                                                                          <w:divBdr>
                                                                                                                            <w:top w:val="none" w:sz="0" w:space="0" w:color="auto"/>
                                                                                                                            <w:left w:val="none" w:sz="0" w:space="0" w:color="auto"/>
                                                                                                                            <w:bottom w:val="none" w:sz="0" w:space="0" w:color="auto"/>
                                                                                                                            <w:right w:val="none" w:sz="0" w:space="0" w:color="auto"/>
                                                                                                                          </w:divBdr>
                                                                                                                          <w:divsChild>
                                                                                                                            <w:div w:id="530074480">
                                                                                                                              <w:marLeft w:val="0"/>
                                                                                                                              <w:marRight w:val="0"/>
                                                                                                                              <w:marTop w:val="0"/>
                                                                                                                              <w:marBottom w:val="0"/>
                                                                                                                              <w:divBdr>
                                                                                                                                <w:top w:val="none" w:sz="0" w:space="0" w:color="auto"/>
                                                                                                                                <w:left w:val="none" w:sz="0" w:space="0" w:color="auto"/>
                                                                                                                                <w:bottom w:val="none" w:sz="0" w:space="0" w:color="auto"/>
                                                                                                                                <w:right w:val="none" w:sz="0" w:space="0" w:color="auto"/>
                                                                                                                              </w:divBdr>
                                                                                                                            </w:div>
                                                                                                                            <w:div w:id="1724867675">
                                                                                                                              <w:marLeft w:val="0"/>
                                                                                                                              <w:marRight w:val="0"/>
                                                                                                                              <w:marTop w:val="0"/>
                                                                                                                              <w:marBottom w:val="0"/>
                                                                                                                              <w:divBdr>
                                                                                                                                <w:top w:val="none" w:sz="0" w:space="0" w:color="auto"/>
                                                                                                                                <w:left w:val="none" w:sz="0" w:space="0" w:color="auto"/>
                                                                                                                                <w:bottom w:val="none" w:sz="0" w:space="0" w:color="auto"/>
                                                                                                                                <w:right w:val="none" w:sz="0" w:space="0" w:color="auto"/>
                                                                                                                              </w:divBdr>
                                                                                                                            </w:div>
                                                                                                                          </w:divsChild>
                                                                                                                        </w:div>
                                                                                                                        <w:div w:id="1211570621">
                                                                                                                          <w:marLeft w:val="0"/>
                                                                                                                          <w:marRight w:val="0"/>
                                                                                                                          <w:marTop w:val="0"/>
                                                                                                                          <w:marBottom w:val="0"/>
                                                                                                                          <w:divBdr>
                                                                                                                            <w:top w:val="none" w:sz="0" w:space="0" w:color="auto"/>
                                                                                                                            <w:left w:val="none" w:sz="0" w:space="0" w:color="auto"/>
                                                                                                                            <w:bottom w:val="none" w:sz="0" w:space="0" w:color="auto"/>
                                                                                                                            <w:right w:val="none" w:sz="0" w:space="0" w:color="auto"/>
                                                                                                                          </w:divBdr>
                                                                                                                          <w:divsChild>
                                                                                                                            <w:div w:id="1837458778">
                                                                                                                              <w:marLeft w:val="0"/>
                                                                                                                              <w:marRight w:val="0"/>
                                                                                                                              <w:marTop w:val="0"/>
                                                                                                                              <w:marBottom w:val="0"/>
                                                                                                                              <w:divBdr>
                                                                                                                                <w:top w:val="none" w:sz="0" w:space="0" w:color="auto"/>
                                                                                                                                <w:left w:val="none" w:sz="0" w:space="0" w:color="auto"/>
                                                                                                                                <w:bottom w:val="none" w:sz="0" w:space="0" w:color="auto"/>
                                                                                                                                <w:right w:val="none" w:sz="0" w:space="0" w:color="auto"/>
                                                                                                                              </w:divBdr>
                                                                                                                            </w:div>
                                                                                                                          </w:divsChild>
                                                                                                                        </w:div>
                                                                                                                        <w:div w:id="1632244971">
                                                                                                                          <w:marLeft w:val="0"/>
                                                                                                                          <w:marRight w:val="0"/>
                                                                                                                          <w:marTop w:val="0"/>
                                                                                                                          <w:marBottom w:val="0"/>
                                                                                                                          <w:divBdr>
                                                                                                                            <w:top w:val="none" w:sz="0" w:space="0" w:color="auto"/>
                                                                                                                            <w:left w:val="none" w:sz="0" w:space="0" w:color="auto"/>
                                                                                                                            <w:bottom w:val="none" w:sz="0" w:space="0" w:color="auto"/>
                                                                                                                            <w:right w:val="none" w:sz="0" w:space="0" w:color="auto"/>
                                                                                                                          </w:divBdr>
                                                                                                                          <w:divsChild>
                                                                                                                            <w:div w:id="172696130">
                                                                                                                              <w:marLeft w:val="0"/>
                                                                                                                              <w:marRight w:val="0"/>
                                                                                                                              <w:marTop w:val="0"/>
                                                                                                                              <w:marBottom w:val="0"/>
                                                                                                                              <w:divBdr>
                                                                                                                                <w:top w:val="none" w:sz="0" w:space="0" w:color="auto"/>
                                                                                                                                <w:left w:val="none" w:sz="0" w:space="0" w:color="auto"/>
                                                                                                                                <w:bottom w:val="none" w:sz="0" w:space="0" w:color="auto"/>
                                                                                                                                <w:right w:val="none" w:sz="0" w:space="0" w:color="auto"/>
                                                                                                                              </w:divBdr>
                                                                                                                            </w:div>
                                                                                                                            <w:div w:id="1635713097">
                                                                                                                              <w:marLeft w:val="0"/>
                                                                                                                              <w:marRight w:val="0"/>
                                                                                                                              <w:marTop w:val="0"/>
                                                                                                                              <w:marBottom w:val="0"/>
                                                                                                                              <w:divBdr>
                                                                                                                                <w:top w:val="none" w:sz="0" w:space="0" w:color="auto"/>
                                                                                                                                <w:left w:val="none" w:sz="0" w:space="0" w:color="auto"/>
                                                                                                                                <w:bottom w:val="none" w:sz="0" w:space="0" w:color="auto"/>
                                                                                                                                <w:right w:val="none" w:sz="0" w:space="0" w:color="auto"/>
                                                                                                                              </w:divBdr>
                                                                                                                            </w:div>
                                                                                                                          </w:divsChild>
                                                                                                                        </w:div>
                                                                                                                        <w:div w:id="1991708175">
                                                                                                                          <w:marLeft w:val="0"/>
                                                                                                                          <w:marRight w:val="0"/>
                                                                                                                          <w:marTop w:val="0"/>
                                                                                                                          <w:marBottom w:val="0"/>
                                                                                                                          <w:divBdr>
                                                                                                                            <w:top w:val="none" w:sz="0" w:space="0" w:color="auto"/>
                                                                                                                            <w:left w:val="none" w:sz="0" w:space="0" w:color="auto"/>
                                                                                                                            <w:bottom w:val="none" w:sz="0" w:space="0" w:color="auto"/>
                                                                                                                            <w:right w:val="none" w:sz="0" w:space="0" w:color="auto"/>
                                                                                                                          </w:divBdr>
                                                                                                                          <w:divsChild>
                                                                                                                            <w:div w:id="370498168">
                                                                                                                              <w:marLeft w:val="0"/>
                                                                                                                              <w:marRight w:val="0"/>
                                                                                                                              <w:marTop w:val="0"/>
                                                                                                                              <w:marBottom w:val="0"/>
                                                                                                                              <w:divBdr>
                                                                                                                                <w:top w:val="none" w:sz="0" w:space="0" w:color="auto"/>
                                                                                                                                <w:left w:val="none" w:sz="0" w:space="0" w:color="auto"/>
                                                                                                                                <w:bottom w:val="none" w:sz="0" w:space="0" w:color="auto"/>
                                                                                                                                <w:right w:val="none" w:sz="0" w:space="0" w:color="auto"/>
                                                                                                                              </w:divBdr>
                                                                                                                            </w:div>
                                                                                                                            <w:div w:id="106236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5825">
                                                                                                                      <w:marLeft w:val="0"/>
                                                                                                                      <w:marRight w:val="0"/>
                                                                                                                      <w:marTop w:val="0"/>
                                                                                                                      <w:marBottom w:val="0"/>
                                                                                                                      <w:divBdr>
                                                                                                                        <w:top w:val="none" w:sz="0" w:space="0" w:color="auto"/>
                                                                                                                        <w:left w:val="none" w:sz="0" w:space="0" w:color="auto"/>
                                                                                                                        <w:bottom w:val="none" w:sz="0" w:space="0" w:color="auto"/>
                                                                                                                        <w:right w:val="none" w:sz="0" w:space="0" w:color="auto"/>
                                                                                                                      </w:divBdr>
                                                                                                                      <w:divsChild>
                                                                                                                        <w:div w:id="214046060">
                                                                                                                          <w:marLeft w:val="0"/>
                                                                                                                          <w:marRight w:val="0"/>
                                                                                                                          <w:marTop w:val="0"/>
                                                                                                                          <w:marBottom w:val="0"/>
                                                                                                                          <w:divBdr>
                                                                                                                            <w:top w:val="none" w:sz="0" w:space="0" w:color="auto"/>
                                                                                                                            <w:left w:val="none" w:sz="0" w:space="0" w:color="auto"/>
                                                                                                                            <w:bottom w:val="none" w:sz="0" w:space="0" w:color="auto"/>
                                                                                                                            <w:right w:val="none" w:sz="0" w:space="0" w:color="auto"/>
                                                                                                                          </w:divBdr>
                                                                                                                          <w:divsChild>
                                                                                                                            <w:div w:id="1621497434">
                                                                                                                              <w:marLeft w:val="0"/>
                                                                                                                              <w:marRight w:val="0"/>
                                                                                                                              <w:marTop w:val="0"/>
                                                                                                                              <w:marBottom w:val="0"/>
                                                                                                                              <w:divBdr>
                                                                                                                                <w:top w:val="none" w:sz="0" w:space="0" w:color="auto"/>
                                                                                                                                <w:left w:val="none" w:sz="0" w:space="0" w:color="auto"/>
                                                                                                                                <w:bottom w:val="none" w:sz="0" w:space="0" w:color="auto"/>
                                                                                                                                <w:right w:val="none" w:sz="0" w:space="0" w:color="auto"/>
                                                                                                                              </w:divBdr>
                                                                                                                            </w:div>
                                                                                                                          </w:divsChild>
                                                                                                                        </w:div>
                                                                                                                        <w:div w:id="366683403">
                                                                                                                          <w:marLeft w:val="0"/>
                                                                                                                          <w:marRight w:val="0"/>
                                                                                                                          <w:marTop w:val="0"/>
                                                                                                                          <w:marBottom w:val="0"/>
                                                                                                                          <w:divBdr>
                                                                                                                            <w:top w:val="none" w:sz="0" w:space="0" w:color="auto"/>
                                                                                                                            <w:left w:val="none" w:sz="0" w:space="0" w:color="auto"/>
                                                                                                                            <w:bottom w:val="none" w:sz="0" w:space="0" w:color="auto"/>
                                                                                                                            <w:right w:val="none" w:sz="0" w:space="0" w:color="auto"/>
                                                                                                                          </w:divBdr>
                                                                                                                          <w:divsChild>
                                                                                                                            <w:div w:id="1455514119">
                                                                                                                              <w:marLeft w:val="0"/>
                                                                                                                              <w:marRight w:val="0"/>
                                                                                                                              <w:marTop w:val="0"/>
                                                                                                                              <w:marBottom w:val="0"/>
                                                                                                                              <w:divBdr>
                                                                                                                                <w:top w:val="none" w:sz="0" w:space="0" w:color="auto"/>
                                                                                                                                <w:left w:val="none" w:sz="0" w:space="0" w:color="auto"/>
                                                                                                                                <w:bottom w:val="none" w:sz="0" w:space="0" w:color="auto"/>
                                                                                                                                <w:right w:val="none" w:sz="0" w:space="0" w:color="auto"/>
                                                                                                                              </w:divBdr>
                                                                                                                            </w:div>
                                                                                                                            <w:div w:id="1536431059">
                                                                                                                              <w:marLeft w:val="0"/>
                                                                                                                              <w:marRight w:val="0"/>
                                                                                                                              <w:marTop w:val="0"/>
                                                                                                                              <w:marBottom w:val="0"/>
                                                                                                                              <w:divBdr>
                                                                                                                                <w:top w:val="none" w:sz="0" w:space="0" w:color="auto"/>
                                                                                                                                <w:left w:val="none" w:sz="0" w:space="0" w:color="auto"/>
                                                                                                                                <w:bottom w:val="none" w:sz="0" w:space="0" w:color="auto"/>
                                                                                                                                <w:right w:val="none" w:sz="0" w:space="0" w:color="auto"/>
                                                                                                                              </w:divBdr>
                                                                                                                            </w:div>
                                                                                                                          </w:divsChild>
                                                                                                                        </w:div>
                                                                                                                        <w:div w:id="1171291540">
                                                                                                                          <w:marLeft w:val="0"/>
                                                                                                                          <w:marRight w:val="0"/>
                                                                                                                          <w:marTop w:val="0"/>
                                                                                                                          <w:marBottom w:val="0"/>
                                                                                                                          <w:divBdr>
                                                                                                                            <w:top w:val="none" w:sz="0" w:space="0" w:color="auto"/>
                                                                                                                            <w:left w:val="none" w:sz="0" w:space="0" w:color="auto"/>
                                                                                                                            <w:bottom w:val="none" w:sz="0" w:space="0" w:color="auto"/>
                                                                                                                            <w:right w:val="none" w:sz="0" w:space="0" w:color="auto"/>
                                                                                                                          </w:divBdr>
                                                                                                                          <w:divsChild>
                                                                                                                            <w:div w:id="218132043">
                                                                                                                              <w:marLeft w:val="0"/>
                                                                                                                              <w:marRight w:val="0"/>
                                                                                                                              <w:marTop w:val="0"/>
                                                                                                                              <w:marBottom w:val="0"/>
                                                                                                                              <w:divBdr>
                                                                                                                                <w:top w:val="none" w:sz="0" w:space="0" w:color="auto"/>
                                                                                                                                <w:left w:val="none" w:sz="0" w:space="0" w:color="auto"/>
                                                                                                                                <w:bottom w:val="none" w:sz="0" w:space="0" w:color="auto"/>
                                                                                                                                <w:right w:val="none" w:sz="0" w:space="0" w:color="auto"/>
                                                                                                                              </w:divBdr>
                                                                                                                            </w:div>
                                                                                                                            <w:div w:id="1380931185">
                                                                                                                              <w:marLeft w:val="0"/>
                                                                                                                              <w:marRight w:val="0"/>
                                                                                                                              <w:marTop w:val="0"/>
                                                                                                                              <w:marBottom w:val="0"/>
                                                                                                                              <w:divBdr>
                                                                                                                                <w:top w:val="none" w:sz="0" w:space="0" w:color="auto"/>
                                                                                                                                <w:left w:val="none" w:sz="0" w:space="0" w:color="auto"/>
                                                                                                                                <w:bottom w:val="none" w:sz="0" w:space="0" w:color="auto"/>
                                                                                                                                <w:right w:val="none" w:sz="0" w:space="0" w:color="auto"/>
                                                                                                                              </w:divBdr>
                                                                                                                            </w:div>
                                                                                                                          </w:divsChild>
                                                                                                                        </w:div>
                                                                                                                        <w:div w:id="1466923851">
                                                                                                                          <w:marLeft w:val="0"/>
                                                                                                                          <w:marRight w:val="0"/>
                                                                                                                          <w:marTop w:val="0"/>
                                                                                                                          <w:marBottom w:val="0"/>
                                                                                                                          <w:divBdr>
                                                                                                                            <w:top w:val="none" w:sz="0" w:space="0" w:color="auto"/>
                                                                                                                            <w:left w:val="none" w:sz="0" w:space="0" w:color="auto"/>
                                                                                                                            <w:bottom w:val="none" w:sz="0" w:space="0" w:color="auto"/>
                                                                                                                            <w:right w:val="none" w:sz="0" w:space="0" w:color="auto"/>
                                                                                                                          </w:divBdr>
                                                                                                                          <w:divsChild>
                                                                                                                            <w:div w:id="517700469">
                                                                                                                              <w:marLeft w:val="0"/>
                                                                                                                              <w:marRight w:val="0"/>
                                                                                                                              <w:marTop w:val="0"/>
                                                                                                                              <w:marBottom w:val="0"/>
                                                                                                                              <w:divBdr>
                                                                                                                                <w:top w:val="none" w:sz="0" w:space="0" w:color="auto"/>
                                                                                                                                <w:left w:val="none" w:sz="0" w:space="0" w:color="auto"/>
                                                                                                                                <w:bottom w:val="none" w:sz="0" w:space="0" w:color="auto"/>
                                                                                                                                <w:right w:val="none" w:sz="0" w:space="0" w:color="auto"/>
                                                                                                                              </w:divBdr>
                                                                                                                            </w:div>
                                                                                                                            <w:div w:id="1296641308">
                                                                                                                              <w:marLeft w:val="0"/>
                                                                                                                              <w:marRight w:val="0"/>
                                                                                                                              <w:marTop w:val="0"/>
                                                                                                                              <w:marBottom w:val="0"/>
                                                                                                                              <w:divBdr>
                                                                                                                                <w:top w:val="none" w:sz="0" w:space="0" w:color="auto"/>
                                                                                                                                <w:left w:val="none" w:sz="0" w:space="0" w:color="auto"/>
                                                                                                                                <w:bottom w:val="none" w:sz="0" w:space="0" w:color="auto"/>
                                                                                                                                <w:right w:val="none" w:sz="0" w:space="0" w:color="auto"/>
                                                                                                                              </w:divBdr>
                                                                                                                            </w:div>
                                                                                                                          </w:divsChild>
                                                                                                                        </w:div>
                                                                                                                        <w:div w:id="2138259216">
                                                                                                                          <w:marLeft w:val="0"/>
                                                                                                                          <w:marRight w:val="0"/>
                                                                                                                          <w:marTop w:val="0"/>
                                                                                                                          <w:marBottom w:val="0"/>
                                                                                                                          <w:divBdr>
                                                                                                                            <w:top w:val="none" w:sz="0" w:space="0" w:color="auto"/>
                                                                                                                            <w:left w:val="none" w:sz="0" w:space="0" w:color="auto"/>
                                                                                                                            <w:bottom w:val="none" w:sz="0" w:space="0" w:color="auto"/>
                                                                                                                            <w:right w:val="none" w:sz="0" w:space="0" w:color="auto"/>
                                                                                                                          </w:divBdr>
                                                                                                                          <w:divsChild>
                                                                                                                            <w:div w:id="532353452">
                                                                                                                              <w:marLeft w:val="0"/>
                                                                                                                              <w:marRight w:val="0"/>
                                                                                                                              <w:marTop w:val="0"/>
                                                                                                                              <w:marBottom w:val="0"/>
                                                                                                                              <w:divBdr>
                                                                                                                                <w:top w:val="none" w:sz="0" w:space="0" w:color="auto"/>
                                                                                                                                <w:left w:val="none" w:sz="0" w:space="0" w:color="auto"/>
                                                                                                                                <w:bottom w:val="none" w:sz="0" w:space="0" w:color="auto"/>
                                                                                                                                <w:right w:val="none" w:sz="0" w:space="0" w:color="auto"/>
                                                                                                                              </w:divBdr>
                                                                                                                            </w:div>
                                                                                                                            <w:div w:id="198870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50886">
                                                                                                                  <w:marLeft w:val="0"/>
                                                                                                                  <w:marRight w:val="0"/>
                                                                                                                  <w:marTop w:val="0"/>
                                                                                                                  <w:marBottom w:val="0"/>
                                                                                                                  <w:divBdr>
                                                                                                                    <w:top w:val="none" w:sz="0" w:space="0" w:color="auto"/>
                                                                                                                    <w:left w:val="none" w:sz="0" w:space="0" w:color="auto"/>
                                                                                                                    <w:bottom w:val="none" w:sz="0" w:space="0" w:color="auto"/>
                                                                                                                    <w:right w:val="none" w:sz="0" w:space="0" w:color="auto"/>
                                                                                                                  </w:divBdr>
                                                                                                                </w:div>
                                                                                                                <w:div w:id="1823696144">
                                                                                                                  <w:marLeft w:val="0"/>
                                                                                                                  <w:marRight w:val="0"/>
                                                                                                                  <w:marTop w:val="0"/>
                                                                                                                  <w:marBottom w:val="0"/>
                                                                                                                  <w:divBdr>
                                                                                                                    <w:top w:val="none" w:sz="0" w:space="0" w:color="auto"/>
                                                                                                                    <w:left w:val="none" w:sz="0" w:space="0" w:color="auto"/>
                                                                                                                    <w:bottom w:val="none" w:sz="0" w:space="0" w:color="auto"/>
                                                                                                                    <w:right w:val="none" w:sz="0" w:space="0" w:color="auto"/>
                                                                                                                  </w:divBdr>
                                                                                                                  <w:divsChild>
                                                                                                                    <w:div w:id="200635286">
                                                                                                                      <w:marLeft w:val="0"/>
                                                                                                                      <w:marRight w:val="0"/>
                                                                                                                      <w:marTop w:val="0"/>
                                                                                                                      <w:marBottom w:val="0"/>
                                                                                                                      <w:divBdr>
                                                                                                                        <w:top w:val="none" w:sz="0" w:space="0" w:color="auto"/>
                                                                                                                        <w:left w:val="none" w:sz="0" w:space="0" w:color="auto"/>
                                                                                                                        <w:bottom w:val="none" w:sz="0" w:space="0" w:color="auto"/>
                                                                                                                        <w:right w:val="none" w:sz="0" w:space="0" w:color="auto"/>
                                                                                                                      </w:divBdr>
                                                                                                                      <w:divsChild>
                                                                                                                        <w:div w:id="163395387">
                                                                                                                          <w:marLeft w:val="0"/>
                                                                                                                          <w:marRight w:val="0"/>
                                                                                                                          <w:marTop w:val="0"/>
                                                                                                                          <w:marBottom w:val="0"/>
                                                                                                                          <w:divBdr>
                                                                                                                            <w:top w:val="none" w:sz="0" w:space="0" w:color="auto"/>
                                                                                                                            <w:left w:val="none" w:sz="0" w:space="0" w:color="auto"/>
                                                                                                                            <w:bottom w:val="none" w:sz="0" w:space="0" w:color="auto"/>
                                                                                                                            <w:right w:val="none" w:sz="0" w:space="0" w:color="auto"/>
                                                                                                                          </w:divBdr>
                                                                                                                          <w:divsChild>
                                                                                                                            <w:div w:id="1126773667">
                                                                                                                              <w:marLeft w:val="0"/>
                                                                                                                              <w:marRight w:val="0"/>
                                                                                                                              <w:marTop w:val="0"/>
                                                                                                                              <w:marBottom w:val="0"/>
                                                                                                                              <w:divBdr>
                                                                                                                                <w:top w:val="none" w:sz="0" w:space="0" w:color="auto"/>
                                                                                                                                <w:left w:val="none" w:sz="0" w:space="0" w:color="auto"/>
                                                                                                                                <w:bottom w:val="none" w:sz="0" w:space="0" w:color="auto"/>
                                                                                                                                <w:right w:val="none" w:sz="0" w:space="0" w:color="auto"/>
                                                                                                                              </w:divBdr>
                                                                                                                            </w:div>
                                                                                                                            <w:div w:id="2040350732">
                                                                                                                              <w:marLeft w:val="0"/>
                                                                                                                              <w:marRight w:val="0"/>
                                                                                                                              <w:marTop w:val="0"/>
                                                                                                                              <w:marBottom w:val="0"/>
                                                                                                                              <w:divBdr>
                                                                                                                                <w:top w:val="none" w:sz="0" w:space="0" w:color="auto"/>
                                                                                                                                <w:left w:val="none" w:sz="0" w:space="0" w:color="auto"/>
                                                                                                                                <w:bottom w:val="none" w:sz="0" w:space="0" w:color="auto"/>
                                                                                                                                <w:right w:val="none" w:sz="0" w:space="0" w:color="auto"/>
                                                                                                                              </w:divBdr>
                                                                                                                            </w:div>
                                                                                                                          </w:divsChild>
                                                                                                                        </w:div>
                                                                                                                        <w:div w:id="445661546">
                                                                                                                          <w:marLeft w:val="0"/>
                                                                                                                          <w:marRight w:val="0"/>
                                                                                                                          <w:marTop w:val="0"/>
                                                                                                                          <w:marBottom w:val="0"/>
                                                                                                                          <w:divBdr>
                                                                                                                            <w:top w:val="none" w:sz="0" w:space="0" w:color="auto"/>
                                                                                                                            <w:left w:val="none" w:sz="0" w:space="0" w:color="auto"/>
                                                                                                                            <w:bottom w:val="none" w:sz="0" w:space="0" w:color="auto"/>
                                                                                                                            <w:right w:val="none" w:sz="0" w:space="0" w:color="auto"/>
                                                                                                                          </w:divBdr>
                                                                                                                          <w:divsChild>
                                                                                                                            <w:div w:id="417754380">
                                                                                                                              <w:marLeft w:val="0"/>
                                                                                                                              <w:marRight w:val="0"/>
                                                                                                                              <w:marTop w:val="0"/>
                                                                                                                              <w:marBottom w:val="0"/>
                                                                                                                              <w:divBdr>
                                                                                                                                <w:top w:val="none" w:sz="0" w:space="0" w:color="auto"/>
                                                                                                                                <w:left w:val="none" w:sz="0" w:space="0" w:color="auto"/>
                                                                                                                                <w:bottom w:val="none" w:sz="0" w:space="0" w:color="auto"/>
                                                                                                                                <w:right w:val="none" w:sz="0" w:space="0" w:color="auto"/>
                                                                                                                              </w:divBdr>
                                                                                                                            </w:div>
                                                                                                                            <w:div w:id="981037608">
                                                                                                                              <w:marLeft w:val="0"/>
                                                                                                                              <w:marRight w:val="0"/>
                                                                                                                              <w:marTop w:val="0"/>
                                                                                                                              <w:marBottom w:val="0"/>
                                                                                                                              <w:divBdr>
                                                                                                                                <w:top w:val="none" w:sz="0" w:space="0" w:color="auto"/>
                                                                                                                                <w:left w:val="none" w:sz="0" w:space="0" w:color="auto"/>
                                                                                                                                <w:bottom w:val="none" w:sz="0" w:space="0" w:color="auto"/>
                                                                                                                                <w:right w:val="none" w:sz="0" w:space="0" w:color="auto"/>
                                                                                                                              </w:divBdr>
                                                                                                                            </w:div>
                                                                                                                          </w:divsChild>
                                                                                                                        </w:div>
                                                                                                                        <w:div w:id="1014385488">
                                                                                                                          <w:marLeft w:val="0"/>
                                                                                                                          <w:marRight w:val="0"/>
                                                                                                                          <w:marTop w:val="0"/>
                                                                                                                          <w:marBottom w:val="0"/>
                                                                                                                          <w:divBdr>
                                                                                                                            <w:top w:val="none" w:sz="0" w:space="0" w:color="auto"/>
                                                                                                                            <w:left w:val="none" w:sz="0" w:space="0" w:color="auto"/>
                                                                                                                            <w:bottom w:val="none" w:sz="0" w:space="0" w:color="auto"/>
                                                                                                                            <w:right w:val="none" w:sz="0" w:space="0" w:color="auto"/>
                                                                                                                          </w:divBdr>
                                                                                                                          <w:divsChild>
                                                                                                                            <w:div w:id="1544751620">
                                                                                                                              <w:marLeft w:val="0"/>
                                                                                                                              <w:marRight w:val="0"/>
                                                                                                                              <w:marTop w:val="0"/>
                                                                                                                              <w:marBottom w:val="0"/>
                                                                                                                              <w:divBdr>
                                                                                                                                <w:top w:val="none" w:sz="0" w:space="0" w:color="auto"/>
                                                                                                                                <w:left w:val="none" w:sz="0" w:space="0" w:color="auto"/>
                                                                                                                                <w:bottom w:val="none" w:sz="0" w:space="0" w:color="auto"/>
                                                                                                                                <w:right w:val="none" w:sz="0" w:space="0" w:color="auto"/>
                                                                                                                              </w:divBdr>
                                                                                                                            </w:div>
                                                                                                                            <w:div w:id="1550261753">
                                                                                                                              <w:marLeft w:val="0"/>
                                                                                                                              <w:marRight w:val="0"/>
                                                                                                                              <w:marTop w:val="0"/>
                                                                                                                              <w:marBottom w:val="0"/>
                                                                                                                              <w:divBdr>
                                                                                                                                <w:top w:val="none" w:sz="0" w:space="0" w:color="auto"/>
                                                                                                                                <w:left w:val="none" w:sz="0" w:space="0" w:color="auto"/>
                                                                                                                                <w:bottom w:val="none" w:sz="0" w:space="0" w:color="auto"/>
                                                                                                                                <w:right w:val="none" w:sz="0" w:space="0" w:color="auto"/>
                                                                                                                              </w:divBdr>
                                                                                                                            </w:div>
                                                                                                                          </w:divsChild>
                                                                                                                        </w:div>
                                                                                                                        <w:div w:id="1246954818">
                                                                                                                          <w:marLeft w:val="0"/>
                                                                                                                          <w:marRight w:val="0"/>
                                                                                                                          <w:marTop w:val="0"/>
                                                                                                                          <w:marBottom w:val="0"/>
                                                                                                                          <w:divBdr>
                                                                                                                            <w:top w:val="none" w:sz="0" w:space="0" w:color="auto"/>
                                                                                                                            <w:left w:val="none" w:sz="0" w:space="0" w:color="auto"/>
                                                                                                                            <w:bottom w:val="none" w:sz="0" w:space="0" w:color="auto"/>
                                                                                                                            <w:right w:val="none" w:sz="0" w:space="0" w:color="auto"/>
                                                                                                                          </w:divBdr>
                                                                                                                          <w:divsChild>
                                                                                                                            <w:div w:id="2514829">
                                                                                                                              <w:marLeft w:val="0"/>
                                                                                                                              <w:marRight w:val="0"/>
                                                                                                                              <w:marTop w:val="0"/>
                                                                                                                              <w:marBottom w:val="0"/>
                                                                                                                              <w:divBdr>
                                                                                                                                <w:top w:val="none" w:sz="0" w:space="0" w:color="auto"/>
                                                                                                                                <w:left w:val="none" w:sz="0" w:space="0" w:color="auto"/>
                                                                                                                                <w:bottom w:val="none" w:sz="0" w:space="0" w:color="auto"/>
                                                                                                                                <w:right w:val="none" w:sz="0" w:space="0" w:color="auto"/>
                                                                                                                              </w:divBdr>
                                                                                                                            </w:div>
                                                                                                                            <w:div w:id="1741556907">
                                                                                                                              <w:marLeft w:val="0"/>
                                                                                                                              <w:marRight w:val="0"/>
                                                                                                                              <w:marTop w:val="0"/>
                                                                                                                              <w:marBottom w:val="0"/>
                                                                                                                              <w:divBdr>
                                                                                                                                <w:top w:val="none" w:sz="0" w:space="0" w:color="auto"/>
                                                                                                                                <w:left w:val="none" w:sz="0" w:space="0" w:color="auto"/>
                                                                                                                                <w:bottom w:val="none" w:sz="0" w:space="0" w:color="auto"/>
                                                                                                                                <w:right w:val="none" w:sz="0" w:space="0" w:color="auto"/>
                                                                                                                              </w:divBdr>
                                                                                                                            </w:div>
                                                                                                                          </w:divsChild>
                                                                                                                        </w:div>
                                                                                                                        <w:div w:id="1457867434">
                                                                                                                          <w:marLeft w:val="0"/>
                                                                                                                          <w:marRight w:val="0"/>
                                                                                                                          <w:marTop w:val="0"/>
                                                                                                                          <w:marBottom w:val="0"/>
                                                                                                                          <w:divBdr>
                                                                                                                            <w:top w:val="none" w:sz="0" w:space="0" w:color="auto"/>
                                                                                                                            <w:left w:val="none" w:sz="0" w:space="0" w:color="auto"/>
                                                                                                                            <w:bottom w:val="none" w:sz="0" w:space="0" w:color="auto"/>
                                                                                                                            <w:right w:val="none" w:sz="0" w:space="0" w:color="auto"/>
                                                                                                                          </w:divBdr>
                                                                                                                          <w:divsChild>
                                                                                                                            <w:div w:id="347680300">
                                                                                                                              <w:marLeft w:val="0"/>
                                                                                                                              <w:marRight w:val="0"/>
                                                                                                                              <w:marTop w:val="0"/>
                                                                                                                              <w:marBottom w:val="0"/>
                                                                                                                              <w:divBdr>
                                                                                                                                <w:top w:val="none" w:sz="0" w:space="0" w:color="auto"/>
                                                                                                                                <w:left w:val="none" w:sz="0" w:space="0" w:color="auto"/>
                                                                                                                                <w:bottom w:val="none" w:sz="0" w:space="0" w:color="auto"/>
                                                                                                                                <w:right w:val="none" w:sz="0" w:space="0" w:color="auto"/>
                                                                                                                              </w:divBdr>
                                                                                                                            </w:div>
                                                                                                                            <w:div w:id="1340112565">
                                                                                                                              <w:marLeft w:val="0"/>
                                                                                                                              <w:marRight w:val="0"/>
                                                                                                                              <w:marTop w:val="0"/>
                                                                                                                              <w:marBottom w:val="0"/>
                                                                                                                              <w:divBdr>
                                                                                                                                <w:top w:val="none" w:sz="0" w:space="0" w:color="auto"/>
                                                                                                                                <w:left w:val="none" w:sz="0" w:space="0" w:color="auto"/>
                                                                                                                                <w:bottom w:val="none" w:sz="0" w:space="0" w:color="auto"/>
                                                                                                                                <w:right w:val="none" w:sz="0" w:space="0" w:color="auto"/>
                                                                                                                              </w:divBdr>
                                                                                                                            </w:div>
                                                                                                                          </w:divsChild>
                                                                                                                        </w:div>
                                                                                                                        <w:div w:id="1560941060">
                                                                                                                          <w:marLeft w:val="0"/>
                                                                                                                          <w:marRight w:val="0"/>
                                                                                                                          <w:marTop w:val="0"/>
                                                                                                                          <w:marBottom w:val="0"/>
                                                                                                                          <w:divBdr>
                                                                                                                            <w:top w:val="none" w:sz="0" w:space="0" w:color="auto"/>
                                                                                                                            <w:left w:val="none" w:sz="0" w:space="0" w:color="auto"/>
                                                                                                                            <w:bottom w:val="none" w:sz="0" w:space="0" w:color="auto"/>
                                                                                                                            <w:right w:val="none" w:sz="0" w:space="0" w:color="auto"/>
                                                                                                                          </w:divBdr>
                                                                                                                          <w:divsChild>
                                                                                                                            <w:div w:id="1709573780">
                                                                                                                              <w:marLeft w:val="0"/>
                                                                                                                              <w:marRight w:val="0"/>
                                                                                                                              <w:marTop w:val="0"/>
                                                                                                                              <w:marBottom w:val="0"/>
                                                                                                                              <w:divBdr>
                                                                                                                                <w:top w:val="none" w:sz="0" w:space="0" w:color="auto"/>
                                                                                                                                <w:left w:val="none" w:sz="0" w:space="0" w:color="auto"/>
                                                                                                                                <w:bottom w:val="none" w:sz="0" w:space="0" w:color="auto"/>
                                                                                                                                <w:right w:val="none" w:sz="0" w:space="0" w:color="auto"/>
                                                                                                                              </w:divBdr>
                                                                                                                            </w:div>
                                                                                                                          </w:divsChild>
                                                                                                                        </w:div>
                                                                                                                        <w:div w:id="1761679650">
                                                                                                                          <w:marLeft w:val="0"/>
                                                                                                                          <w:marRight w:val="0"/>
                                                                                                                          <w:marTop w:val="0"/>
                                                                                                                          <w:marBottom w:val="0"/>
                                                                                                                          <w:divBdr>
                                                                                                                            <w:top w:val="none" w:sz="0" w:space="0" w:color="auto"/>
                                                                                                                            <w:left w:val="none" w:sz="0" w:space="0" w:color="auto"/>
                                                                                                                            <w:bottom w:val="none" w:sz="0" w:space="0" w:color="auto"/>
                                                                                                                            <w:right w:val="none" w:sz="0" w:space="0" w:color="auto"/>
                                                                                                                          </w:divBdr>
                                                                                                                          <w:divsChild>
                                                                                                                            <w:div w:id="1247769464">
                                                                                                                              <w:marLeft w:val="0"/>
                                                                                                                              <w:marRight w:val="0"/>
                                                                                                                              <w:marTop w:val="0"/>
                                                                                                                              <w:marBottom w:val="0"/>
                                                                                                                              <w:divBdr>
                                                                                                                                <w:top w:val="none" w:sz="0" w:space="0" w:color="auto"/>
                                                                                                                                <w:left w:val="none" w:sz="0" w:space="0" w:color="auto"/>
                                                                                                                                <w:bottom w:val="none" w:sz="0" w:space="0" w:color="auto"/>
                                                                                                                                <w:right w:val="none" w:sz="0" w:space="0" w:color="auto"/>
                                                                                                                              </w:divBdr>
                                                                                                                            </w:div>
                                                                                                                            <w:div w:id="1249970325">
                                                                                                                              <w:marLeft w:val="0"/>
                                                                                                                              <w:marRight w:val="0"/>
                                                                                                                              <w:marTop w:val="0"/>
                                                                                                                              <w:marBottom w:val="0"/>
                                                                                                                              <w:divBdr>
                                                                                                                                <w:top w:val="none" w:sz="0" w:space="0" w:color="auto"/>
                                                                                                                                <w:left w:val="none" w:sz="0" w:space="0" w:color="auto"/>
                                                                                                                                <w:bottom w:val="none" w:sz="0" w:space="0" w:color="auto"/>
                                                                                                                                <w:right w:val="none" w:sz="0" w:space="0" w:color="auto"/>
                                                                                                                              </w:divBdr>
                                                                                                                            </w:div>
                                                                                                                          </w:divsChild>
                                                                                                                        </w:div>
                                                                                                                        <w:div w:id="1817448098">
                                                                                                                          <w:marLeft w:val="0"/>
                                                                                                                          <w:marRight w:val="0"/>
                                                                                                                          <w:marTop w:val="0"/>
                                                                                                                          <w:marBottom w:val="0"/>
                                                                                                                          <w:divBdr>
                                                                                                                            <w:top w:val="none" w:sz="0" w:space="0" w:color="auto"/>
                                                                                                                            <w:left w:val="none" w:sz="0" w:space="0" w:color="auto"/>
                                                                                                                            <w:bottom w:val="none" w:sz="0" w:space="0" w:color="auto"/>
                                                                                                                            <w:right w:val="none" w:sz="0" w:space="0" w:color="auto"/>
                                                                                                                          </w:divBdr>
                                                                                                                          <w:divsChild>
                                                                                                                            <w:div w:id="289744971">
                                                                                                                              <w:marLeft w:val="0"/>
                                                                                                                              <w:marRight w:val="0"/>
                                                                                                                              <w:marTop w:val="0"/>
                                                                                                                              <w:marBottom w:val="0"/>
                                                                                                                              <w:divBdr>
                                                                                                                                <w:top w:val="none" w:sz="0" w:space="0" w:color="auto"/>
                                                                                                                                <w:left w:val="none" w:sz="0" w:space="0" w:color="auto"/>
                                                                                                                                <w:bottom w:val="none" w:sz="0" w:space="0" w:color="auto"/>
                                                                                                                                <w:right w:val="none" w:sz="0" w:space="0" w:color="auto"/>
                                                                                                                              </w:divBdr>
                                                                                                                            </w:div>
                                                                                                                            <w:div w:id="17711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4570">
                                                                                                                      <w:marLeft w:val="0"/>
                                                                                                                      <w:marRight w:val="0"/>
                                                                                                                      <w:marTop w:val="0"/>
                                                                                                                      <w:marBottom w:val="0"/>
                                                                                                                      <w:divBdr>
                                                                                                                        <w:top w:val="none" w:sz="0" w:space="0" w:color="auto"/>
                                                                                                                        <w:left w:val="none" w:sz="0" w:space="0" w:color="auto"/>
                                                                                                                        <w:bottom w:val="none" w:sz="0" w:space="0" w:color="auto"/>
                                                                                                                        <w:right w:val="none" w:sz="0" w:space="0" w:color="auto"/>
                                                                                                                      </w:divBdr>
                                                                                                                      <w:divsChild>
                                                                                                                        <w:div w:id="84497757">
                                                                                                                          <w:marLeft w:val="0"/>
                                                                                                                          <w:marRight w:val="0"/>
                                                                                                                          <w:marTop w:val="0"/>
                                                                                                                          <w:marBottom w:val="0"/>
                                                                                                                          <w:divBdr>
                                                                                                                            <w:top w:val="none" w:sz="0" w:space="0" w:color="auto"/>
                                                                                                                            <w:left w:val="none" w:sz="0" w:space="0" w:color="auto"/>
                                                                                                                            <w:bottom w:val="none" w:sz="0" w:space="0" w:color="auto"/>
                                                                                                                            <w:right w:val="none" w:sz="0" w:space="0" w:color="auto"/>
                                                                                                                          </w:divBdr>
                                                                                                                          <w:divsChild>
                                                                                                                            <w:div w:id="156266131">
                                                                                                                              <w:marLeft w:val="0"/>
                                                                                                                              <w:marRight w:val="0"/>
                                                                                                                              <w:marTop w:val="0"/>
                                                                                                                              <w:marBottom w:val="0"/>
                                                                                                                              <w:divBdr>
                                                                                                                                <w:top w:val="none" w:sz="0" w:space="0" w:color="auto"/>
                                                                                                                                <w:left w:val="none" w:sz="0" w:space="0" w:color="auto"/>
                                                                                                                                <w:bottom w:val="none" w:sz="0" w:space="0" w:color="auto"/>
                                                                                                                                <w:right w:val="none" w:sz="0" w:space="0" w:color="auto"/>
                                                                                                                              </w:divBdr>
                                                                                                                            </w:div>
                                                                                                                            <w:div w:id="407390757">
                                                                                                                              <w:marLeft w:val="0"/>
                                                                                                                              <w:marRight w:val="0"/>
                                                                                                                              <w:marTop w:val="0"/>
                                                                                                                              <w:marBottom w:val="0"/>
                                                                                                                              <w:divBdr>
                                                                                                                                <w:top w:val="none" w:sz="0" w:space="0" w:color="auto"/>
                                                                                                                                <w:left w:val="none" w:sz="0" w:space="0" w:color="auto"/>
                                                                                                                                <w:bottom w:val="none" w:sz="0" w:space="0" w:color="auto"/>
                                                                                                                                <w:right w:val="none" w:sz="0" w:space="0" w:color="auto"/>
                                                                                                                              </w:divBdr>
                                                                                                                            </w:div>
                                                                                                                          </w:divsChild>
                                                                                                                        </w:div>
                                                                                                                        <w:div w:id="112674881">
                                                                                                                          <w:marLeft w:val="0"/>
                                                                                                                          <w:marRight w:val="0"/>
                                                                                                                          <w:marTop w:val="0"/>
                                                                                                                          <w:marBottom w:val="0"/>
                                                                                                                          <w:divBdr>
                                                                                                                            <w:top w:val="none" w:sz="0" w:space="0" w:color="auto"/>
                                                                                                                            <w:left w:val="none" w:sz="0" w:space="0" w:color="auto"/>
                                                                                                                            <w:bottom w:val="none" w:sz="0" w:space="0" w:color="auto"/>
                                                                                                                            <w:right w:val="none" w:sz="0" w:space="0" w:color="auto"/>
                                                                                                                          </w:divBdr>
                                                                                                                          <w:divsChild>
                                                                                                                            <w:div w:id="204221526">
                                                                                                                              <w:marLeft w:val="0"/>
                                                                                                                              <w:marRight w:val="0"/>
                                                                                                                              <w:marTop w:val="0"/>
                                                                                                                              <w:marBottom w:val="0"/>
                                                                                                                              <w:divBdr>
                                                                                                                                <w:top w:val="none" w:sz="0" w:space="0" w:color="auto"/>
                                                                                                                                <w:left w:val="none" w:sz="0" w:space="0" w:color="auto"/>
                                                                                                                                <w:bottom w:val="none" w:sz="0" w:space="0" w:color="auto"/>
                                                                                                                                <w:right w:val="none" w:sz="0" w:space="0" w:color="auto"/>
                                                                                                                              </w:divBdr>
                                                                                                                            </w:div>
                                                                                                                            <w:div w:id="2145000217">
                                                                                                                              <w:marLeft w:val="0"/>
                                                                                                                              <w:marRight w:val="0"/>
                                                                                                                              <w:marTop w:val="0"/>
                                                                                                                              <w:marBottom w:val="0"/>
                                                                                                                              <w:divBdr>
                                                                                                                                <w:top w:val="none" w:sz="0" w:space="0" w:color="auto"/>
                                                                                                                                <w:left w:val="none" w:sz="0" w:space="0" w:color="auto"/>
                                                                                                                                <w:bottom w:val="none" w:sz="0" w:space="0" w:color="auto"/>
                                                                                                                                <w:right w:val="none" w:sz="0" w:space="0" w:color="auto"/>
                                                                                                                              </w:divBdr>
                                                                                                                            </w:div>
                                                                                                                          </w:divsChild>
                                                                                                                        </w:div>
                                                                                                                        <w:div w:id="360325998">
                                                                                                                          <w:marLeft w:val="0"/>
                                                                                                                          <w:marRight w:val="0"/>
                                                                                                                          <w:marTop w:val="0"/>
                                                                                                                          <w:marBottom w:val="0"/>
                                                                                                                          <w:divBdr>
                                                                                                                            <w:top w:val="none" w:sz="0" w:space="0" w:color="auto"/>
                                                                                                                            <w:left w:val="none" w:sz="0" w:space="0" w:color="auto"/>
                                                                                                                            <w:bottom w:val="none" w:sz="0" w:space="0" w:color="auto"/>
                                                                                                                            <w:right w:val="none" w:sz="0" w:space="0" w:color="auto"/>
                                                                                                                          </w:divBdr>
                                                                                                                          <w:divsChild>
                                                                                                                            <w:div w:id="6367112">
                                                                                                                              <w:marLeft w:val="0"/>
                                                                                                                              <w:marRight w:val="0"/>
                                                                                                                              <w:marTop w:val="0"/>
                                                                                                                              <w:marBottom w:val="0"/>
                                                                                                                              <w:divBdr>
                                                                                                                                <w:top w:val="none" w:sz="0" w:space="0" w:color="auto"/>
                                                                                                                                <w:left w:val="none" w:sz="0" w:space="0" w:color="auto"/>
                                                                                                                                <w:bottom w:val="none" w:sz="0" w:space="0" w:color="auto"/>
                                                                                                                                <w:right w:val="none" w:sz="0" w:space="0" w:color="auto"/>
                                                                                                                              </w:divBdr>
                                                                                                                            </w:div>
                                                                                                                            <w:div w:id="248925473">
                                                                                                                              <w:marLeft w:val="0"/>
                                                                                                                              <w:marRight w:val="0"/>
                                                                                                                              <w:marTop w:val="0"/>
                                                                                                                              <w:marBottom w:val="0"/>
                                                                                                                              <w:divBdr>
                                                                                                                                <w:top w:val="none" w:sz="0" w:space="0" w:color="auto"/>
                                                                                                                                <w:left w:val="none" w:sz="0" w:space="0" w:color="auto"/>
                                                                                                                                <w:bottom w:val="none" w:sz="0" w:space="0" w:color="auto"/>
                                                                                                                                <w:right w:val="none" w:sz="0" w:space="0" w:color="auto"/>
                                                                                                                              </w:divBdr>
                                                                                                                            </w:div>
                                                                                                                          </w:divsChild>
                                                                                                                        </w:div>
                                                                                                                        <w:div w:id="1291323811">
                                                                                                                          <w:marLeft w:val="0"/>
                                                                                                                          <w:marRight w:val="0"/>
                                                                                                                          <w:marTop w:val="0"/>
                                                                                                                          <w:marBottom w:val="0"/>
                                                                                                                          <w:divBdr>
                                                                                                                            <w:top w:val="none" w:sz="0" w:space="0" w:color="auto"/>
                                                                                                                            <w:left w:val="none" w:sz="0" w:space="0" w:color="auto"/>
                                                                                                                            <w:bottom w:val="none" w:sz="0" w:space="0" w:color="auto"/>
                                                                                                                            <w:right w:val="none" w:sz="0" w:space="0" w:color="auto"/>
                                                                                                                          </w:divBdr>
                                                                                                                          <w:divsChild>
                                                                                                                            <w:div w:id="239868807">
                                                                                                                              <w:marLeft w:val="0"/>
                                                                                                                              <w:marRight w:val="0"/>
                                                                                                                              <w:marTop w:val="0"/>
                                                                                                                              <w:marBottom w:val="0"/>
                                                                                                                              <w:divBdr>
                                                                                                                                <w:top w:val="none" w:sz="0" w:space="0" w:color="auto"/>
                                                                                                                                <w:left w:val="none" w:sz="0" w:space="0" w:color="auto"/>
                                                                                                                                <w:bottom w:val="none" w:sz="0" w:space="0" w:color="auto"/>
                                                                                                                                <w:right w:val="none" w:sz="0" w:space="0" w:color="auto"/>
                                                                                                                              </w:divBdr>
                                                                                                                            </w:div>
                                                                                                                            <w:div w:id="352192701">
                                                                                                                              <w:marLeft w:val="0"/>
                                                                                                                              <w:marRight w:val="0"/>
                                                                                                                              <w:marTop w:val="0"/>
                                                                                                                              <w:marBottom w:val="0"/>
                                                                                                                              <w:divBdr>
                                                                                                                                <w:top w:val="none" w:sz="0" w:space="0" w:color="auto"/>
                                                                                                                                <w:left w:val="none" w:sz="0" w:space="0" w:color="auto"/>
                                                                                                                                <w:bottom w:val="none" w:sz="0" w:space="0" w:color="auto"/>
                                                                                                                                <w:right w:val="none" w:sz="0" w:space="0" w:color="auto"/>
                                                                                                                              </w:divBdr>
                                                                                                                            </w:div>
                                                                                                                          </w:divsChild>
                                                                                                                        </w:div>
                                                                                                                        <w:div w:id="1385366939">
                                                                                                                          <w:marLeft w:val="0"/>
                                                                                                                          <w:marRight w:val="0"/>
                                                                                                                          <w:marTop w:val="0"/>
                                                                                                                          <w:marBottom w:val="0"/>
                                                                                                                          <w:divBdr>
                                                                                                                            <w:top w:val="none" w:sz="0" w:space="0" w:color="auto"/>
                                                                                                                            <w:left w:val="none" w:sz="0" w:space="0" w:color="auto"/>
                                                                                                                            <w:bottom w:val="none" w:sz="0" w:space="0" w:color="auto"/>
                                                                                                                            <w:right w:val="none" w:sz="0" w:space="0" w:color="auto"/>
                                                                                                                          </w:divBdr>
                                                                                                                          <w:divsChild>
                                                                                                                            <w:div w:id="1646277387">
                                                                                                                              <w:marLeft w:val="0"/>
                                                                                                                              <w:marRight w:val="0"/>
                                                                                                                              <w:marTop w:val="0"/>
                                                                                                                              <w:marBottom w:val="0"/>
                                                                                                                              <w:divBdr>
                                                                                                                                <w:top w:val="none" w:sz="0" w:space="0" w:color="auto"/>
                                                                                                                                <w:left w:val="none" w:sz="0" w:space="0" w:color="auto"/>
                                                                                                                                <w:bottom w:val="none" w:sz="0" w:space="0" w:color="auto"/>
                                                                                                                                <w:right w:val="none" w:sz="0" w:space="0" w:color="auto"/>
                                                                                                                              </w:divBdr>
                                                                                                                            </w:div>
                                                                                                                          </w:divsChild>
                                                                                                                        </w:div>
                                                                                                                        <w:div w:id="1442409680">
                                                                                                                          <w:marLeft w:val="0"/>
                                                                                                                          <w:marRight w:val="0"/>
                                                                                                                          <w:marTop w:val="0"/>
                                                                                                                          <w:marBottom w:val="0"/>
                                                                                                                          <w:divBdr>
                                                                                                                            <w:top w:val="none" w:sz="0" w:space="0" w:color="auto"/>
                                                                                                                            <w:left w:val="none" w:sz="0" w:space="0" w:color="auto"/>
                                                                                                                            <w:bottom w:val="none" w:sz="0" w:space="0" w:color="auto"/>
                                                                                                                            <w:right w:val="none" w:sz="0" w:space="0" w:color="auto"/>
                                                                                                                          </w:divBdr>
                                                                                                                          <w:divsChild>
                                                                                                                            <w:div w:id="31467750">
                                                                                                                              <w:marLeft w:val="0"/>
                                                                                                                              <w:marRight w:val="0"/>
                                                                                                                              <w:marTop w:val="0"/>
                                                                                                                              <w:marBottom w:val="0"/>
                                                                                                                              <w:divBdr>
                                                                                                                                <w:top w:val="none" w:sz="0" w:space="0" w:color="auto"/>
                                                                                                                                <w:left w:val="none" w:sz="0" w:space="0" w:color="auto"/>
                                                                                                                                <w:bottom w:val="none" w:sz="0" w:space="0" w:color="auto"/>
                                                                                                                                <w:right w:val="none" w:sz="0" w:space="0" w:color="auto"/>
                                                                                                                              </w:divBdr>
                                                                                                                            </w:div>
                                                                                                                            <w:div w:id="361515506">
                                                                                                                              <w:marLeft w:val="0"/>
                                                                                                                              <w:marRight w:val="0"/>
                                                                                                                              <w:marTop w:val="0"/>
                                                                                                                              <w:marBottom w:val="0"/>
                                                                                                                              <w:divBdr>
                                                                                                                                <w:top w:val="none" w:sz="0" w:space="0" w:color="auto"/>
                                                                                                                                <w:left w:val="none" w:sz="0" w:space="0" w:color="auto"/>
                                                                                                                                <w:bottom w:val="none" w:sz="0" w:space="0" w:color="auto"/>
                                                                                                                                <w:right w:val="none" w:sz="0" w:space="0" w:color="auto"/>
                                                                                                                              </w:divBdr>
                                                                                                                            </w:div>
                                                                                                                          </w:divsChild>
                                                                                                                        </w:div>
                                                                                                                        <w:div w:id="2000033416">
                                                                                                                          <w:marLeft w:val="0"/>
                                                                                                                          <w:marRight w:val="0"/>
                                                                                                                          <w:marTop w:val="0"/>
                                                                                                                          <w:marBottom w:val="0"/>
                                                                                                                          <w:divBdr>
                                                                                                                            <w:top w:val="none" w:sz="0" w:space="0" w:color="auto"/>
                                                                                                                            <w:left w:val="none" w:sz="0" w:space="0" w:color="auto"/>
                                                                                                                            <w:bottom w:val="none" w:sz="0" w:space="0" w:color="auto"/>
                                                                                                                            <w:right w:val="none" w:sz="0" w:space="0" w:color="auto"/>
                                                                                                                          </w:divBdr>
                                                                                                                          <w:divsChild>
                                                                                                                            <w:div w:id="1121728095">
                                                                                                                              <w:marLeft w:val="0"/>
                                                                                                                              <w:marRight w:val="0"/>
                                                                                                                              <w:marTop w:val="0"/>
                                                                                                                              <w:marBottom w:val="0"/>
                                                                                                                              <w:divBdr>
                                                                                                                                <w:top w:val="none" w:sz="0" w:space="0" w:color="auto"/>
                                                                                                                                <w:left w:val="none" w:sz="0" w:space="0" w:color="auto"/>
                                                                                                                                <w:bottom w:val="none" w:sz="0" w:space="0" w:color="auto"/>
                                                                                                                                <w:right w:val="none" w:sz="0" w:space="0" w:color="auto"/>
                                                                                                                              </w:divBdr>
                                                                                                                            </w:div>
                                                                                                                            <w:div w:id="134042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155513">
                                                                                              <w:marLeft w:val="0"/>
                                                                                              <w:marRight w:val="0"/>
                                                                                              <w:marTop w:val="0"/>
                                                                                              <w:marBottom w:val="0"/>
                                                                                              <w:divBdr>
                                                                                                <w:top w:val="none" w:sz="0" w:space="0" w:color="auto"/>
                                                                                                <w:left w:val="none" w:sz="0" w:space="0" w:color="auto"/>
                                                                                                <w:bottom w:val="none" w:sz="0" w:space="0" w:color="auto"/>
                                                                                                <w:right w:val="none" w:sz="0" w:space="0" w:color="auto"/>
                                                                                              </w:divBdr>
                                                                                              <w:divsChild>
                                                                                                <w:div w:id="398096977">
                                                                                                  <w:marLeft w:val="0"/>
                                                                                                  <w:marRight w:val="0"/>
                                                                                                  <w:marTop w:val="0"/>
                                                                                                  <w:marBottom w:val="0"/>
                                                                                                  <w:divBdr>
                                                                                                    <w:top w:val="none" w:sz="0" w:space="0" w:color="auto"/>
                                                                                                    <w:left w:val="none" w:sz="0" w:space="0" w:color="auto"/>
                                                                                                    <w:bottom w:val="none" w:sz="0" w:space="0" w:color="auto"/>
                                                                                                    <w:right w:val="none" w:sz="0" w:space="0" w:color="auto"/>
                                                                                                  </w:divBdr>
                                                                                                  <w:divsChild>
                                                                                                    <w:div w:id="826172957">
                                                                                                      <w:marLeft w:val="0"/>
                                                                                                      <w:marRight w:val="0"/>
                                                                                                      <w:marTop w:val="0"/>
                                                                                                      <w:marBottom w:val="0"/>
                                                                                                      <w:divBdr>
                                                                                                        <w:top w:val="none" w:sz="0" w:space="0" w:color="auto"/>
                                                                                                        <w:left w:val="none" w:sz="0" w:space="0" w:color="auto"/>
                                                                                                        <w:bottom w:val="none" w:sz="0" w:space="0" w:color="auto"/>
                                                                                                        <w:right w:val="none" w:sz="0" w:space="0" w:color="auto"/>
                                                                                                      </w:divBdr>
                                                                                                      <w:divsChild>
                                                                                                        <w:div w:id="1953129837">
                                                                                                          <w:marLeft w:val="0"/>
                                                                                                          <w:marRight w:val="0"/>
                                                                                                          <w:marTop w:val="0"/>
                                                                                                          <w:marBottom w:val="0"/>
                                                                                                          <w:divBdr>
                                                                                                            <w:top w:val="none" w:sz="0" w:space="0" w:color="auto"/>
                                                                                                            <w:left w:val="none" w:sz="0" w:space="0" w:color="auto"/>
                                                                                                            <w:bottom w:val="none" w:sz="0" w:space="0" w:color="auto"/>
                                                                                                            <w:right w:val="none" w:sz="0" w:space="0" w:color="auto"/>
                                                                                                          </w:divBdr>
                                                                                                        </w:div>
                                                                                                      </w:divsChild>
                                                                                                    </w:div>
                                                                                                    <w:div w:id="849610169">
                                                                                                      <w:marLeft w:val="0"/>
                                                                                                      <w:marRight w:val="0"/>
                                                                                                      <w:marTop w:val="0"/>
                                                                                                      <w:marBottom w:val="0"/>
                                                                                                      <w:divBdr>
                                                                                                        <w:top w:val="none" w:sz="0" w:space="0" w:color="auto"/>
                                                                                                        <w:left w:val="none" w:sz="0" w:space="0" w:color="auto"/>
                                                                                                        <w:bottom w:val="none" w:sz="0" w:space="0" w:color="auto"/>
                                                                                                        <w:right w:val="none" w:sz="0" w:space="0" w:color="auto"/>
                                                                                                      </w:divBdr>
                                                                                                      <w:divsChild>
                                                                                                        <w:div w:id="1831558318">
                                                                                                          <w:marLeft w:val="0"/>
                                                                                                          <w:marRight w:val="0"/>
                                                                                                          <w:marTop w:val="0"/>
                                                                                                          <w:marBottom w:val="0"/>
                                                                                                          <w:divBdr>
                                                                                                            <w:top w:val="none" w:sz="0" w:space="0" w:color="auto"/>
                                                                                                            <w:left w:val="none" w:sz="0" w:space="0" w:color="auto"/>
                                                                                                            <w:bottom w:val="none" w:sz="0" w:space="0" w:color="auto"/>
                                                                                                            <w:right w:val="none" w:sz="0" w:space="0" w:color="auto"/>
                                                                                                          </w:divBdr>
                                                                                                          <w:divsChild>
                                                                                                            <w:div w:id="10434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571855">
                                                                                                  <w:marLeft w:val="0"/>
                                                                                                  <w:marRight w:val="0"/>
                                                                                                  <w:marTop w:val="0"/>
                                                                                                  <w:marBottom w:val="0"/>
                                                                                                  <w:divBdr>
                                                                                                    <w:top w:val="none" w:sz="0" w:space="0" w:color="auto"/>
                                                                                                    <w:left w:val="none" w:sz="0" w:space="0" w:color="auto"/>
                                                                                                    <w:bottom w:val="none" w:sz="0" w:space="0" w:color="auto"/>
                                                                                                    <w:right w:val="none" w:sz="0" w:space="0" w:color="auto"/>
                                                                                                  </w:divBdr>
                                                                                                </w:div>
                                                                                                <w:div w:id="1173186005">
                                                                                                  <w:marLeft w:val="0"/>
                                                                                                  <w:marRight w:val="0"/>
                                                                                                  <w:marTop w:val="0"/>
                                                                                                  <w:marBottom w:val="0"/>
                                                                                                  <w:divBdr>
                                                                                                    <w:top w:val="none" w:sz="0" w:space="0" w:color="auto"/>
                                                                                                    <w:left w:val="none" w:sz="0" w:space="0" w:color="auto"/>
                                                                                                    <w:bottom w:val="none" w:sz="0" w:space="0" w:color="auto"/>
                                                                                                    <w:right w:val="none" w:sz="0" w:space="0" w:color="auto"/>
                                                                                                  </w:divBdr>
                                                                                                  <w:divsChild>
                                                                                                    <w:div w:id="81267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59263">
                                                                                              <w:marLeft w:val="0"/>
                                                                                              <w:marRight w:val="0"/>
                                                                                              <w:marTop w:val="0"/>
                                                                                              <w:marBottom w:val="0"/>
                                                                                              <w:divBdr>
                                                                                                <w:top w:val="none" w:sz="0" w:space="0" w:color="auto"/>
                                                                                                <w:left w:val="none" w:sz="0" w:space="0" w:color="auto"/>
                                                                                                <w:bottom w:val="none" w:sz="0" w:space="0" w:color="auto"/>
                                                                                                <w:right w:val="none" w:sz="0" w:space="0" w:color="auto"/>
                                                                                              </w:divBdr>
                                                                                              <w:divsChild>
                                                                                                <w:div w:id="475144447">
                                                                                                  <w:marLeft w:val="0"/>
                                                                                                  <w:marRight w:val="0"/>
                                                                                                  <w:marTop w:val="0"/>
                                                                                                  <w:marBottom w:val="0"/>
                                                                                                  <w:divBdr>
                                                                                                    <w:top w:val="none" w:sz="0" w:space="0" w:color="auto"/>
                                                                                                    <w:left w:val="none" w:sz="0" w:space="0" w:color="auto"/>
                                                                                                    <w:bottom w:val="none" w:sz="0" w:space="0" w:color="auto"/>
                                                                                                    <w:right w:val="none" w:sz="0" w:space="0" w:color="auto"/>
                                                                                                  </w:divBdr>
                                                                                                  <w:divsChild>
                                                                                                    <w:div w:id="2027099031">
                                                                                                      <w:marLeft w:val="0"/>
                                                                                                      <w:marRight w:val="0"/>
                                                                                                      <w:marTop w:val="0"/>
                                                                                                      <w:marBottom w:val="0"/>
                                                                                                      <w:divBdr>
                                                                                                        <w:top w:val="none" w:sz="0" w:space="0" w:color="auto"/>
                                                                                                        <w:left w:val="none" w:sz="0" w:space="0" w:color="auto"/>
                                                                                                        <w:bottom w:val="none" w:sz="0" w:space="0" w:color="auto"/>
                                                                                                        <w:right w:val="none" w:sz="0" w:space="0" w:color="auto"/>
                                                                                                      </w:divBdr>
                                                                                                    </w:div>
                                                                                                  </w:divsChild>
                                                                                                </w:div>
                                                                                                <w:div w:id="1259563434">
                                                                                                  <w:marLeft w:val="0"/>
                                                                                                  <w:marRight w:val="0"/>
                                                                                                  <w:marTop w:val="0"/>
                                                                                                  <w:marBottom w:val="0"/>
                                                                                                  <w:divBdr>
                                                                                                    <w:top w:val="none" w:sz="0" w:space="0" w:color="auto"/>
                                                                                                    <w:left w:val="none" w:sz="0" w:space="0" w:color="auto"/>
                                                                                                    <w:bottom w:val="none" w:sz="0" w:space="0" w:color="auto"/>
                                                                                                    <w:right w:val="none" w:sz="0" w:space="0" w:color="auto"/>
                                                                                                  </w:divBdr>
                                                                                                  <w:divsChild>
                                                                                                    <w:div w:id="1715277420">
                                                                                                      <w:marLeft w:val="0"/>
                                                                                                      <w:marRight w:val="0"/>
                                                                                                      <w:marTop w:val="0"/>
                                                                                                      <w:marBottom w:val="0"/>
                                                                                                      <w:divBdr>
                                                                                                        <w:top w:val="none" w:sz="0" w:space="0" w:color="auto"/>
                                                                                                        <w:left w:val="none" w:sz="0" w:space="0" w:color="auto"/>
                                                                                                        <w:bottom w:val="none" w:sz="0" w:space="0" w:color="auto"/>
                                                                                                        <w:right w:val="none" w:sz="0" w:space="0" w:color="auto"/>
                                                                                                      </w:divBdr>
                                                                                                      <w:divsChild>
                                                                                                        <w:div w:id="1342318160">
                                                                                                          <w:marLeft w:val="0"/>
                                                                                                          <w:marRight w:val="0"/>
                                                                                                          <w:marTop w:val="0"/>
                                                                                                          <w:marBottom w:val="0"/>
                                                                                                          <w:divBdr>
                                                                                                            <w:top w:val="none" w:sz="0" w:space="0" w:color="auto"/>
                                                                                                            <w:left w:val="none" w:sz="0" w:space="0" w:color="auto"/>
                                                                                                            <w:bottom w:val="none" w:sz="0" w:space="0" w:color="auto"/>
                                                                                                            <w:right w:val="none" w:sz="0" w:space="0" w:color="auto"/>
                                                                                                          </w:divBdr>
                                                                                                          <w:divsChild>
                                                                                                            <w:div w:id="582833880">
                                                                                                              <w:marLeft w:val="0"/>
                                                                                                              <w:marRight w:val="0"/>
                                                                                                              <w:marTop w:val="0"/>
                                                                                                              <w:marBottom w:val="0"/>
                                                                                                              <w:divBdr>
                                                                                                                <w:top w:val="none" w:sz="0" w:space="0" w:color="auto"/>
                                                                                                                <w:left w:val="none" w:sz="0" w:space="0" w:color="auto"/>
                                                                                                                <w:bottom w:val="none" w:sz="0" w:space="0" w:color="auto"/>
                                                                                                                <w:right w:val="none" w:sz="0" w:space="0" w:color="auto"/>
                                                                                                              </w:divBdr>
                                                                                                            </w:div>
                                                                                                            <w:div w:id="1099061987">
                                                                                                              <w:marLeft w:val="0"/>
                                                                                                              <w:marRight w:val="0"/>
                                                                                                              <w:marTop w:val="0"/>
                                                                                                              <w:marBottom w:val="0"/>
                                                                                                              <w:divBdr>
                                                                                                                <w:top w:val="none" w:sz="0" w:space="0" w:color="auto"/>
                                                                                                                <w:left w:val="none" w:sz="0" w:space="0" w:color="auto"/>
                                                                                                                <w:bottom w:val="none" w:sz="0" w:space="0" w:color="auto"/>
                                                                                                                <w:right w:val="none" w:sz="0" w:space="0" w:color="auto"/>
                                                                                                              </w:divBdr>
                                                                                                            </w:div>
                                                                                                          </w:divsChild>
                                                                                                        </w:div>
                                                                                                        <w:div w:id="1515458615">
                                                                                                          <w:marLeft w:val="0"/>
                                                                                                          <w:marRight w:val="0"/>
                                                                                                          <w:marTop w:val="0"/>
                                                                                                          <w:marBottom w:val="0"/>
                                                                                                          <w:divBdr>
                                                                                                            <w:top w:val="none" w:sz="0" w:space="0" w:color="auto"/>
                                                                                                            <w:left w:val="none" w:sz="0" w:space="0" w:color="auto"/>
                                                                                                            <w:bottom w:val="none" w:sz="0" w:space="0" w:color="auto"/>
                                                                                                            <w:right w:val="none" w:sz="0" w:space="0" w:color="auto"/>
                                                                                                          </w:divBdr>
                                                                                                          <w:divsChild>
                                                                                                            <w:div w:id="126361124">
                                                                                                              <w:marLeft w:val="0"/>
                                                                                                              <w:marRight w:val="0"/>
                                                                                                              <w:marTop w:val="0"/>
                                                                                                              <w:marBottom w:val="0"/>
                                                                                                              <w:divBdr>
                                                                                                                <w:top w:val="none" w:sz="0" w:space="0" w:color="auto"/>
                                                                                                                <w:left w:val="none" w:sz="0" w:space="0" w:color="auto"/>
                                                                                                                <w:bottom w:val="none" w:sz="0" w:space="0" w:color="auto"/>
                                                                                                                <w:right w:val="none" w:sz="0" w:space="0" w:color="auto"/>
                                                                                                              </w:divBdr>
                                                                                                            </w:div>
                                                                                                            <w:div w:id="185036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274844">
                                                                                                  <w:marLeft w:val="0"/>
                                                                                                  <w:marRight w:val="0"/>
                                                                                                  <w:marTop w:val="0"/>
                                                                                                  <w:marBottom w:val="0"/>
                                                                                                  <w:divBdr>
                                                                                                    <w:top w:val="none" w:sz="0" w:space="0" w:color="auto"/>
                                                                                                    <w:left w:val="none" w:sz="0" w:space="0" w:color="auto"/>
                                                                                                    <w:bottom w:val="none" w:sz="0" w:space="0" w:color="auto"/>
                                                                                                    <w:right w:val="none" w:sz="0" w:space="0" w:color="auto"/>
                                                                                                  </w:divBdr>
                                                                                                  <w:divsChild>
                                                                                                    <w:div w:id="872958690">
                                                                                                      <w:marLeft w:val="0"/>
                                                                                                      <w:marRight w:val="0"/>
                                                                                                      <w:marTop w:val="0"/>
                                                                                                      <w:marBottom w:val="0"/>
                                                                                                      <w:divBdr>
                                                                                                        <w:top w:val="none" w:sz="0" w:space="0" w:color="auto"/>
                                                                                                        <w:left w:val="none" w:sz="0" w:space="0" w:color="auto"/>
                                                                                                        <w:bottom w:val="none" w:sz="0" w:space="0" w:color="auto"/>
                                                                                                        <w:right w:val="none" w:sz="0" w:space="0" w:color="auto"/>
                                                                                                      </w:divBdr>
                                                                                                    </w:div>
                                                                                                  </w:divsChild>
                                                                                                </w:div>
                                                                                                <w:div w:id="1844933538">
                                                                                                  <w:marLeft w:val="0"/>
                                                                                                  <w:marRight w:val="0"/>
                                                                                                  <w:marTop w:val="0"/>
                                                                                                  <w:marBottom w:val="0"/>
                                                                                                  <w:divBdr>
                                                                                                    <w:top w:val="none" w:sz="0" w:space="0" w:color="auto"/>
                                                                                                    <w:left w:val="none" w:sz="0" w:space="0" w:color="auto"/>
                                                                                                    <w:bottom w:val="none" w:sz="0" w:space="0" w:color="auto"/>
                                                                                                    <w:right w:val="none" w:sz="0" w:space="0" w:color="auto"/>
                                                                                                  </w:divBdr>
                                                                                                  <w:divsChild>
                                                                                                    <w:div w:id="1228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7545195">
      <w:bodyDiv w:val="1"/>
      <w:marLeft w:val="0"/>
      <w:marRight w:val="0"/>
      <w:marTop w:val="0"/>
      <w:marBottom w:val="0"/>
      <w:divBdr>
        <w:top w:val="none" w:sz="0" w:space="0" w:color="auto"/>
        <w:left w:val="none" w:sz="0" w:space="0" w:color="auto"/>
        <w:bottom w:val="none" w:sz="0" w:space="0" w:color="auto"/>
        <w:right w:val="none" w:sz="0" w:space="0" w:color="auto"/>
      </w:divBdr>
      <w:divsChild>
        <w:div w:id="597324656">
          <w:marLeft w:val="0"/>
          <w:marRight w:val="0"/>
          <w:marTop w:val="0"/>
          <w:marBottom w:val="0"/>
          <w:divBdr>
            <w:top w:val="none" w:sz="0" w:space="0" w:color="auto"/>
            <w:left w:val="none" w:sz="0" w:space="0" w:color="auto"/>
            <w:bottom w:val="none" w:sz="0" w:space="0" w:color="auto"/>
            <w:right w:val="none" w:sz="0" w:space="0" w:color="auto"/>
          </w:divBdr>
          <w:divsChild>
            <w:div w:id="1393501718">
              <w:marLeft w:val="0"/>
              <w:marRight w:val="0"/>
              <w:marTop w:val="0"/>
              <w:marBottom w:val="0"/>
              <w:divBdr>
                <w:top w:val="none" w:sz="0" w:space="0" w:color="auto"/>
                <w:left w:val="none" w:sz="0" w:space="0" w:color="auto"/>
                <w:bottom w:val="none" w:sz="0" w:space="0" w:color="auto"/>
                <w:right w:val="none" w:sz="0" w:space="0" w:color="auto"/>
              </w:divBdr>
              <w:divsChild>
                <w:div w:id="1899974744">
                  <w:marLeft w:val="0"/>
                  <w:marRight w:val="0"/>
                  <w:marTop w:val="0"/>
                  <w:marBottom w:val="0"/>
                  <w:divBdr>
                    <w:top w:val="none" w:sz="0" w:space="0" w:color="auto"/>
                    <w:left w:val="none" w:sz="0" w:space="0" w:color="auto"/>
                    <w:bottom w:val="none" w:sz="0" w:space="0" w:color="auto"/>
                    <w:right w:val="none" w:sz="0" w:space="0" w:color="auto"/>
                  </w:divBdr>
                  <w:divsChild>
                    <w:div w:id="481777586">
                      <w:marLeft w:val="0"/>
                      <w:marRight w:val="0"/>
                      <w:marTop w:val="0"/>
                      <w:marBottom w:val="0"/>
                      <w:divBdr>
                        <w:top w:val="none" w:sz="0" w:space="0" w:color="auto"/>
                        <w:left w:val="none" w:sz="0" w:space="0" w:color="auto"/>
                        <w:bottom w:val="none" w:sz="0" w:space="0" w:color="auto"/>
                        <w:right w:val="none" w:sz="0" w:space="0" w:color="auto"/>
                      </w:divBdr>
                      <w:divsChild>
                        <w:div w:id="1660190072">
                          <w:marLeft w:val="0"/>
                          <w:marRight w:val="0"/>
                          <w:marTop w:val="0"/>
                          <w:marBottom w:val="0"/>
                          <w:divBdr>
                            <w:top w:val="none" w:sz="0" w:space="0" w:color="auto"/>
                            <w:left w:val="none" w:sz="0" w:space="0" w:color="auto"/>
                            <w:bottom w:val="none" w:sz="0" w:space="0" w:color="auto"/>
                            <w:right w:val="none" w:sz="0" w:space="0" w:color="auto"/>
                          </w:divBdr>
                          <w:divsChild>
                            <w:div w:id="241723528">
                              <w:marLeft w:val="0"/>
                              <w:marRight w:val="0"/>
                              <w:marTop w:val="0"/>
                              <w:marBottom w:val="0"/>
                              <w:divBdr>
                                <w:top w:val="none" w:sz="0" w:space="0" w:color="auto"/>
                                <w:left w:val="none" w:sz="0" w:space="0" w:color="auto"/>
                                <w:bottom w:val="none" w:sz="0" w:space="0" w:color="auto"/>
                                <w:right w:val="none" w:sz="0" w:space="0" w:color="auto"/>
                              </w:divBdr>
                              <w:divsChild>
                                <w:div w:id="841700195">
                                  <w:marLeft w:val="0"/>
                                  <w:marRight w:val="0"/>
                                  <w:marTop w:val="0"/>
                                  <w:marBottom w:val="0"/>
                                  <w:divBdr>
                                    <w:top w:val="none" w:sz="0" w:space="0" w:color="auto"/>
                                    <w:left w:val="none" w:sz="0" w:space="0" w:color="auto"/>
                                    <w:bottom w:val="none" w:sz="0" w:space="0" w:color="auto"/>
                                    <w:right w:val="none" w:sz="0" w:space="0" w:color="auto"/>
                                  </w:divBdr>
                                  <w:divsChild>
                                    <w:div w:id="1373119265">
                                      <w:marLeft w:val="0"/>
                                      <w:marRight w:val="0"/>
                                      <w:marTop w:val="0"/>
                                      <w:marBottom w:val="0"/>
                                      <w:divBdr>
                                        <w:top w:val="none" w:sz="0" w:space="0" w:color="auto"/>
                                        <w:left w:val="none" w:sz="0" w:space="0" w:color="auto"/>
                                        <w:bottom w:val="none" w:sz="0" w:space="0" w:color="auto"/>
                                        <w:right w:val="none" w:sz="0" w:space="0" w:color="auto"/>
                                      </w:divBdr>
                                      <w:divsChild>
                                        <w:div w:id="1140197689">
                                          <w:marLeft w:val="0"/>
                                          <w:marRight w:val="0"/>
                                          <w:marTop w:val="0"/>
                                          <w:marBottom w:val="0"/>
                                          <w:divBdr>
                                            <w:top w:val="none" w:sz="0" w:space="0" w:color="auto"/>
                                            <w:left w:val="none" w:sz="0" w:space="0" w:color="auto"/>
                                            <w:bottom w:val="none" w:sz="0" w:space="0" w:color="auto"/>
                                            <w:right w:val="none" w:sz="0" w:space="0" w:color="auto"/>
                                          </w:divBdr>
                                          <w:divsChild>
                                            <w:div w:id="1309555798">
                                              <w:marLeft w:val="0"/>
                                              <w:marRight w:val="0"/>
                                              <w:marTop w:val="0"/>
                                              <w:marBottom w:val="0"/>
                                              <w:divBdr>
                                                <w:top w:val="single" w:sz="6" w:space="0" w:color="E5E5E5"/>
                                                <w:left w:val="single" w:sz="6" w:space="0" w:color="E5E5E5"/>
                                                <w:bottom w:val="single" w:sz="6" w:space="0" w:color="E5E5E5"/>
                                                <w:right w:val="single" w:sz="6" w:space="0" w:color="E5E5E5"/>
                                              </w:divBdr>
                                              <w:divsChild>
                                                <w:div w:id="473570341">
                                                  <w:marLeft w:val="0"/>
                                                  <w:marRight w:val="0"/>
                                                  <w:marTop w:val="0"/>
                                                  <w:marBottom w:val="0"/>
                                                  <w:divBdr>
                                                    <w:top w:val="single" w:sz="6" w:space="0" w:color="E5E5E5"/>
                                                    <w:left w:val="none" w:sz="0" w:space="0" w:color="auto"/>
                                                    <w:bottom w:val="none" w:sz="0" w:space="0" w:color="auto"/>
                                                    <w:right w:val="none" w:sz="0" w:space="0" w:color="auto"/>
                                                  </w:divBdr>
                                                  <w:divsChild>
                                                    <w:div w:id="1845389110">
                                                      <w:marLeft w:val="0"/>
                                                      <w:marRight w:val="0"/>
                                                      <w:marTop w:val="0"/>
                                                      <w:marBottom w:val="0"/>
                                                      <w:divBdr>
                                                        <w:top w:val="none" w:sz="0" w:space="0" w:color="auto"/>
                                                        <w:left w:val="none" w:sz="0" w:space="0" w:color="auto"/>
                                                        <w:bottom w:val="none" w:sz="0" w:space="0" w:color="auto"/>
                                                        <w:right w:val="none" w:sz="0" w:space="0" w:color="auto"/>
                                                      </w:divBdr>
                                                      <w:divsChild>
                                                        <w:div w:id="133184532">
                                                          <w:marLeft w:val="0"/>
                                                          <w:marRight w:val="0"/>
                                                          <w:marTop w:val="0"/>
                                                          <w:marBottom w:val="0"/>
                                                          <w:divBdr>
                                                            <w:top w:val="none" w:sz="0" w:space="0" w:color="auto"/>
                                                            <w:left w:val="none" w:sz="0" w:space="0" w:color="auto"/>
                                                            <w:bottom w:val="none" w:sz="0" w:space="0" w:color="auto"/>
                                                            <w:right w:val="none" w:sz="0" w:space="0" w:color="auto"/>
                                                          </w:divBdr>
                                                          <w:divsChild>
                                                            <w:div w:id="1990745128">
                                                              <w:marLeft w:val="0"/>
                                                              <w:marRight w:val="0"/>
                                                              <w:marTop w:val="0"/>
                                                              <w:marBottom w:val="0"/>
                                                              <w:divBdr>
                                                                <w:top w:val="none" w:sz="0" w:space="0" w:color="auto"/>
                                                                <w:left w:val="none" w:sz="0" w:space="0" w:color="auto"/>
                                                                <w:bottom w:val="none" w:sz="0" w:space="0" w:color="auto"/>
                                                                <w:right w:val="none" w:sz="0" w:space="0" w:color="auto"/>
                                                              </w:divBdr>
                                                              <w:divsChild>
                                                                <w:div w:id="1123425221">
                                                                  <w:marLeft w:val="0"/>
                                                                  <w:marRight w:val="0"/>
                                                                  <w:marTop w:val="0"/>
                                                                  <w:marBottom w:val="0"/>
                                                                  <w:divBdr>
                                                                    <w:top w:val="none" w:sz="0" w:space="0" w:color="auto"/>
                                                                    <w:left w:val="none" w:sz="0" w:space="0" w:color="auto"/>
                                                                    <w:bottom w:val="none" w:sz="0" w:space="0" w:color="auto"/>
                                                                    <w:right w:val="none" w:sz="0" w:space="0" w:color="auto"/>
                                                                  </w:divBdr>
                                                                  <w:divsChild>
                                                                    <w:div w:id="524561232">
                                                                      <w:marLeft w:val="0"/>
                                                                      <w:marRight w:val="0"/>
                                                                      <w:marTop w:val="0"/>
                                                                      <w:marBottom w:val="0"/>
                                                                      <w:divBdr>
                                                                        <w:top w:val="none" w:sz="0" w:space="0" w:color="auto"/>
                                                                        <w:left w:val="none" w:sz="0" w:space="0" w:color="auto"/>
                                                                        <w:bottom w:val="none" w:sz="0" w:space="0" w:color="auto"/>
                                                                        <w:right w:val="none" w:sz="0" w:space="0" w:color="auto"/>
                                                                      </w:divBdr>
                                                                      <w:divsChild>
                                                                        <w:div w:id="199589364">
                                                                          <w:marLeft w:val="120"/>
                                                                          <w:marRight w:val="75"/>
                                                                          <w:marTop w:val="90"/>
                                                                          <w:marBottom w:val="90"/>
                                                                          <w:divBdr>
                                                                            <w:top w:val="none" w:sz="0" w:space="0" w:color="auto"/>
                                                                            <w:left w:val="none" w:sz="0" w:space="0" w:color="auto"/>
                                                                            <w:bottom w:val="none" w:sz="0" w:space="0" w:color="auto"/>
                                                                            <w:right w:val="none" w:sz="0" w:space="0" w:color="auto"/>
                                                                          </w:divBdr>
                                                                          <w:divsChild>
                                                                            <w:div w:id="2066025860">
                                                                              <w:marLeft w:val="0"/>
                                                                              <w:marRight w:val="0"/>
                                                                              <w:marTop w:val="0"/>
                                                                              <w:marBottom w:val="0"/>
                                                                              <w:divBdr>
                                                                                <w:top w:val="none" w:sz="0" w:space="0" w:color="auto"/>
                                                                                <w:left w:val="none" w:sz="0" w:space="0" w:color="auto"/>
                                                                                <w:bottom w:val="none" w:sz="0" w:space="0" w:color="auto"/>
                                                                                <w:right w:val="none" w:sz="0" w:space="0" w:color="auto"/>
                                                                              </w:divBdr>
                                                                              <w:divsChild>
                                                                                <w:div w:id="1909918587">
                                                                                  <w:marLeft w:val="75"/>
                                                                                  <w:marRight w:val="75"/>
                                                                                  <w:marTop w:val="0"/>
                                                                                  <w:marBottom w:val="180"/>
                                                                                  <w:divBdr>
                                                                                    <w:top w:val="none" w:sz="0" w:space="0" w:color="auto"/>
                                                                                    <w:left w:val="none" w:sz="0" w:space="0" w:color="auto"/>
                                                                                    <w:bottom w:val="none" w:sz="0" w:space="0" w:color="auto"/>
                                                                                    <w:right w:val="none" w:sz="0" w:space="0" w:color="auto"/>
                                                                                  </w:divBdr>
                                                                                  <w:divsChild>
                                                                                    <w:div w:id="1266768044">
                                                                                      <w:marLeft w:val="0"/>
                                                                                      <w:marRight w:val="0"/>
                                                                                      <w:marTop w:val="0"/>
                                                                                      <w:marBottom w:val="0"/>
                                                                                      <w:divBdr>
                                                                                        <w:top w:val="none" w:sz="0" w:space="0" w:color="auto"/>
                                                                                        <w:left w:val="none" w:sz="0" w:space="0" w:color="auto"/>
                                                                                        <w:bottom w:val="none" w:sz="0" w:space="0" w:color="auto"/>
                                                                                        <w:right w:val="none" w:sz="0" w:space="0" w:color="auto"/>
                                                                                      </w:divBdr>
                                                                                      <w:divsChild>
                                                                                        <w:div w:id="880702200">
                                                                                          <w:marLeft w:val="0"/>
                                                                                          <w:marRight w:val="0"/>
                                                                                          <w:marTop w:val="0"/>
                                                                                          <w:marBottom w:val="0"/>
                                                                                          <w:divBdr>
                                                                                            <w:top w:val="single" w:sz="6" w:space="0" w:color="A9A9A9"/>
                                                                                            <w:left w:val="single" w:sz="6" w:space="0" w:color="A9A9A9"/>
                                                                                            <w:bottom w:val="single" w:sz="6" w:space="0" w:color="A9A9A9"/>
                                                                                            <w:right w:val="single" w:sz="6" w:space="0" w:color="A9A9A9"/>
                                                                                          </w:divBdr>
                                                                                          <w:divsChild>
                                                                                            <w:div w:id="129596759">
                                                                                              <w:marLeft w:val="0"/>
                                                                                              <w:marRight w:val="0"/>
                                                                                              <w:marTop w:val="0"/>
                                                                                              <w:marBottom w:val="0"/>
                                                                                              <w:divBdr>
                                                                                                <w:top w:val="none" w:sz="0" w:space="0" w:color="auto"/>
                                                                                                <w:left w:val="none" w:sz="0" w:space="0" w:color="auto"/>
                                                                                                <w:bottom w:val="none" w:sz="0" w:space="0" w:color="auto"/>
                                                                                                <w:right w:val="none" w:sz="0" w:space="0" w:color="auto"/>
                                                                                              </w:divBdr>
                                                                                              <w:divsChild>
                                                                                                <w:div w:id="503010442">
                                                                                                  <w:marLeft w:val="0"/>
                                                                                                  <w:marRight w:val="0"/>
                                                                                                  <w:marTop w:val="0"/>
                                                                                                  <w:marBottom w:val="0"/>
                                                                                                  <w:divBdr>
                                                                                                    <w:top w:val="none" w:sz="0" w:space="0" w:color="auto"/>
                                                                                                    <w:left w:val="none" w:sz="0" w:space="0" w:color="auto"/>
                                                                                                    <w:bottom w:val="none" w:sz="0" w:space="0" w:color="auto"/>
                                                                                                    <w:right w:val="none" w:sz="0" w:space="0" w:color="auto"/>
                                                                                                  </w:divBdr>
                                                                                                  <w:divsChild>
                                                                                                    <w:div w:id="863591524">
                                                                                                      <w:marLeft w:val="150"/>
                                                                                                      <w:marRight w:val="150"/>
                                                                                                      <w:marTop w:val="150"/>
                                                                                                      <w:marBottom w:val="150"/>
                                                                                                      <w:divBdr>
                                                                                                        <w:top w:val="none" w:sz="0" w:space="0" w:color="auto"/>
                                                                                                        <w:left w:val="none" w:sz="0" w:space="0" w:color="auto"/>
                                                                                                        <w:bottom w:val="none" w:sz="0" w:space="0" w:color="auto"/>
                                                                                                        <w:right w:val="none" w:sz="0" w:space="0" w:color="auto"/>
                                                                                                      </w:divBdr>
                                                                                                      <w:divsChild>
                                                                                                        <w:div w:id="428310425">
                                                                                                          <w:marLeft w:val="0"/>
                                                                                                          <w:marRight w:val="0"/>
                                                                                                          <w:marTop w:val="0"/>
                                                                                                          <w:marBottom w:val="0"/>
                                                                                                          <w:divBdr>
                                                                                                            <w:top w:val="single" w:sz="6" w:space="0" w:color="999999"/>
                                                                                                            <w:left w:val="single" w:sz="6" w:space="0" w:color="999999"/>
                                                                                                            <w:bottom w:val="single" w:sz="6" w:space="0" w:color="999999"/>
                                                                                                            <w:right w:val="single" w:sz="6" w:space="0" w:color="999999"/>
                                                                                                          </w:divBdr>
                                                                                                          <w:divsChild>
                                                                                                            <w:div w:id="27612851">
                                                                                                              <w:marLeft w:val="0"/>
                                                                                                              <w:marRight w:val="0"/>
                                                                                                              <w:marTop w:val="0"/>
                                                                                                              <w:marBottom w:val="0"/>
                                                                                                              <w:divBdr>
                                                                                                                <w:top w:val="single" w:sz="6" w:space="0" w:color="FFFFFF"/>
                                                                                                                <w:left w:val="single" w:sz="6" w:space="12" w:color="FFFFFF"/>
                                                                                                                <w:bottom w:val="single" w:sz="6" w:space="0" w:color="FFFFFF"/>
                                                                                                                <w:right w:val="single" w:sz="6" w:space="12" w:color="FFFFFF"/>
                                                                                                              </w:divBdr>
                                                                                                            </w:div>
                                                                                                            <w:div w:id="1526210853">
                                                                                                              <w:marLeft w:val="0"/>
                                                                                                              <w:marRight w:val="0"/>
                                                                                                              <w:marTop w:val="0"/>
                                                                                                              <w:marBottom w:val="0"/>
                                                                                                              <w:divBdr>
                                                                                                                <w:top w:val="single" w:sz="6" w:space="11" w:color="E5E5E5"/>
                                                                                                                <w:left w:val="none" w:sz="0" w:space="0" w:color="auto"/>
                                                                                                                <w:bottom w:val="none" w:sz="0" w:space="0" w:color="auto"/>
                                                                                                                <w:right w:val="none" w:sz="0" w:space="0" w:color="auto"/>
                                                                                                              </w:divBdr>
                                                                                                            </w:div>
                                                                                                            <w:div w:id="1696929963">
                                                                                                              <w:marLeft w:val="0"/>
                                                                                                              <w:marRight w:val="0"/>
                                                                                                              <w:marTop w:val="0"/>
                                                                                                              <w:marBottom w:val="0"/>
                                                                                                              <w:divBdr>
                                                                                                                <w:top w:val="none" w:sz="0" w:space="0" w:color="auto"/>
                                                                                                                <w:left w:val="none" w:sz="0" w:space="0" w:color="auto"/>
                                                                                                                <w:bottom w:val="none" w:sz="0" w:space="0" w:color="auto"/>
                                                                                                                <w:right w:val="none" w:sz="0" w:space="0" w:color="auto"/>
                                                                                                              </w:divBdr>
                                                                                                              <w:divsChild>
                                                                                                                <w:div w:id="1026373811">
                                                                                                                  <w:marLeft w:val="0"/>
                                                                                                                  <w:marRight w:val="0"/>
                                                                                                                  <w:marTop w:val="0"/>
                                                                                                                  <w:marBottom w:val="225"/>
                                                                                                                  <w:divBdr>
                                                                                                                    <w:top w:val="none" w:sz="0" w:space="0" w:color="auto"/>
                                                                                                                    <w:left w:val="none" w:sz="0" w:space="0" w:color="auto"/>
                                                                                                                    <w:bottom w:val="none" w:sz="0" w:space="0" w:color="auto"/>
                                                                                                                    <w:right w:val="none" w:sz="0" w:space="0" w:color="auto"/>
                                                                                                                  </w:divBdr>
                                                                                                                </w:div>
                                                                                                                <w:div w:id="1116561387">
                                                                                                                  <w:marLeft w:val="0"/>
                                                                                                                  <w:marRight w:val="0"/>
                                                                                                                  <w:marTop w:val="0"/>
                                                                                                                  <w:marBottom w:val="225"/>
                                                                                                                  <w:divBdr>
                                                                                                                    <w:top w:val="none" w:sz="0" w:space="0" w:color="auto"/>
                                                                                                                    <w:left w:val="none" w:sz="0" w:space="0" w:color="auto"/>
                                                                                                                    <w:bottom w:val="none" w:sz="0" w:space="0" w:color="auto"/>
                                                                                                                    <w:right w:val="none" w:sz="0" w:space="0" w:color="auto"/>
                                                                                                                  </w:divBdr>
                                                                                                                </w:div>
                                                                                                                <w:div w:id="13127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463405">
                                                                                                  <w:marLeft w:val="0"/>
                                                                                                  <w:marRight w:val="0"/>
                                                                                                  <w:marTop w:val="0"/>
                                                                                                  <w:marBottom w:val="0"/>
                                                                                                  <w:divBdr>
                                                                                                    <w:top w:val="none" w:sz="0" w:space="0" w:color="auto"/>
                                                                                                    <w:left w:val="none" w:sz="0" w:space="0" w:color="auto"/>
                                                                                                    <w:bottom w:val="none" w:sz="0" w:space="0" w:color="auto"/>
                                                                                                    <w:right w:val="none" w:sz="0" w:space="0" w:color="auto"/>
                                                                                                  </w:divBdr>
                                                                                                  <w:divsChild>
                                                                                                    <w:div w:id="1182621558">
                                                                                                      <w:marLeft w:val="150"/>
                                                                                                      <w:marRight w:val="150"/>
                                                                                                      <w:marTop w:val="150"/>
                                                                                                      <w:marBottom w:val="150"/>
                                                                                                      <w:divBdr>
                                                                                                        <w:top w:val="none" w:sz="0" w:space="0" w:color="auto"/>
                                                                                                        <w:left w:val="none" w:sz="0" w:space="0" w:color="auto"/>
                                                                                                        <w:bottom w:val="none" w:sz="0" w:space="0" w:color="auto"/>
                                                                                                        <w:right w:val="none" w:sz="0" w:space="0" w:color="auto"/>
                                                                                                      </w:divBdr>
                                                                                                      <w:divsChild>
                                                                                                        <w:div w:id="1655990518">
                                                                                                          <w:marLeft w:val="0"/>
                                                                                                          <w:marRight w:val="0"/>
                                                                                                          <w:marTop w:val="0"/>
                                                                                                          <w:marBottom w:val="0"/>
                                                                                                          <w:divBdr>
                                                                                                            <w:top w:val="single" w:sz="6" w:space="0" w:color="999999"/>
                                                                                                            <w:left w:val="single" w:sz="6" w:space="0" w:color="999999"/>
                                                                                                            <w:bottom w:val="single" w:sz="6" w:space="0" w:color="999999"/>
                                                                                                            <w:right w:val="single" w:sz="6" w:space="0" w:color="999999"/>
                                                                                                          </w:divBdr>
                                                                                                          <w:divsChild>
                                                                                                            <w:div w:id="88047614">
                                                                                                              <w:marLeft w:val="0"/>
                                                                                                              <w:marRight w:val="0"/>
                                                                                                              <w:marTop w:val="0"/>
                                                                                                              <w:marBottom w:val="0"/>
                                                                                                              <w:divBdr>
                                                                                                                <w:top w:val="single" w:sz="6" w:space="0" w:color="FFFFFF"/>
                                                                                                                <w:left w:val="single" w:sz="6" w:space="12" w:color="FFFFFF"/>
                                                                                                                <w:bottom w:val="single" w:sz="6" w:space="0" w:color="FFFFFF"/>
                                                                                                                <w:right w:val="single" w:sz="6" w:space="12" w:color="FFFFFF"/>
                                                                                                              </w:divBdr>
                                                                                                            </w:div>
                                                                                                            <w:div w:id="731974542">
                                                                                                              <w:marLeft w:val="0"/>
                                                                                                              <w:marRight w:val="0"/>
                                                                                                              <w:marTop w:val="0"/>
                                                                                                              <w:marBottom w:val="0"/>
                                                                                                              <w:divBdr>
                                                                                                                <w:top w:val="single" w:sz="6" w:space="11" w:color="E5E5E5"/>
                                                                                                                <w:left w:val="none" w:sz="0" w:space="0" w:color="auto"/>
                                                                                                                <w:bottom w:val="none" w:sz="0" w:space="0" w:color="auto"/>
                                                                                                                <w:right w:val="none" w:sz="0" w:space="0" w:color="auto"/>
                                                                                                              </w:divBdr>
                                                                                                            </w:div>
                                                                                                            <w:div w:id="1099642718">
                                                                                                              <w:marLeft w:val="0"/>
                                                                                                              <w:marRight w:val="0"/>
                                                                                                              <w:marTop w:val="0"/>
                                                                                                              <w:marBottom w:val="0"/>
                                                                                                              <w:divBdr>
                                                                                                                <w:top w:val="none" w:sz="0" w:space="0" w:color="auto"/>
                                                                                                                <w:left w:val="none" w:sz="0" w:space="0" w:color="auto"/>
                                                                                                                <w:bottom w:val="none" w:sz="0" w:space="0" w:color="auto"/>
                                                                                                                <w:right w:val="none" w:sz="0" w:space="0" w:color="auto"/>
                                                                                                              </w:divBdr>
                                                                                                              <w:divsChild>
                                                                                                                <w:div w:id="1921206597">
                                                                                                                  <w:marLeft w:val="0"/>
                                                                                                                  <w:marRight w:val="0"/>
                                                                                                                  <w:marTop w:val="0"/>
                                                                                                                  <w:marBottom w:val="225"/>
                                                                                                                  <w:divBdr>
                                                                                                                    <w:top w:val="none" w:sz="0" w:space="0" w:color="auto"/>
                                                                                                                    <w:left w:val="none" w:sz="0" w:space="0" w:color="auto"/>
                                                                                                                    <w:bottom w:val="none" w:sz="0" w:space="0" w:color="auto"/>
                                                                                                                    <w:right w:val="none" w:sz="0" w:space="0" w:color="auto"/>
                                                                                                                  </w:divBdr>
                                                                                                                </w:div>
                                                                                                                <w:div w:id="203695434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42915239">
                                                                                                  <w:marLeft w:val="0"/>
                                                                                                  <w:marRight w:val="0"/>
                                                                                                  <w:marTop w:val="0"/>
                                                                                                  <w:marBottom w:val="0"/>
                                                                                                  <w:divBdr>
                                                                                                    <w:top w:val="none" w:sz="0" w:space="0" w:color="auto"/>
                                                                                                    <w:left w:val="none" w:sz="0" w:space="0" w:color="auto"/>
                                                                                                    <w:bottom w:val="none" w:sz="0" w:space="0" w:color="auto"/>
                                                                                                    <w:right w:val="none" w:sz="0" w:space="0" w:color="auto"/>
                                                                                                  </w:divBdr>
                                                                                                  <w:divsChild>
                                                                                                    <w:div w:id="2040550546">
                                                                                                      <w:marLeft w:val="150"/>
                                                                                                      <w:marRight w:val="150"/>
                                                                                                      <w:marTop w:val="150"/>
                                                                                                      <w:marBottom w:val="150"/>
                                                                                                      <w:divBdr>
                                                                                                        <w:top w:val="none" w:sz="0" w:space="0" w:color="auto"/>
                                                                                                        <w:left w:val="none" w:sz="0" w:space="0" w:color="auto"/>
                                                                                                        <w:bottom w:val="none" w:sz="0" w:space="0" w:color="auto"/>
                                                                                                        <w:right w:val="none" w:sz="0" w:space="0" w:color="auto"/>
                                                                                                      </w:divBdr>
                                                                                                      <w:divsChild>
                                                                                                        <w:div w:id="1549608122">
                                                                                                          <w:marLeft w:val="0"/>
                                                                                                          <w:marRight w:val="0"/>
                                                                                                          <w:marTop w:val="0"/>
                                                                                                          <w:marBottom w:val="0"/>
                                                                                                          <w:divBdr>
                                                                                                            <w:top w:val="single" w:sz="6" w:space="0" w:color="999999"/>
                                                                                                            <w:left w:val="single" w:sz="6" w:space="0" w:color="999999"/>
                                                                                                            <w:bottom w:val="single" w:sz="6" w:space="0" w:color="999999"/>
                                                                                                            <w:right w:val="single" w:sz="6" w:space="0" w:color="999999"/>
                                                                                                          </w:divBdr>
                                                                                                          <w:divsChild>
                                                                                                            <w:div w:id="1740596730">
                                                                                                              <w:marLeft w:val="0"/>
                                                                                                              <w:marRight w:val="0"/>
                                                                                                              <w:marTop w:val="0"/>
                                                                                                              <w:marBottom w:val="0"/>
                                                                                                              <w:divBdr>
                                                                                                                <w:top w:val="none" w:sz="0" w:space="0" w:color="auto"/>
                                                                                                                <w:left w:val="none" w:sz="0" w:space="0" w:color="auto"/>
                                                                                                                <w:bottom w:val="none" w:sz="0" w:space="0" w:color="auto"/>
                                                                                                                <w:right w:val="none" w:sz="0" w:space="0" w:color="auto"/>
                                                                                                              </w:divBdr>
                                                                                                              <w:divsChild>
                                                                                                                <w:div w:id="1109200399">
                                                                                                                  <w:marLeft w:val="0"/>
                                                                                                                  <w:marRight w:val="0"/>
                                                                                                                  <w:marTop w:val="0"/>
                                                                                                                  <w:marBottom w:val="0"/>
                                                                                                                  <w:divBdr>
                                                                                                                    <w:top w:val="none" w:sz="0" w:space="0" w:color="auto"/>
                                                                                                                    <w:left w:val="none" w:sz="0" w:space="0" w:color="auto"/>
                                                                                                                    <w:bottom w:val="none" w:sz="0" w:space="0" w:color="auto"/>
                                                                                                                    <w:right w:val="none" w:sz="0" w:space="0" w:color="auto"/>
                                                                                                                  </w:divBdr>
                                                                                                                  <w:divsChild>
                                                                                                                    <w:div w:id="432019364">
                                                                                                                      <w:marLeft w:val="0"/>
                                                                                                                      <w:marRight w:val="0"/>
                                                                                                                      <w:marTop w:val="0"/>
                                                                                                                      <w:marBottom w:val="0"/>
                                                                                                                      <w:divBdr>
                                                                                                                        <w:top w:val="none" w:sz="0" w:space="0" w:color="auto"/>
                                                                                                                        <w:left w:val="none" w:sz="0" w:space="0" w:color="auto"/>
                                                                                                                        <w:bottom w:val="none" w:sz="0" w:space="0" w:color="auto"/>
                                                                                                                        <w:right w:val="none" w:sz="0" w:space="0" w:color="auto"/>
                                                                                                                      </w:divBdr>
                                                                                                                      <w:divsChild>
                                                                                                                        <w:div w:id="70667060">
                                                                                                                          <w:marLeft w:val="0"/>
                                                                                                                          <w:marRight w:val="0"/>
                                                                                                                          <w:marTop w:val="0"/>
                                                                                                                          <w:marBottom w:val="0"/>
                                                                                                                          <w:divBdr>
                                                                                                                            <w:top w:val="none" w:sz="0" w:space="0" w:color="auto"/>
                                                                                                                            <w:left w:val="none" w:sz="0" w:space="0" w:color="auto"/>
                                                                                                                            <w:bottom w:val="none" w:sz="0" w:space="0" w:color="auto"/>
                                                                                                                            <w:right w:val="none" w:sz="0" w:space="0" w:color="auto"/>
                                                                                                                          </w:divBdr>
                                                                                                                          <w:divsChild>
                                                                                                                            <w:div w:id="1836651888">
                                                                                                                              <w:marLeft w:val="0"/>
                                                                                                                              <w:marRight w:val="0"/>
                                                                                                                              <w:marTop w:val="0"/>
                                                                                                                              <w:marBottom w:val="0"/>
                                                                                                                              <w:divBdr>
                                                                                                                                <w:top w:val="none" w:sz="0" w:space="0" w:color="auto"/>
                                                                                                                                <w:left w:val="none" w:sz="0" w:space="0" w:color="auto"/>
                                                                                                                                <w:bottom w:val="none" w:sz="0" w:space="0" w:color="auto"/>
                                                                                                                                <w:right w:val="none" w:sz="0" w:space="0" w:color="auto"/>
                                                                                                                              </w:divBdr>
                                                                                                                            </w:div>
                                                                                                                            <w:div w:id="2103212024">
                                                                                                                              <w:marLeft w:val="0"/>
                                                                                                                              <w:marRight w:val="0"/>
                                                                                                                              <w:marTop w:val="0"/>
                                                                                                                              <w:marBottom w:val="0"/>
                                                                                                                              <w:divBdr>
                                                                                                                                <w:top w:val="none" w:sz="0" w:space="0" w:color="auto"/>
                                                                                                                                <w:left w:val="none" w:sz="0" w:space="0" w:color="auto"/>
                                                                                                                                <w:bottom w:val="none" w:sz="0" w:space="0" w:color="auto"/>
                                                                                                                                <w:right w:val="none" w:sz="0" w:space="0" w:color="auto"/>
                                                                                                                              </w:divBdr>
                                                                                                                            </w:div>
                                                                                                                          </w:divsChild>
                                                                                                                        </w:div>
                                                                                                                        <w:div w:id="243495226">
                                                                                                                          <w:marLeft w:val="0"/>
                                                                                                                          <w:marRight w:val="0"/>
                                                                                                                          <w:marTop w:val="0"/>
                                                                                                                          <w:marBottom w:val="0"/>
                                                                                                                          <w:divBdr>
                                                                                                                            <w:top w:val="none" w:sz="0" w:space="0" w:color="auto"/>
                                                                                                                            <w:left w:val="none" w:sz="0" w:space="0" w:color="auto"/>
                                                                                                                            <w:bottom w:val="none" w:sz="0" w:space="0" w:color="auto"/>
                                                                                                                            <w:right w:val="none" w:sz="0" w:space="0" w:color="auto"/>
                                                                                                                          </w:divBdr>
                                                                                                                          <w:divsChild>
                                                                                                                            <w:div w:id="133717449">
                                                                                                                              <w:marLeft w:val="0"/>
                                                                                                                              <w:marRight w:val="0"/>
                                                                                                                              <w:marTop w:val="0"/>
                                                                                                                              <w:marBottom w:val="0"/>
                                                                                                                              <w:divBdr>
                                                                                                                                <w:top w:val="none" w:sz="0" w:space="0" w:color="auto"/>
                                                                                                                                <w:left w:val="none" w:sz="0" w:space="0" w:color="auto"/>
                                                                                                                                <w:bottom w:val="none" w:sz="0" w:space="0" w:color="auto"/>
                                                                                                                                <w:right w:val="none" w:sz="0" w:space="0" w:color="auto"/>
                                                                                                                              </w:divBdr>
                                                                                                                            </w:div>
                                                                                                                          </w:divsChild>
                                                                                                                        </w:div>
                                                                                                                        <w:div w:id="478576546">
                                                                                                                          <w:marLeft w:val="0"/>
                                                                                                                          <w:marRight w:val="0"/>
                                                                                                                          <w:marTop w:val="0"/>
                                                                                                                          <w:marBottom w:val="0"/>
                                                                                                                          <w:divBdr>
                                                                                                                            <w:top w:val="none" w:sz="0" w:space="0" w:color="auto"/>
                                                                                                                            <w:left w:val="none" w:sz="0" w:space="0" w:color="auto"/>
                                                                                                                            <w:bottom w:val="none" w:sz="0" w:space="0" w:color="auto"/>
                                                                                                                            <w:right w:val="none" w:sz="0" w:space="0" w:color="auto"/>
                                                                                                                          </w:divBdr>
                                                                                                                          <w:divsChild>
                                                                                                                            <w:div w:id="457651991">
                                                                                                                              <w:marLeft w:val="0"/>
                                                                                                                              <w:marRight w:val="0"/>
                                                                                                                              <w:marTop w:val="0"/>
                                                                                                                              <w:marBottom w:val="0"/>
                                                                                                                              <w:divBdr>
                                                                                                                                <w:top w:val="none" w:sz="0" w:space="0" w:color="auto"/>
                                                                                                                                <w:left w:val="none" w:sz="0" w:space="0" w:color="auto"/>
                                                                                                                                <w:bottom w:val="none" w:sz="0" w:space="0" w:color="auto"/>
                                                                                                                                <w:right w:val="none" w:sz="0" w:space="0" w:color="auto"/>
                                                                                                                              </w:divBdr>
                                                                                                                            </w:div>
                                                                                                                            <w:div w:id="2111851563">
                                                                                                                              <w:marLeft w:val="0"/>
                                                                                                                              <w:marRight w:val="0"/>
                                                                                                                              <w:marTop w:val="0"/>
                                                                                                                              <w:marBottom w:val="0"/>
                                                                                                                              <w:divBdr>
                                                                                                                                <w:top w:val="none" w:sz="0" w:space="0" w:color="auto"/>
                                                                                                                                <w:left w:val="none" w:sz="0" w:space="0" w:color="auto"/>
                                                                                                                                <w:bottom w:val="none" w:sz="0" w:space="0" w:color="auto"/>
                                                                                                                                <w:right w:val="none" w:sz="0" w:space="0" w:color="auto"/>
                                                                                                                              </w:divBdr>
                                                                                                                            </w:div>
                                                                                                                          </w:divsChild>
                                                                                                                        </w:div>
                                                                                                                        <w:div w:id="612442592">
                                                                                                                          <w:marLeft w:val="0"/>
                                                                                                                          <w:marRight w:val="0"/>
                                                                                                                          <w:marTop w:val="0"/>
                                                                                                                          <w:marBottom w:val="0"/>
                                                                                                                          <w:divBdr>
                                                                                                                            <w:top w:val="none" w:sz="0" w:space="0" w:color="auto"/>
                                                                                                                            <w:left w:val="none" w:sz="0" w:space="0" w:color="auto"/>
                                                                                                                            <w:bottom w:val="none" w:sz="0" w:space="0" w:color="auto"/>
                                                                                                                            <w:right w:val="none" w:sz="0" w:space="0" w:color="auto"/>
                                                                                                                          </w:divBdr>
                                                                                                                          <w:divsChild>
                                                                                                                            <w:div w:id="25571159">
                                                                                                                              <w:marLeft w:val="0"/>
                                                                                                                              <w:marRight w:val="0"/>
                                                                                                                              <w:marTop w:val="0"/>
                                                                                                                              <w:marBottom w:val="0"/>
                                                                                                                              <w:divBdr>
                                                                                                                                <w:top w:val="none" w:sz="0" w:space="0" w:color="auto"/>
                                                                                                                                <w:left w:val="none" w:sz="0" w:space="0" w:color="auto"/>
                                                                                                                                <w:bottom w:val="none" w:sz="0" w:space="0" w:color="auto"/>
                                                                                                                                <w:right w:val="none" w:sz="0" w:space="0" w:color="auto"/>
                                                                                                                              </w:divBdr>
                                                                                                                            </w:div>
                                                                                                                            <w:div w:id="545218693">
                                                                                                                              <w:marLeft w:val="0"/>
                                                                                                                              <w:marRight w:val="0"/>
                                                                                                                              <w:marTop w:val="0"/>
                                                                                                                              <w:marBottom w:val="0"/>
                                                                                                                              <w:divBdr>
                                                                                                                                <w:top w:val="none" w:sz="0" w:space="0" w:color="auto"/>
                                                                                                                                <w:left w:val="none" w:sz="0" w:space="0" w:color="auto"/>
                                                                                                                                <w:bottom w:val="none" w:sz="0" w:space="0" w:color="auto"/>
                                                                                                                                <w:right w:val="none" w:sz="0" w:space="0" w:color="auto"/>
                                                                                                                              </w:divBdr>
                                                                                                                            </w:div>
                                                                                                                          </w:divsChild>
                                                                                                                        </w:div>
                                                                                                                        <w:div w:id="1305357509">
                                                                                                                          <w:marLeft w:val="0"/>
                                                                                                                          <w:marRight w:val="0"/>
                                                                                                                          <w:marTop w:val="0"/>
                                                                                                                          <w:marBottom w:val="0"/>
                                                                                                                          <w:divBdr>
                                                                                                                            <w:top w:val="none" w:sz="0" w:space="0" w:color="auto"/>
                                                                                                                            <w:left w:val="none" w:sz="0" w:space="0" w:color="auto"/>
                                                                                                                            <w:bottom w:val="none" w:sz="0" w:space="0" w:color="auto"/>
                                                                                                                            <w:right w:val="none" w:sz="0" w:space="0" w:color="auto"/>
                                                                                                                          </w:divBdr>
                                                                                                                          <w:divsChild>
                                                                                                                            <w:div w:id="1191071521">
                                                                                                                              <w:marLeft w:val="0"/>
                                                                                                                              <w:marRight w:val="0"/>
                                                                                                                              <w:marTop w:val="0"/>
                                                                                                                              <w:marBottom w:val="0"/>
                                                                                                                              <w:divBdr>
                                                                                                                                <w:top w:val="none" w:sz="0" w:space="0" w:color="auto"/>
                                                                                                                                <w:left w:val="none" w:sz="0" w:space="0" w:color="auto"/>
                                                                                                                                <w:bottom w:val="none" w:sz="0" w:space="0" w:color="auto"/>
                                                                                                                                <w:right w:val="none" w:sz="0" w:space="0" w:color="auto"/>
                                                                                                                              </w:divBdr>
                                                                                                                            </w:div>
                                                                                                                            <w:div w:id="2007705808">
                                                                                                                              <w:marLeft w:val="0"/>
                                                                                                                              <w:marRight w:val="0"/>
                                                                                                                              <w:marTop w:val="0"/>
                                                                                                                              <w:marBottom w:val="0"/>
                                                                                                                              <w:divBdr>
                                                                                                                                <w:top w:val="none" w:sz="0" w:space="0" w:color="auto"/>
                                                                                                                                <w:left w:val="none" w:sz="0" w:space="0" w:color="auto"/>
                                                                                                                                <w:bottom w:val="none" w:sz="0" w:space="0" w:color="auto"/>
                                                                                                                                <w:right w:val="none" w:sz="0" w:space="0" w:color="auto"/>
                                                                                                                              </w:divBdr>
                                                                                                                            </w:div>
                                                                                                                          </w:divsChild>
                                                                                                                        </w:div>
                                                                                                                        <w:div w:id="1397320621">
                                                                                                                          <w:marLeft w:val="0"/>
                                                                                                                          <w:marRight w:val="0"/>
                                                                                                                          <w:marTop w:val="0"/>
                                                                                                                          <w:marBottom w:val="0"/>
                                                                                                                          <w:divBdr>
                                                                                                                            <w:top w:val="none" w:sz="0" w:space="0" w:color="auto"/>
                                                                                                                            <w:left w:val="none" w:sz="0" w:space="0" w:color="auto"/>
                                                                                                                            <w:bottom w:val="none" w:sz="0" w:space="0" w:color="auto"/>
                                                                                                                            <w:right w:val="none" w:sz="0" w:space="0" w:color="auto"/>
                                                                                                                          </w:divBdr>
                                                                                                                          <w:divsChild>
                                                                                                                            <w:div w:id="447162881">
                                                                                                                              <w:marLeft w:val="0"/>
                                                                                                                              <w:marRight w:val="0"/>
                                                                                                                              <w:marTop w:val="0"/>
                                                                                                                              <w:marBottom w:val="0"/>
                                                                                                                              <w:divBdr>
                                                                                                                                <w:top w:val="none" w:sz="0" w:space="0" w:color="auto"/>
                                                                                                                                <w:left w:val="none" w:sz="0" w:space="0" w:color="auto"/>
                                                                                                                                <w:bottom w:val="none" w:sz="0" w:space="0" w:color="auto"/>
                                                                                                                                <w:right w:val="none" w:sz="0" w:space="0" w:color="auto"/>
                                                                                                                              </w:divBdr>
                                                                                                                            </w:div>
                                                                                                                            <w:div w:id="2131976564">
                                                                                                                              <w:marLeft w:val="0"/>
                                                                                                                              <w:marRight w:val="0"/>
                                                                                                                              <w:marTop w:val="0"/>
                                                                                                                              <w:marBottom w:val="0"/>
                                                                                                                              <w:divBdr>
                                                                                                                                <w:top w:val="none" w:sz="0" w:space="0" w:color="auto"/>
                                                                                                                                <w:left w:val="none" w:sz="0" w:space="0" w:color="auto"/>
                                                                                                                                <w:bottom w:val="none" w:sz="0" w:space="0" w:color="auto"/>
                                                                                                                                <w:right w:val="none" w:sz="0" w:space="0" w:color="auto"/>
                                                                                                                              </w:divBdr>
                                                                                                                            </w:div>
                                                                                                                          </w:divsChild>
                                                                                                                        </w:div>
                                                                                                                        <w:div w:id="1822692661">
                                                                                                                          <w:marLeft w:val="0"/>
                                                                                                                          <w:marRight w:val="0"/>
                                                                                                                          <w:marTop w:val="0"/>
                                                                                                                          <w:marBottom w:val="0"/>
                                                                                                                          <w:divBdr>
                                                                                                                            <w:top w:val="none" w:sz="0" w:space="0" w:color="auto"/>
                                                                                                                            <w:left w:val="none" w:sz="0" w:space="0" w:color="auto"/>
                                                                                                                            <w:bottom w:val="none" w:sz="0" w:space="0" w:color="auto"/>
                                                                                                                            <w:right w:val="none" w:sz="0" w:space="0" w:color="auto"/>
                                                                                                                          </w:divBdr>
                                                                                                                          <w:divsChild>
                                                                                                                            <w:div w:id="61367201">
                                                                                                                              <w:marLeft w:val="0"/>
                                                                                                                              <w:marRight w:val="0"/>
                                                                                                                              <w:marTop w:val="0"/>
                                                                                                                              <w:marBottom w:val="0"/>
                                                                                                                              <w:divBdr>
                                                                                                                                <w:top w:val="none" w:sz="0" w:space="0" w:color="auto"/>
                                                                                                                                <w:left w:val="none" w:sz="0" w:space="0" w:color="auto"/>
                                                                                                                                <w:bottom w:val="none" w:sz="0" w:space="0" w:color="auto"/>
                                                                                                                                <w:right w:val="none" w:sz="0" w:space="0" w:color="auto"/>
                                                                                                                              </w:divBdr>
                                                                                                                            </w:div>
                                                                                                                            <w:div w:id="771391083">
                                                                                                                              <w:marLeft w:val="0"/>
                                                                                                                              <w:marRight w:val="0"/>
                                                                                                                              <w:marTop w:val="0"/>
                                                                                                                              <w:marBottom w:val="0"/>
                                                                                                                              <w:divBdr>
                                                                                                                                <w:top w:val="none" w:sz="0" w:space="0" w:color="auto"/>
                                                                                                                                <w:left w:val="none" w:sz="0" w:space="0" w:color="auto"/>
                                                                                                                                <w:bottom w:val="none" w:sz="0" w:space="0" w:color="auto"/>
                                                                                                                                <w:right w:val="none" w:sz="0" w:space="0" w:color="auto"/>
                                                                                                                              </w:divBdr>
                                                                                                                            </w:div>
                                                                                                                          </w:divsChild>
                                                                                                                        </w:div>
                                                                                                                        <w:div w:id="1948734539">
                                                                                                                          <w:marLeft w:val="0"/>
                                                                                                                          <w:marRight w:val="0"/>
                                                                                                                          <w:marTop w:val="0"/>
                                                                                                                          <w:marBottom w:val="0"/>
                                                                                                                          <w:divBdr>
                                                                                                                            <w:top w:val="none" w:sz="0" w:space="0" w:color="auto"/>
                                                                                                                            <w:left w:val="none" w:sz="0" w:space="0" w:color="auto"/>
                                                                                                                            <w:bottom w:val="none" w:sz="0" w:space="0" w:color="auto"/>
                                                                                                                            <w:right w:val="none" w:sz="0" w:space="0" w:color="auto"/>
                                                                                                                          </w:divBdr>
                                                                                                                          <w:divsChild>
                                                                                                                            <w:div w:id="624703066">
                                                                                                                              <w:marLeft w:val="0"/>
                                                                                                                              <w:marRight w:val="0"/>
                                                                                                                              <w:marTop w:val="0"/>
                                                                                                                              <w:marBottom w:val="0"/>
                                                                                                                              <w:divBdr>
                                                                                                                                <w:top w:val="none" w:sz="0" w:space="0" w:color="auto"/>
                                                                                                                                <w:left w:val="none" w:sz="0" w:space="0" w:color="auto"/>
                                                                                                                                <w:bottom w:val="none" w:sz="0" w:space="0" w:color="auto"/>
                                                                                                                                <w:right w:val="none" w:sz="0" w:space="0" w:color="auto"/>
                                                                                                                              </w:divBdr>
                                                                                                                            </w:div>
                                                                                                                            <w:div w:id="109320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67268">
                                                                                                                      <w:marLeft w:val="0"/>
                                                                                                                      <w:marRight w:val="0"/>
                                                                                                                      <w:marTop w:val="0"/>
                                                                                                                      <w:marBottom w:val="0"/>
                                                                                                                      <w:divBdr>
                                                                                                                        <w:top w:val="none" w:sz="0" w:space="0" w:color="auto"/>
                                                                                                                        <w:left w:val="none" w:sz="0" w:space="0" w:color="auto"/>
                                                                                                                        <w:bottom w:val="none" w:sz="0" w:space="0" w:color="auto"/>
                                                                                                                        <w:right w:val="none" w:sz="0" w:space="0" w:color="auto"/>
                                                                                                                      </w:divBdr>
                                                                                                                      <w:divsChild>
                                                                                                                        <w:div w:id="239608715">
                                                                                                                          <w:marLeft w:val="0"/>
                                                                                                                          <w:marRight w:val="0"/>
                                                                                                                          <w:marTop w:val="0"/>
                                                                                                                          <w:marBottom w:val="0"/>
                                                                                                                          <w:divBdr>
                                                                                                                            <w:top w:val="none" w:sz="0" w:space="0" w:color="auto"/>
                                                                                                                            <w:left w:val="none" w:sz="0" w:space="0" w:color="auto"/>
                                                                                                                            <w:bottom w:val="none" w:sz="0" w:space="0" w:color="auto"/>
                                                                                                                            <w:right w:val="none" w:sz="0" w:space="0" w:color="auto"/>
                                                                                                                          </w:divBdr>
                                                                                                                          <w:divsChild>
                                                                                                                            <w:div w:id="326056519">
                                                                                                                              <w:marLeft w:val="0"/>
                                                                                                                              <w:marRight w:val="0"/>
                                                                                                                              <w:marTop w:val="0"/>
                                                                                                                              <w:marBottom w:val="0"/>
                                                                                                                              <w:divBdr>
                                                                                                                                <w:top w:val="none" w:sz="0" w:space="0" w:color="auto"/>
                                                                                                                                <w:left w:val="none" w:sz="0" w:space="0" w:color="auto"/>
                                                                                                                                <w:bottom w:val="none" w:sz="0" w:space="0" w:color="auto"/>
                                                                                                                                <w:right w:val="none" w:sz="0" w:space="0" w:color="auto"/>
                                                                                                                              </w:divBdr>
                                                                                                                            </w:div>
                                                                                                                            <w:div w:id="1562060229">
                                                                                                                              <w:marLeft w:val="0"/>
                                                                                                                              <w:marRight w:val="0"/>
                                                                                                                              <w:marTop w:val="0"/>
                                                                                                                              <w:marBottom w:val="0"/>
                                                                                                                              <w:divBdr>
                                                                                                                                <w:top w:val="none" w:sz="0" w:space="0" w:color="auto"/>
                                                                                                                                <w:left w:val="none" w:sz="0" w:space="0" w:color="auto"/>
                                                                                                                                <w:bottom w:val="none" w:sz="0" w:space="0" w:color="auto"/>
                                                                                                                                <w:right w:val="none" w:sz="0" w:space="0" w:color="auto"/>
                                                                                                                              </w:divBdr>
                                                                                                                            </w:div>
                                                                                                                          </w:divsChild>
                                                                                                                        </w:div>
                                                                                                                        <w:div w:id="1321738604">
                                                                                                                          <w:marLeft w:val="0"/>
                                                                                                                          <w:marRight w:val="0"/>
                                                                                                                          <w:marTop w:val="0"/>
                                                                                                                          <w:marBottom w:val="0"/>
                                                                                                                          <w:divBdr>
                                                                                                                            <w:top w:val="none" w:sz="0" w:space="0" w:color="auto"/>
                                                                                                                            <w:left w:val="none" w:sz="0" w:space="0" w:color="auto"/>
                                                                                                                            <w:bottom w:val="none" w:sz="0" w:space="0" w:color="auto"/>
                                                                                                                            <w:right w:val="none" w:sz="0" w:space="0" w:color="auto"/>
                                                                                                                          </w:divBdr>
                                                                                                                          <w:divsChild>
                                                                                                                            <w:div w:id="476605389">
                                                                                                                              <w:marLeft w:val="0"/>
                                                                                                                              <w:marRight w:val="0"/>
                                                                                                                              <w:marTop w:val="0"/>
                                                                                                                              <w:marBottom w:val="0"/>
                                                                                                                              <w:divBdr>
                                                                                                                                <w:top w:val="none" w:sz="0" w:space="0" w:color="auto"/>
                                                                                                                                <w:left w:val="none" w:sz="0" w:space="0" w:color="auto"/>
                                                                                                                                <w:bottom w:val="none" w:sz="0" w:space="0" w:color="auto"/>
                                                                                                                                <w:right w:val="none" w:sz="0" w:space="0" w:color="auto"/>
                                                                                                                              </w:divBdr>
                                                                                                                            </w:div>
                                                                                                                            <w:div w:id="773982960">
                                                                                                                              <w:marLeft w:val="0"/>
                                                                                                                              <w:marRight w:val="0"/>
                                                                                                                              <w:marTop w:val="0"/>
                                                                                                                              <w:marBottom w:val="0"/>
                                                                                                                              <w:divBdr>
                                                                                                                                <w:top w:val="none" w:sz="0" w:space="0" w:color="auto"/>
                                                                                                                                <w:left w:val="none" w:sz="0" w:space="0" w:color="auto"/>
                                                                                                                                <w:bottom w:val="none" w:sz="0" w:space="0" w:color="auto"/>
                                                                                                                                <w:right w:val="none" w:sz="0" w:space="0" w:color="auto"/>
                                                                                                                              </w:divBdr>
                                                                                                                            </w:div>
                                                                                                                          </w:divsChild>
                                                                                                                        </w:div>
                                                                                                                        <w:div w:id="1326200948">
                                                                                                                          <w:marLeft w:val="0"/>
                                                                                                                          <w:marRight w:val="0"/>
                                                                                                                          <w:marTop w:val="0"/>
                                                                                                                          <w:marBottom w:val="0"/>
                                                                                                                          <w:divBdr>
                                                                                                                            <w:top w:val="none" w:sz="0" w:space="0" w:color="auto"/>
                                                                                                                            <w:left w:val="none" w:sz="0" w:space="0" w:color="auto"/>
                                                                                                                            <w:bottom w:val="none" w:sz="0" w:space="0" w:color="auto"/>
                                                                                                                            <w:right w:val="none" w:sz="0" w:space="0" w:color="auto"/>
                                                                                                                          </w:divBdr>
                                                                                                                          <w:divsChild>
                                                                                                                            <w:div w:id="758066340">
                                                                                                                              <w:marLeft w:val="0"/>
                                                                                                                              <w:marRight w:val="0"/>
                                                                                                                              <w:marTop w:val="0"/>
                                                                                                                              <w:marBottom w:val="0"/>
                                                                                                                              <w:divBdr>
                                                                                                                                <w:top w:val="none" w:sz="0" w:space="0" w:color="auto"/>
                                                                                                                                <w:left w:val="none" w:sz="0" w:space="0" w:color="auto"/>
                                                                                                                                <w:bottom w:val="none" w:sz="0" w:space="0" w:color="auto"/>
                                                                                                                                <w:right w:val="none" w:sz="0" w:space="0" w:color="auto"/>
                                                                                                                              </w:divBdr>
                                                                                                                            </w:div>
                                                                                                                            <w:div w:id="859321246">
                                                                                                                              <w:marLeft w:val="0"/>
                                                                                                                              <w:marRight w:val="0"/>
                                                                                                                              <w:marTop w:val="0"/>
                                                                                                                              <w:marBottom w:val="0"/>
                                                                                                                              <w:divBdr>
                                                                                                                                <w:top w:val="none" w:sz="0" w:space="0" w:color="auto"/>
                                                                                                                                <w:left w:val="none" w:sz="0" w:space="0" w:color="auto"/>
                                                                                                                                <w:bottom w:val="none" w:sz="0" w:space="0" w:color="auto"/>
                                                                                                                                <w:right w:val="none" w:sz="0" w:space="0" w:color="auto"/>
                                                                                                                              </w:divBdr>
                                                                                                                            </w:div>
                                                                                                                          </w:divsChild>
                                                                                                                        </w:div>
                                                                                                                        <w:div w:id="1418986527">
                                                                                                                          <w:marLeft w:val="0"/>
                                                                                                                          <w:marRight w:val="0"/>
                                                                                                                          <w:marTop w:val="0"/>
                                                                                                                          <w:marBottom w:val="0"/>
                                                                                                                          <w:divBdr>
                                                                                                                            <w:top w:val="none" w:sz="0" w:space="0" w:color="auto"/>
                                                                                                                            <w:left w:val="none" w:sz="0" w:space="0" w:color="auto"/>
                                                                                                                            <w:bottom w:val="none" w:sz="0" w:space="0" w:color="auto"/>
                                                                                                                            <w:right w:val="none" w:sz="0" w:space="0" w:color="auto"/>
                                                                                                                          </w:divBdr>
                                                                                                                          <w:divsChild>
                                                                                                                            <w:div w:id="2110736004">
                                                                                                                              <w:marLeft w:val="0"/>
                                                                                                                              <w:marRight w:val="0"/>
                                                                                                                              <w:marTop w:val="0"/>
                                                                                                                              <w:marBottom w:val="0"/>
                                                                                                                              <w:divBdr>
                                                                                                                                <w:top w:val="none" w:sz="0" w:space="0" w:color="auto"/>
                                                                                                                                <w:left w:val="none" w:sz="0" w:space="0" w:color="auto"/>
                                                                                                                                <w:bottom w:val="none" w:sz="0" w:space="0" w:color="auto"/>
                                                                                                                                <w:right w:val="none" w:sz="0" w:space="0" w:color="auto"/>
                                                                                                                              </w:divBdr>
                                                                                                                            </w:div>
                                                                                                                          </w:divsChild>
                                                                                                                        </w:div>
                                                                                                                        <w:div w:id="1578973653">
                                                                                                                          <w:marLeft w:val="0"/>
                                                                                                                          <w:marRight w:val="0"/>
                                                                                                                          <w:marTop w:val="0"/>
                                                                                                                          <w:marBottom w:val="0"/>
                                                                                                                          <w:divBdr>
                                                                                                                            <w:top w:val="none" w:sz="0" w:space="0" w:color="auto"/>
                                                                                                                            <w:left w:val="none" w:sz="0" w:space="0" w:color="auto"/>
                                                                                                                            <w:bottom w:val="none" w:sz="0" w:space="0" w:color="auto"/>
                                                                                                                            <w:right w:val="none" w:sz="0" w:space="0" w:color="auto"/>
                                                                                                                          </w:divBdr>
                                                                                                                          <w:divsChild>
                                                                                                                            <w:div w:id="1212812368">
                                                                                                                              <w:marLeft w:val="0"/>
                                                                                                                              <w:marRight w:val="0"/>
                                                                                                                              <w:marTop w:val="0"/>
                                                                                                                              <w:marBottom w:val="0"/>
                                                                                                                              <w:divBdr>
                                                                                                                                <w:top w:val="none" w:sz="0" w:space="0" w:color="auto"/>
                                                                                                                                <w:left w:val="none" w:sz="0" w:space="0" w:color="auto"/>
                                                                                                                                <w:bottom w:val="none" w:sz="0" w:space="0" w:color="auto"/>
                                                                                                                                <w:right w:val="none" w:sz="0" w:space="0" w:color="auto"/>
                                                                                                                              </w:divBdr>
                                                                                                                            </w:div>
                                                                                                                            <w:div w:id="1744526505">
                                                                                                                              <w:marLeft w:val="0"/>
                                                                                                                              <w:marRight w:val="0"/>
                                                                                                                              <w:marTop w:val="0"/>
                                                                                                                              <w:marBottom w:val="0"/>
                                                                                                                              <w:divBdr>
                                                                                                                                <w:top w:val="none" w:sz="0" w:space="0" w:color="auto"/>
                                                                                                                                <w:left w:val="none" w:sz="0" w:space="0" w:color="auto"/>
                                                                                                                                <w:bottom w:val="none" w:sz="0" w:space="0" w:color="auto"/>
                                                                                                                                <w:right w:val="none" w:sz="0" w:space="0" w:color="auto"/>
                                                                                                                              </w:divBdr>
                                                                                                                            </w:div>
                                                                                                                          </w:divsChild>
                                                                                                                        </w:div>
                                                                                                                        <w:div w:id="1844201705">
                                                                                                                          <w:marLeft w:val="0"/>
                                                                                                                          <w:marRight w:val="0"/>
                                                                                                                          <w:marTop w:val="0"/>
                                                                                                                          <w:marBottom w:val="0"/>
                                                                                                                          <w:divBdr>
                                                                                                                            <w:top w:val="none" w:sz="0" w:space="0" w:color="auto"/>
                                                                                                                            <w:left w:val="none" w:sz="0" w:space="0" w:color="auto"/>
                                                                                                                            <w:bottom w:val="none" w:sz="0" w:space="0" w:color="auto"/>
                                                                                                                            <w:right w:val="none" w:sz="0" w:space="0" w:color="auto"/>
                                                                                                                          </w:divBdr>
                                                                                                                          <w:divsChild>
                                                                                                                            <w:div w:id="855731230">
                                                                                                                              <w:marLeft w:val="0"/>
                                                                                                                              <w:marRight w:val="0"/>
                                                                                                                              <w:marTop w:val="0"/>
                                                                                                                              <w:marBottom w:val="0"/>
                                                                                                                              <w:divBdr>
                                                                                                                                <w:top w:val="none" w:sz="0" w:space="0" w:color="auto"/>
                                                                                                                                <w:left w:val="none" w:sz="0" w:space="0" w:color="auto"/>
                                                                                                                                <w:bottom w:val="none" w:sz="0" w:space="0" w:color="auto"/>
                                                                                                                                <w:right w:val="none" w:sz="0" w:space="0" w:color="auto"/>
                                                                                                                              </w:divBdr>
                                                                                                                            </w:div>
                                                                                                                            <w:div w:id="1207792806">
                                                                                                                              <w:marLeft w:val="0"/>
                                                                                                                              <w:marRight w:val="0"/>
                                                                                                                              <w:marTop w:val="0"/>
                                                                                                                              <w:marBottom w:val="0"/>
                                                                                                                              <w:divBdr>
                                                                                                                                <w:top w:val="none" w:sz="0" w:space="0" w:color="auto"/>
                                                                                                                                <w:left w:val="none" w:sz="0" w:space="0" w:color="auto"/>
                                                                                                                                <w:bottom w:val="none" w:sz="0" w:space="0" w:color="auto"/>
                                                                                                                                <w:right w:val="none" w:sz="0" w:space="0" w:color="auto"/>
                                                                                                                              </w:divBdr>
                                                                                                                            </w:div>
                                                                                                                          </w:divsChild>
                                                                                                                        </w:div>
                                                                                                                        <w:div w:id="1996254019">
                                                                                                                          <w:marLeft w:val="0"/>
                                                                                                                          <w:marRight w:val="0"/>
                                                                                                                          <w:marTop w:val="0"/>
                                                                                                                          <w:marBottom w:val="0"/>
                                                                                                                          <w:divBdr>
                                                                                                                            <w:top w:val="none" w:sz="0" w:space="0" w:color="auto"/>
                                                                                                                            <w:left w:val="none" w:sz="0" w:space="0" w:color="auto"/>
                                                                                                                            <w:bottom w:val="none" w:sz="0" w:space="0" w:color="auto"/>
                                                                                                                            <w:right w:val="none" w:sz="0" w:space="0" w:color="auto"/>
                                                                                                                          </w:divBdr>
                                                                                                                          <w:divsChild>
                                                                                                                            <w:div w:id="878250221">
                                                                                                                              <w:marLeft w:val="0"/>
                                                                                                                              <w:marRight w:val="0"/>
                                                                                                                              <w:marTop w:val="0"/>
                                                                                                                              <w:marBottom w:val="0"/>
                                                                                                                              <w:divBdr>
                                                                                                                                <w:top w:val="none" w:sz="0" w:space="0" w:color="auto"/>
                                                                                                                                <w:left w:val="none" w:sz="0" w:space="0" w:color="auto"/>
                                                                                                                                <w:bottom w:val="none" w:sz="0" w:space="0" w:color="auto"/>
                                                                                                                                <w:right w:val="none" w:sz="0" w:space="0" w:color="auto"/>
                                                                                                                              </w:divBdr>
                                                                                                                            </w:div>
                                                                                                                            <w:div w:id="181313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607154">
                                                                                                                  <w:marLeft w:val="0"/>
                                                                                                                  <w:marRight w:val="0"/>
                                                                                                                  <w:marTop w:val="0"/>
                                                                                                                  <w:marBottom w:val="0"/>
                                                                                                                  <w:divBdr>
                                                                                                                    <w:top w:val="none" w:sz="0" w:space="0" w:color="auto"/>
                                                                                                                    <w:left w:val="none" w:sz="0" w:space="0" w:color="auto"/>
                                                                                                                    <w:bottom w:val="none" w:sz="0" w:space="0" w:color="auto"/>
                                                                                                                    <w:right w:val="none" w:sz="0" w:space="0" w:color="auto"/>
                                                                                                                  </w:divBdr>
                                                                                                                </w:div>
                                                                                                                <w:div w:id="1437604139">
                                                                                                                  <w:marLeft w:val="0"/>
                                                                                                                  <w:marRight w:val="0"/>
                                                                                                                  <w:marTop w:val="0"/>
                                                                                                                  <w:marBottom w:val="0"/>
                                                                                                                  <w:divBdr>
                                                                                                                    <w:top w:val="none" w:sz="0" w:space="0" w:color="auto"/>
                                                                                                                    <w:left w:val="none" w:sz="0" w:space="0" w:color="auto"/>
                                                                                                                    <w:bottom w:val="none" w:sz="0" w:space="0" w:color="auto"/>
                                                                                                                    <w:right w:val="none" w:sz="0" w:space="0" w:color="auto"/>
                                                                                                                  </w:divBdr>
                                                                                                                  <w:divsChild>
                                                                                                                    <w:div w:id="751239397">
                                                                                                                      <w:marLeft w:val="0"/>
                                                                                                                      <w:marRight w:val="0"/>
                                                                                                                      <w:marTop w:val="0"/>
                                                                                                                      <w:marBottom w:val="0"/>
                                                                                                                      <w:divBdr>
                                                                                                                        <w:top w:val="none" w:sz="0" w:space="0" w:color="auto"/>
                                                                                                                        <w:left w:val="none" w:sz="0" w:space="0" w:color="auto"/>
                                                                                                                        <w:bottom w:val="none" w:sz="0" w:space="0" w:color="auto"/>
                                                                                                                        <w:right w:val="none" w:sz="0" w:space="0" w:color="auto"/>
                                                                                                                      </w:divBdr>
                                                                                                                      <w:divsChild>
                                                                                                                        <w:div w:id="1115058921">
                                                                                                                          <w:marLeft w:val="0"/>
                                                                                                                          <w:marRight w:val="0"/>
                                                                                                                          <w:marTop w:val="0"/>
                                                                                                                          <w:marBottom w:val="0"/>
                                                                                                                          <w:divBdr>
                                                                                                                            <w:top w:val="none" w:sz="0" w:space="0" w:color="auto"/>
                                                                                                                            <w:left w:val="none" w:sz="0" w:space="0" w:color="auto"/>
                                                                                                                            <w:bottom w:val="none" w:sz="0" w:space="0" w:color="auto"/>
                                                                                                                            <w:right w:val="none" w:sz="0" w:space="0" w:color="auto"/>
                                                                                                                          </w:divBdr>
                                                                                                                          <w:divsChild>
                                                                                                                            <w:div w:id="705182742">
                                                                                                                              <w:marLeft w:val="0"/>
                                                                                                                              <w:marRight w:val="0"/>
                                                                                                                              <w:marTop w:val="0"/>
                                                                                                                              <w:marBottom w:val="0"/>
                                                                                                                              <w:divBdr>
                                                                                                                                <w:top w:val="none" w:sz="0" w:space="0" w:color="auto"/>
                                                                                                                                <w:left w:val="none" w:sz="0" w:space="0" w:color="auto"/>
                                                                                                                                <w:bottom w:val="none" w:sz="0" w:space="0" w:color="auto"/>
                                                                                                                                <w:right w:val="none" w:sz="0" w:space="0" w:color="auto"/>
                                                                                                                              </w:divBdr>
                                                                                                                            </w:div>
                                                                                                                            <w:div w:id="1589578090">
                                                                                                                              <w:marLeft w:val="0"/>
                                                                                                                              <w:marRight w:val="0"/>
                                                                                                                              <w:marTop w:val="0"/>
                                                                                                                              <w:marBottom w:val="0"/>
                                                                                                                              <w:divBdr>
                                                                                                                                <w:top w:val="none" w:sz="0" w:space="0" w:color="auto"/>
                                                                                                                                <w:left w:val="none" w:sz="0" w:space="0" w:color="auto"/>
                                                                                                                                <w:bottom w:val="none" w:sz="0" w:space="0" w:color="auto"/>
                                                                                                                                <w:right w:val="none" w:sz="0" w:space="0" w:color="auto"/>
                                                                                                                              </w:divBdr>
                                                                                                                            </w:div>
                                                                                                                          </w:divsChild>
                                                                                                                        </w:div>
                                                                                                                        <w:div w:id="1448239256">
                                                                                                                          <w:marLeft w:val="0"/>
                                                                                                                          <w:marRight w:val="0"/>
                                                                                                                          <w:marTop w:val="0"/>
                                                                                                                          <w:marBottom w:val="0"/>
                                                                                                                          <w:divBdr>
                                                                                                                            <w:top w:val="none" w:sz="0" w:space="0" w:color="auto"/>
                                                                                                                            <w:left w:val="none" w:sz="0" w:space="0" w:color="auto"/>
                                                                                                                            <w:bottom w:val="none" w:sz="0" w:space="0" w:color="auto"/>
                                                                                                                            <w:right w:val="none" w:sz="0" w:space="0" w:color="auto"/>
                                                                                                                          </w:divBdr>
                                                                                                                          <w:divsChild>
                                                                                                                            <w:div w:id="389036631">
                                                                                                                              <w:marLeft w:val="0"/>
                                                                                                                              <w:marRight w:val="0"/>
                                                                                                                              <w:marTop w:val="0"/>
                                                                                                                              <w:marBottom w:val="0"/>
                                                                                                                              <w:divBdr>
                                                                                                                                <w:top w:val="none" w:sz="0" w:space="0" w:color="auto"/>
                                                                                                                                <w:left w:val="none" w:sz="0" w:space="0" w:color="auto"/>
                                                                                                                                <w:bottom w:val="none" w:sz="0" w:space="0" w:color="auto"/>
                                                                                                                                <w:right w:val="none" w:sz="0" w:space="0" w:color="auto"/>
                                                                                                                              </w:divBdr>
                                                                                                                            </w:div>
                                                                                                                            <w:div w:id="927350991">
                                                                                                                              <w:marLeft w:val="0"/>
                                                                                                                              <w:marRight w:val="0"/>
                                                                                                                              <w:marTop w:val="0"/>
                                                                                                                              <w:marBottom w:val="0"/>
                                                                                                                              <w:divBdr>
                                                                                                                                <w:top w:val="none" w:sz="0" w:space="0" w:color="auto"/>
                                                                                                                                <w:left w:val="none" w:sz="0" w:space="0" w:color="auto"/>
                                                                                                                                <w:bottom w:val="none" w:sz="0" w:space="0" w:color="auto"/>
                                                                                                                                <w:right w:val="none" w:sz="0" w:space="0" w:color="auto"/>
                                                                                                                              </w:divBdr>
                                                                                                                            </w:div>
                                                                                                                          </w:divsChild>
                                                                                                                        </w:div>
                                                                                                                        <w:div w:id="1539972622">
                                                                                                                          <w:marLeft w:val="0"/>
                                                                                                                          <w:marRight w:val="0"/>
                                                                                                                          <w:marTop w:val="0"/>
                                                                                                                          <w:marBottom w:val="0"/>
                                                                                                                          <w:divBdr>
                                                                                                                            <w:top w:val="none" w:sz="0" w:space="0" w:color="auto"/>
                                                                                                                            <w:left w:val="none" w:sz="0" w:space="0" w:color="auto"/>
                                                                                                                            <w:bottom w:val="none" w:sz="0" w:space="0" w:color="auto"/>
                                                                                                                            <w:right w:val="none" w:sz="0" w:space="0" w:color="auto"/>
                                                                                                                          </w:divBdr>
                                                                                                                          <w:divsChild>
                                                                                                                            <w:div w:id="1303081357">
                                                                                                                              <w:marLeft w:val="0"/>
                                                                                                                              <w:marRight w:val="0"/>
                                                                                                                              <w:marTop w:val="0"/>
                                                                                                                              <w:marBottom w:val="0"/>
                                                                                                                              <w:divBdr>
                                                                                                                                <w:top w:val="none" w:sz="0" w:space="0" w:color="auto"/>
                                                                                                                                <w:left w:val="none" w:sz="0" w:space="0" w:color="auto"/>
                                                                                                                                <w:bottom w:val="none" w:sz="0" w:space="0" w:color="auto"/>
                                                                                                                                <w:right w:val="none" w:sz="0" w:space="0" w:color="auto"/>
                                                                                                                              </w:divBdr>
                                                                                                                            </w:div>
                                                                                                                          </w:divsChild>
                                                                                                                        </w:div>
                                                                                                                        <w:div w:id="1610383128">
                                                                                                                          <w:marLeft w:val="0"/>
                                                                                                                          <w:marRight w:val="0"/>
                                                                                                                          <w:marTop w:val="0"/>
                                                                                                                          <w:marBottom w:val="0"/>
                                                                                                                          <w:divBdr>
                                                                                                                            <w:top w:val="none" w:sz="0" w:space="0" w:color="auto"/>
                                                                                                                            <w:left w:val="none" w:sz="0" w:space="0" w:color="auto"/>
                                                                                                                            <w:bottom w:val="none" w:sz="0" w:space="0" w:color="auto"/>
                                                                                                                            <w:right w:val="none" w:sz="0" w:space="0" w:color="auto"/>
                                                                                                                          </w:divBdr>
                                                                                                                          <w:divsChild>
                                                                                                                            <w:div w:id="935977">
                                                                                                                              <w:marLeft w:val="0"/>
                                                                                                                              <w:marRight w:val="0"/>
                                                                                                                              <w:marTop w:val="0"/>
                                                                                                                              <w:marBottom w:val="0"/>
                                                                                                                              <w:divBdr>
                                                                                                                                <w:top w:val="none" w:sz="0" w:space="0" w:color="auto"/>
                                                                                                                                <w:left w:val="none" w:sz="0" w:space="0" w:color="auto"/>
                                                                                                                                <w:bottom w:val="none" w:sz="0" w:space="0" w:color="auto"/>
                                                                                                                                <w:right w:val="none" w:sz="0" w:space="0" w:color="auto"/>
                                                                                                                              </w:divBdr>
                                                                                                                            </w:div>
                                                                                                                            <w:div w:id="1870757203">
                                                                                                                              <w:marLeft w:val="0"/>
                                                                                                                              <w:marRight w:val="0"/>
                                                                                                                              <w:marTop w:val="0"/>
                                                                                                                              <w:marBottom w:val="0"/>
                                                                                                                              <w:divBdr>
                                                                                                                                <w:top w:val="none" w:sz="0" w:space="0" w:color="auto"/>
                                                                                                                                <w:left w:val="none" w:sz="0" w:space="0" w:color="auto"/>
                                                                                                                                <w:bottom w:val="none" w:sz="0" w:space="0" w:color="auto"/>
                                                                                                                                <w:right w:val="none" w:sz="0" w:space="0" w:color="auto"/>
                                                                                                                              </w:divBdr>
                                                                                                                            </w:div>
                                                                                                                          </w:divsChild>
                                                                                                                        </w:div>
                                                                                                                        <w:div w:id="1871533064">
                                                                                                                          <w:marLeft w:val="0"/>
                                                                                                                          <w:marRight w:val="0"/>
                                                                                                                          <w:marTop w:val="0"/>
                                                                                                                          <w:marBottom w:val="0"/>
                                                                                                                          <w:divBdr>
                                                                                                                            <w:top w:val="none" w:sz="0" w:space="0" w:color="auto"/>
                                                                                                                            <w:left w:val="none" w:sz="0" w:space="0" w:color="auto"/>
                                                                                                                            <w:bottom w:val="none" w:sz="0" w:space="0" w:color="auto"/>
                                                                                                                            <w:right w:val="none" w:sz="0" w:space="0" w:color="auto"/>
                                                                                                                          </w:divBdr>
                                                                                                                          <w:divsChild>
                                                                                                                            <w:div w:id="198855788">
                                                                                                                              <w:marLeft w:val="0"/>
                                                                                                                              <w:marRight w:val="0"/>
                                                                                                                              <w:marTop w:val="0"/>
                                                                                                                              <w:marBottom w:val="0"/>
                                                                                                                              <w:divBdr>
                                                                                                                                <w:top w:val="none" w:sz="0" w:space="0" w:color="auto"/>
                                                                                                                                <w:left w:val="none" w:sz="0" w:space="0" w:color="auto"/>
                                                                                                                                <w:bottom w:val="none" w:sz="0" w:space="0" w:color="auto"/>
                                                                                                                                <w:right w:val="none" w:sz="0" w:space="0" w:color="auto"/>
                                                                                                                              </w:divBdr>
                                                                                                                            </w:div>
                                                                                                                            <w:div w:id="1072895651">
                                                                                                                              <w:marLeft w:val="0"/>
                                                                                                                              <w:marRight w:val="0"/>
                                                                                                                              <w:marTop w:val="0"/>
                                                                                                                              <w:marBottom w:val="0"/>
                                                                                                                              <w:divBdr>
                                                                                                                                <w:top w:val="none" w:sz="0" w:space="0" w:color="auto"/>
                                                                                                                                <w:left w:val="none" w:sz="0" w:space="0" w:color="auto"/>
                                                                                                                                <w:bottom w:val="none" w:sz="0" w:space="0" w:color="auto"/>
                                                                                                                                <w:right w:val="none" w:sz="0" w:space="0" w:color="auto"/>
                                                                                                                              </w:divBdr>
                                                                                                                            </w:div>
                                                                                                                          </w:divsChild>
                                                                                                                        </w:div>
                                                                                                                        <w:div w:id="2039966168">
                                                                                                                          <w:marLeft w:val="0"/>
                                                                                                                          <w:marRight w:val="0"/>
                                                                                                                          <w:marTop w:val="0"/>
                                                                                                                          <w:marBottom w:val="0"/>
                                                                                                                          <w:divBdr>
                                                                                                                            <w:top w:val="none" w:sz="0" w:space="0" w:color="auto"/>
                                                                                                                            <w:left w:val="none" w:sz="0" w:space="0" w:color="auto"/>
                                                                                                                            <w:bottom w:val="none" w:sz="0" w:space="0" w:color="auto"/>
                                                                                                                            <w:right w:val="none" w:sz="0" w:space="0" w:color="auto"/>
                                                                                                                          </w:divBdr>
                                                                                                                          <w:divsChild>
                                                                                                                            <w:div w:id="563445025">
                                                                                                                              <w:marLeft w:val="0"/>
                                                                                                                              <w:marRight w:val="0"/>
                                                                                                                              <w:marTop w:val="0"/>
                                                                                                                              <w:marBottom w:val="0"/>
                                                                                                                              <w:divBdr>
                                                                                                                                <w:top w:val="none" w:sz="0" w:space="0" w:color="auto"/>
                                                                                                                                <w:left w:val="none" w:sz="0" w:space="0" w:color="auto"/>
                                                                                                                                <w:bottom w:val="none" w:sz="0" w:space="0" w:color="auto"/>
                                                                                                                                <w:right w:val="none" w:sz="0" w:space="0" w:color="auto"/>
                                                                                                                              </w:divBdr>
                                                                                                                            </w:div>
                                                                                                                            <w:div w:id="19656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240">
                                                                                                                      <w:marLeft w:val="0"/>
                                                                                                                      <w:marRight w:val="0"/>
                                                                                                                      <w:marTop w:val="0"/>
                                                                                                                      <w:marBottom w:val="0"/>
                                                                                                                      <w:divBdr>
                                                                                                                        <w:top w:val="none" w:sz="0" w:space="0" w:color="auto"/>
                                                                                                                        <w:left w:val="none" w:sz="0" w:space="0" w:color="auto"/>
                                                                                                                        <w:bottom w:val="none" w:sz="0" w:space="0" w:color="auto"/>
                                                                                                                        <w:right w:val="none" w:sz="0" w:space="0" w:color="auto"/>
                                                                                                                      </w:divBdr>
                                                                                                                      <w:divsChild>
                                                                                                                        <w:div w:id="554437810">
                                                                                                                          <w:marLeft w:val="0"/>
                                                                                                                          <w:marRight w:val="0"/>
                                                                                                                          <w:marTop w:val="0"/>
                                                                                                                          <w:marBottom w:val="0"/>
                                                                                                                          <w:divBdr>
                                                                                                                            <w:top w:val="none" w:sz="0" w:space="0" w:color="auto"/>
                                                                                                                            <w:left w:val="none" w:sz="0" w:space="0" w:color="auto"/>
                                                                                                                            <w:bottom w:val="none" w:sz="0" w:space="0" w:color="auto"/>
                                                                                                                            <w:right w:val="none" w:sz="0" w:space="0" w:color="auto"/>
                                                                                                                          </w:divBdr>
                                                                                                                          <w:divsChild>
                                                                                                                            <w:div w:id="373769729">
                                                                                                                              <w:marLeft w:val="0"/>
                                                                                                                              <w:marRight w:val="0"/>
                                                                                                                              <w:marTop w:val="0"/>
                                                                                                                              <w:marBottom w:val="0"/>
                                                                                                                              <w:divBdr>
                                                                                                                                <w:top w:val="none" w:sz="0" w:space="0" w:color="auto"/>
                                                                                                                                <w:left w:val="none" w:sz="0" w:space="0" w:color="auto"/>
                                                                                                                                <w:bottom w:val="none" w:sz="0" w:space="0" w:color="auto"/>
                                                                                                                                <w:right w:val="none" w:sz="0" w:space="0" w:color="auto"/>
                                                                                                                              </w:divBdr>
                                                                                                                            </w:div>
                                                                                                                            <w:div w:id="992107100">
                                                                                                                              <w:marLeft w:val="0"/>
                                                                                                                              <w:marRight w:val="0"/>
                                                                                                                              <w:marTop w:val="0"/>
                                                                                                                              <w:marBottom w:val="0"/>
                                                                                                                              <w:divBdr>
                                                                                                                                <w:top w:val="none" w:sz="0" w:space="0" w:color="auto"/>
                                                                                                                                <w:left w:val="none" w:sz="0" w:space="0" w:color="auto"/>
                                                                                                                                <w:bottom w:val="none" w:sz="0" w:space="0" w:color="auto"/>
                                                                                                                                <w:right w:val="none" w:sz="0" w:space="0" w:color="auto"/>
                                                                                                                              </w:divBdr>
                                                                                                                            </w:div>
                                                                                                                          </w:divsChild>
                                                                                                                        </w:div>
                                                                                                                        <w:div w:id="601572105">
                                                                                                                          <w:marLeft w:val="0"/>
                                                                                                                          <w:marRight w:val="0"/>
                                                                                                                          <w:marTop w:val="0"/>
                                                                                                                          <w:marBottom w:val="0"/>
                                                                                                                          <w:divBdr>
                                                                                                                            <w:top w:val="none" w:sz="0" w:space="0" w:color="auto"/>
                                                                                                                            <w:left w:val="none" w:sz="0" w:space="0" w:color="auto"/>
                                                                                                                            <w:bottom w:val="none" w:sz="0" w:space="0" w:color="auto"/>
                                                                                                                            <w:right w:val="none" w:sz="0" w:space="0" w:color="auto"/>
                                                                                                                          </w:divBdr>
                                                                                                                          <w:divsChild>
                                                                                                                            <w:div w:id="1764690045">
                                                                                                                              <w:marLeft w:val="0"/>
                                                                                                                              <w:marRight w:val="0"/>
                                                                                                                              <w:marTop w:val="0"/>
                                                                                                                              <w:marBottom w:val="0"/>
                                                                                                                              <w:divBdr>
                                                                                                                                <w:top w:val="none" w:sz="0" w:space="0" w:color="auto"/>
                                                                                                                                <w:left w:val="none" w:sz="0" w:space="0" w:color="auto"/>
                                                                                                                                <w:bottom w:val="none" w:sz="0" w:space="0" w:color="auto"/>
                                                                                                                                <w:right w:val="none" w:sz="0" w:space="0" w:color="auto"/>
                                                                                                                              </w:divBdr>
                                                                                                                            </w:div>
                                                                                                                          </w:divsChild>
                                                                                                                        </w:div>
                                                                                                                        <w:div w:id="936138711">
                                                                                                                          <w:marLeft w:val="0"/>
                                                                                                                          <w:marRight w:val="0"/>
                                                                                                                          <w:marTop w:val="0"/>
                                                                                                                          <w:marBottom w:val="0"/>
                                                                                                                          <w:divBdr>
                                                                                                                            <w:top w:val="none" w:sz="0" w:space="0" w:color="auto"/>
                                                                                                                            <w:left w:val="none" w:sz="0" w:space="0" w:color="auto"/>
                                                                                                                            <w:bottom w:val="none" w:sz="0" w:space="0" w:color="auto"/>
                                                                                                                            <w:right w:val="none" w:sz="0" w:space="0" w:color="auto"/>
                                                                                                                          </w:divBdr>
                                                                                                                          <w:divsChild>
                                                                                                                            <w:div w:id="1478953052">
                                                                                                                              <w:marLeft w:val="0"/>
                                                                                                                              <w:marRight w:val="0"/>
                                                                                                                              <w:marTop w:val="0"/>
                                                                                                                              <w:marBottom w:val="0"/>
                                                                                                                              <w:divBdr>
                                                                                                                                <w:top w:val="none" w:sz="0" w:space="0" w:color="auto"/>
                                                                                                                                <w:left w:val="none" w:sz="0" w:space="0" w:color="auto"/>
                                                                                                                                <w:bottom w:val="none" w:sz="0" w:space="0" w:color="auto"/>
                                                                                                                                <w:right w:val="none" w:sz="0" w:space="0" w:color="auto"/>
                                                                                                                              </w:divBdr>
                                                                                                                            </w:div>
                                                                                                                            <w:div w:id="2111462569">
                                                                                                                              <w:marLeft w:val="0"/>
                                                                                                                              <w:marRight w:val="0"/>
                                                                                                                              <w:marTop w:val="0"/>
                                                                                                                              <w:marBottom w:val="0"/>
                                                                                                                              <w:divBdr>
                                                                                                                                <w:top w:val="none" w:sz="0" w:space="0" w:color="auto"/>
                                                                                                                                <w:left w:val="none" w:sz="0" w:space="0" w:color="auto"/>
                                                                                                                                <w:bottom w:val="none" w:sz="0" w:space="0" w:color="auto"/>
                                                                                                                                <w:right w:val="none" w:sz="0" w:space="0" w:color="auto"/>
                                                                                                                              </w:divBdr>
                                                                                                                            </w:div>
                                                                                                                          </w:divsChild>
                                                                                                                        </w:div>
                                                                                                                        <w:div w:id="1809976574">
                                                                                                                          <w:marLeft w:val="0"/>
                                                                                                                          <w:marRight w:val="0"/>
                                                                                                                          <w:marTop w:val="0"/>
                                                                                                                          <w:marBottom w:val="0"/>
                                                                                                                          <w:divBdr>
                                                                                                                            <w:top w:val="none" w:sz="0" w:space="0" w:color="auto"/>
                                                                                                                            <w:left w:val="none" w:sz="0" w:space="0" w:color="auto"/>
                                                                                                                            <w:bottom w:val="none" w:sz="0" w:space="0" w:color="auto"/>
                                                                                                                            <w:right w:val="none" w:sz="0" w:space="0" w:color="auto"/>
                                                                                                                          </w:divBdr>
                                                                                                                          <w:divsChild>
                                                                                                                            <w:div w:id="583300070">
                                                                                                                              <w:marLeft w:val="0"/>
                                                                                                                              <w:marRight w:val="0"/>
                                                                                                                              <w:marTop w:val="0"/>
                                                                                                                              <w:marBottom w:val="0"/>
                                                                                                                              <w:divBdr>
                                                                                                                                <w:top w:val="none" w:sz="0" w:space="0" w:color="auto"/>
                                                                                                                                <w:left w:val="none" w:sz="0" w:space="0" w:color="auto"/>
                                                                                                                                <w:bottom w:val="none" w:sz="0" w:space="0" w:color="auto"/>
                                                                                                                                <w:right w:val="none" w:sz="0" w:space="0" w:color="auto"/>
                                                                                                                              </w:divBdr>
                                                                                                                            </w:div>
                                                                                                                            <w:div w:id="1790707807">
                                                                                                                              <w:marLeft w:val="0"/>
                                                                                                                              <w:marRight w:val="0"/>
                                                                                                                              <w:marTop w:val="0"/>
                                                                                                                              <w:marBottom w:val="0"/>
                                                                                                                              <w:divBdr>
                                                                                                                                <w:top w:val="none" w:sz="0" w:space="0" w:color="auto"/>
                                                                                                                                <w:left w:val="none" w:sz="0" w:space="0" w:color="auto"/>
                                                                                                                                <w:bottom w:val="none" w:sz="0" w:space="0" w:color="auto"/>
                                                                                                                                <w:right w:val="none" w:sz="0" w:space="0" w:color="auto"/>
                                                                                                                              </w:divBdr>
                                                                                                                            </w:div>
                                                                                                                          </w:divsChild>
                                                                                                                        </w:div>
                                                                                                                        <w:div w:id="1851720414">
                                                                                                                          <w:marLeft w:val="0"/>
                                                                                                                          <w:marRight w:val="0"/>
                                                                                                                          <w:marTop w:val="0"/>
                                                                                                                          <w:marBottom w:val="0"/>
                                                                                                                          <w:divBdr>
                                                                                                                            <w:top w:val="none" w:sz="0" w:space="0" w:color="auto"/>
                                                                                                                            <w:left w:val="none" w:sz="0" w:space="0" w:color="auto"/>
                                                                                                                            <w:bottom w:val="none" w:sz="0" w:space="0" w:color="auto"/>
                                                                                                                            <w:right w:val="none" w:sz="0" w:space="0" w:color="auto"/>
                                                                                                                          </w:divBdr>
                                                                                                                          <w:divsChild>
                                                                                                                            <w:div w:id="146678115">
                                                                                                                              <w:marLeft w:val="0"/>
                                                                                                                              <w:marRight w:val="0"/>
                                                                                                                              <w:marTop w:val="0"/>
                                                                                                                              <w:marBottom w:val="0"/>
                                                                                                                              <w:divBdr>
                                                                                                                                <w:top w:val="none" w:sz="0" w:space="0" w:color="auto"/>
                                                                                                                                <w:left w:val="none" w:sz="0" w:space="0" w:color="auto"/>
                                                                                                                                <w:bottom w:val="none" w:sz="0" w:space="0" w:color="auto"/>
                                                                                                                                <w:right w:val="none" w:sz="0" w:space="0" w:color="auto"/>
                                                                                                                              </w:divBdr>
                                                                                                                            </w:div>
                                                                                                                            <w:div w:id="5259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747782">
                                                                                              <w:marLeft w:val="0"/>
                                                                                              <w:marRight w:val="0"/>
                                                                                              <w:marTop w:val="0"/>
                                                                                              <w:marBottom w:val="0"/>
                                                                                              <w:divBdr>
                                                                                                <w:top w:val="none" w:sz="0" w:space="0" w:color="auto"/>
                                                                                                <w:left w:val="none" w:sz="0" w:space="0" w:color="auto"/>
                                                                                                <w:bottom w:val="none" w:sz="0" w:space="0" w:color="auto"/>
                                                                                                <w:right w:val="none" w:sz="0" w:space="0" w:color="auto"/>
                                                                                              </w:divBdr>
                                                                                              <w:divsChild>
                                                                                                <w:div w:id="927151597">
                                                                                                  <w:marLeft w:val="0"/>
                                                                                                  <w:marRight w:val="0"/>
                                                                                                  <w:marTop w:val="0"/>
                                                                                                  <w:marBottom w:val="0"/>
                                                                                                  <w:divBdr>
                                                                                                    <w:top w:val="none" w:sz="0" w:space="0" w:color="auto"/>
                                                                                                    <w:left w:val="none" w:sz="0" w:space="0" w:color="auto"/>
                                                                                                    <w:bottom w:val="none" w:sz="0" w:space="0" w:color="auto"/>
                                                                                                    <w:right w:val="none" w:sz="0" w:space="0" w:color="auto"/>
                                                                                                  </w:divBdr>
                                                                                                  <w:divsChild>
                                                                                                    <w:div w:id="1288854606">
                                                                                                      <w:marLeft w:val="0"/>
                                                                                                      <w:marRight w:val="0"/>
                                                                                                      <w:marTop w:val="0"/>
                                                                                                      <w:marBottom w:val="0"/>
                                                                                                      <w:divBdr>
                                                                                                        <w:top w:val="none" w:sz="0" w:space="0" w:color="auto"/>
                                                                                                        <w:left w:val="none" w:sz="0" w:space="0" w:color="auto"/>
                                                                                                        <w:bottom w:val="none" w:sz="0" w:space="0" w:color="auto"/>
                                                                                                        <w:right w:val="none" w:sz="0" w:space="0" w:color="auto"/>
                                                                                                      </w:divBdr>
                                                                                                    </w:div>
                                                                                                  </w:divsChild>
                                                                                                </w:div>
                                                                                                <w:div w:id="1647196859">
                                                                                                  <w:marLeft w:val="0"/>
                                                                                                  <w:marRight w:val="0"/>
                                                                                                  <w:marTop w:val="0"/>
                                                                                                  <w:marBottom w:val="0"/>
                                                                                                  <w:divBdr>
                                                                                                    <w:top w:val="none" w:sz="0" w:space="0" w:color="auto"/>
                                                                                                    <w:left w:val="none" w:sz="0" w:space="0" w:color="auto"/>
                                                                                                    <w:bottom w:val="none" w:sz="0" w:space="0" w:color="auto"/>
                                                                                                    <w:right w:val="none" w:sz="0" w:space="0" w:color="auto"/>
                                                                                                  </w:divBdr>
                                                                                                  <w:divsChild>
                                                                                                    <w:div w:id="593589542">
                                                                                                      <w:marLeft w:val="0"/>
                                                                                                      <w:marRight w:val="0"/>
                                                                                                      <w:marTop w:val="0"/>
                                                                                                      <w:marBottom w:val="0"/>
                                                                                                      <w:divBdr>
                                                                                                        <w:top w:val="none" w:sz="0" w:space="0" w:color="auto"/>
                                                                                                        <w:left w:val="none" w:sz="0" w:space="0" w:color="auto"/>
                                                                                                        <w:bottom w:val="none" w:sz="0" w:space="0" w:color="auto"/>
                                                                                                        <w:right w:val="none" w:sz="0" w:space="0" w:color="auto"/>
                                                                                                      </w:divBdr>
                                                                                                      <w:divsChild>
                                                                                                        <w:div w:id="907571906">
                                                                                                          <w:marLeft w:val="0"/>
                                                                                                          <w:marRight w:val="0"/>
                                                                                                          <w:marTop w:val="0"/>
                                                                                                          <w:marBottom w:val="0"/>
                                                                                                          <w:divBdr>
                                                                                                            <w:top w:val="none" w:sz="0" w:space="0" w:color="auto"/>
                                                                                                            <w:left w:val="none" w:sz="0" w:space="0" w:color="auto"/>
                                                                                                            <w:bottom w:val="none" w:sz="0" w:space="0" w:color="auto"/>
                                                                                                            <w:right w:val="none" w:sz="0" w:space="0" w:color="auto"/>
                                                                                                          </w:divBdr>
                                                                                                          <w:divsChild>
                                                                                                            <w:div w:id="710807077">
                                                                                                              <w:marLeft w:val="0"/>
                                                                                                              <w:marRight w:val="0"/>
                                                                                                              <w:marTop w:val="0"/>
                                                                                                              <w:marBottom w:val="0"/>
                                                                                                              <w:divBdr>
                                                                                                                <w:top w:val="none" w:sz="0" w:space="0" w:color="auto"/>
                                                                                                                <w:left w:val="none" w:sz="0" w:space="0" w:color="auto"/>
                                                                                                                <w:bottom w:val="none" w:sz="0" w:space="0" w:color="auto"/>
                                                                                                                <w:right w:val="none" w:sz="0" w:space="0" w:color="auto"/>
                                                                                                              </w:divBdr>
                                                                                                            </w:div>
                                                                                                            <w:div w:id="1893344460">
                                                                                                              <w:marLeft w:val="0"/>
                                                                                                              <w:marRight w:val="0"/>
                                                                                                              <w:marTop w:val="0"/>
                                                                                                              <w:marBottom w:val="0"/>
                                                                                                              <w:divBdr>
                                                                                                                <w:top w:val="none" w:sz="0" w:space="0" w:color="auto"/>
                                                                                                                <w:left w:val="none" w:sz="0" w:space="0" w:color="auto"/>
                                                                                                                <w:bottom w:val="none" w:sz="0" w:space="0" w:color="auto"/>
                                                                                                                <w:right w:val="none" w:sz="0" w:space="0" w:color="auto"/>
                                                                                                              </w:divBdr>
                                                                                                            </w:div>
                                                                                                          </w:divsChild>
                                                                                                        </w:div>
                                                                                                        <w:div w:id="1749880105">
                                                                                                          <w:marLeft w:val="0"/>
                                                                                                          <w:marRight w:val="0"/>
                                                                                                          <w:marTop w:val="0"/>
                                                                                                          <w:marBottom w:val="0"/>
                                                                                                          <w:divBdr>
                                                                                                            <w:top w:val="none" w:sz="0" w:space="0" w:color="auto"/>
                                                                                                            <w:left w:val="none" w:sz="0" w:space="0" w:color="auto"/>
                                                                                                            <w:bottom w:val="none" w:sz="0" w:space="0" w:color="auto"/>
                                                                                                            <w:right w:val="none" w:sz="0" w:space="0" w:color="auto"/>
                                                                                                          </w:divBdr>
                                                                                                          <w:divsChild>
                                                                                                            <w:div w:id="982731667">
                                                                                                              <w:marLeft w:val="0"/>
                                                                                                              <w:marRight w:val="0"/>
                                                                                                              <w:marTop w:val="0"/>
                                                                                                              <w:marBottom w:val="0"/>
                                                                                                              <w:divBdr>
                                                                                                                <w:top w:val="none" w:sz="0" w:space="0" w:color="auto"/>
                                                                                                                <w:left w:val="none" w:sz="0" w:space="0" w:color="auto"/>
                                                                                                                <w:bottom w:val="none" w:sz="0" w:space="0" w:color="auto"/>
                                                                                                                <w:right w:val="none" w:sz="0" w:space="0" w:color="auto"/>
                                                                                                              </w:divBdr>
                                                                                                            </w:div>
                                                                                                            <w:div w:id="153642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956444">
                                                                                                  <w:marLeft w:val="0"/>
                                                                                                  <w:marRight w:val="0"/>
                                                                                                  <w:marTop w:val="0"/>
                                                                                                  <w:marBottom w:val="0"/>
                                                                                                  <w:divBdr>
                                                                                                    <w:top w:val="none" w:sz="0" w:space="0" w:color="auto"/>
                                                                                                    <w:left w:val="none" w:sz="0" w:space="0" w:color="auto"/>
                                                                                                    <w:bottom w:val="none" w:sz="0" w:space="0" w:color="auto"/>
                                                                                                    <w:right w:val="none" w:sz="0" w:space="0" w:color="auto"/>
                                                                                                  </w:divBdr>
                                                                                                  <w:divsChild>
                                                                                                    <w:div w:id="2098166809">
                                                                                                      <w:marLeft w:val="0"/>
                                                                                                      <w:marRight w:val="0"/>
                                                                                                      <w:marTop w:val="0"/>
                                                                                                      <w:marBottom w:val="0"/>
                                                                                                      <w:divBdr>
                                                                                                        <w:top w:val="none" w:sz="0" w:space="0" w:color="auto"/>
                                                                                                        <w:left w:val="none" w:sz="0" w:space="0" w:color="auto"/>
                                                                                                        <w:bottom w:val="none" w:sz="0" w:space="0" w:color="auto"/>
                                                                                                        <w:right w:val="none" w:sz="0" w:space="0" w:color="auto"/>
                                                                                                      </w:divBdr>
                                                                                                    </w:div>
                                                                                                  </w:divsChild>
                                                                                                </w:div>
                                                                                                <w:div w:id="2091004044">
                                                                                                  <w:marLeft w:val="0"/>
                                                                                                  <w:marRight w:val="0"/>
                                                                                                  <w:marTop w:val="0"/>
                                                                                                  <w:marBottom w:val="0"/>
                                                                                                  <w:divBdr>
                                                                                                    <w:top w:val="none" w:sz="0" w:space="0" w:color="auto"/>
                                                                                                    <w:left w:val="none" w:sz="0" w:space="0" w:color="auto"/>
                                                                                                    <w:bottom w:val="none" w:sz="0" w:space="0" w:color="auto"/>
                                                                                                    <w:right w:val="none" w:sz="0" w:space="0" w:color="auto"/>
                                                                                                  </w:divBdr>
                                                                                                  <w:divsChild>
                                                                                                    <w:div w:id="8134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30103">
                                                                                              <w:marLeft w:val="0"/>
                                                                                              <w:marRight w:val="0"/>
                                                                                              <w:marTop w:val="0"/>
                                                                                              <w:marBottom w:val="0"/>
                                                                                              <w:divBdr>
                                                                                                <w:top w:val="none" w:sz="0" w:space="0" w:color="auto"/>
                                                                                                <w:left w:val="none" w:sz="0" w:space="0" w:color="auto"/>
                                                                                                <w:bottom w:val="none" w:sz="0" w:space="0" w:color="auto"/>
                                                                                                <w:right w:val="none" w:sz="0" w:space="0" w:color="auto"/>
                                                                                              </w:divBdr>
                                                                                              <w:divsChild>
                                                                                                <w:div w:id="349139126">
                                                                                                  <w:marLeft w:val="0"/>
                                                                                                  <w:marRight w:val="0"/>
                                                                                                  <w:marTop w:val="0"/>
                                                                                                  <w:marBottom w:val="0"/>
                                                                                                  <w:divBdr>
                                                                                                    <w:top w:val="none" w:sz="0" w:space="0" w:color="auto"/>
                                                                                                    <w:left w:val="none" w:sz="0" w:space="0" w:color="auto"/>
                                                                                                    <w:bottom w:val="none" w:sz="0" w:space="0" w:color="auto"/>
                                                                                                    <w:right w:val="none" w:sz="0" w:space="0" w:color="auto"/>
                                                                                                  </w:divBdr>
                                                                                                  <w:divsChild>
                                                                                                    <w:div w:id="1317225418">
                                                                                                      <w:marLeft w:val="0"/>
                                                                                                      <w:marRight w:val="0"/>
                                                                                                      <w:marTop w:val="0"/>
                                                                                                      <w:marBottom w:val="0"/>
                                                                                                      <w:divBdr>
                                                                                                        <w:top w:val="none" w:sz="0" w:space="0" w:color="auto"/>
                                                                                                        <w:left w:val="none" w:sz="0" w:space="0" w:color="auto"/>
                                                                                                        <w:bottom w:val="none" w:sz="0" w:space="0" w:color="auto"/>
                                                                                                        <w:right w:val="none" w:sz="0" w:space="0" w:color="auto"/>
                                                                                                      </w:divBdr>
                                                                                                      <w:divsChild>
                                                                                                        <w:div w:id="781533547">
                                                                                                          <w:marLeft w:val="0"/>
                                                                                                          <w:marRight w:val="0"/>
                                                                                                          <w:marTop w:val="0"/>
                                                                                                          <w:marBottom w:val="0"/>
                                                                                                          <w:divBdr>
                                                                                                            <w:top w:val="none" w:sz="0" w:space="0" w:color="auto"/>
                                                                                                            <w:left w:val="none" w:sz="0" w:space="0" w:color="auto"/>
                                                                                                            <w:bottom w:val="none" w:sz="0" w:space="0" w:color="auto"/>
                                                                                                            <w:right w:val="none" w:sz="0" w:space="0" w:color="auto"/>
                                                                                                          </w:divBdr>
                                                                                                        </w:div>
                                                                                                      </w:divsChild>
                                                                                                    </w:div>
                                                                                                    <w:div w:id="2117827963">
                                                                                                      <w:marLeft w:val="0"/>
                                                                                                      <w:marRight w:val="0"/>
                                                                                                      <w:marTop w:val="0"/>
                                                                                                      <w:marBottom w:val="0"/>
                                                                                                      <w:divBdr>
                                                                                                        <w:top w:val="none" w:sz="0" w:space="0" w:color="auto"/>
                                                                                                        <w:left w:val="none" w:sz="0" w:space="0" w:color="auto"/>
                                                                                                        <w:bottom w:val="none" w:sz="0" w:space="0" w:color="auto"/>
                                                                                                        <w:right w:val="none" w:sz="0" w:space="0" w:color="auto"/>
                                                                                                      </w:divBdr>
                                                                                                      <w:divsChild>
                                                                                                        <w:div w:id="1008218689">
                                                                                                          <w:marLeft w:val="0"/>
                                                                                                          <w:marRight w:val="0"/>
                                                                                                          <w:marTop w:val="0"/>
                                                                                                          <w:marBottom w:val="0"/>
                                                                                                          <w:divBdr>
                                                                                                            <w:top w:val="none" w:sz="0" w:space="0" w:color="auto"/>
                                                                                                            <w:left w:val="none" w:sz="0" w:space="0" w:color="auto"/>
                                                                                                            <w:bottom w:val="none" w:sz="0" w:space="0" w:color="auto"/>
                                                                                                            <w:right w:val="none" w:sz="0" w:space="0" w:color="auto"/>
                                                                                                          </w:divBdr>
                                                                                                          <w:divsChild>
                                                                                                            <w:div w:id="79417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746964">
                                                                                                  <w:marLeft w:val="0"/>
                                                                                                  <w:marRight w:val="0"/>
                                                                                                  <w:marTop w:val="0"/>
                                                                                                  <w:marBottom w:val="0"/>
                                                                                                  <w:divBdr>
                                                                                                    <w:top w:val="none" w:sz="0" w:space="0" w:color="auto"/>
                                                                                                    <w:left w:val="none" w:sz="0" w:space="0" w:color="auto"/>
                                                                                                    <w:bottom w:val="none" w:sz="0" w:space="0" w:color="auto"/>
                                                                                                    <w:right w:val="none" w:sz="0" w:space="0" w:color="auto"/>
                                                                                                  </w:divBdr>
                                                                                                </w:div>
                                                                                                <w:div w:id="1133870462">
                                                                                                  <w:marLeft w:val="0"/>
                                                                                                  <w:marRight w:val="0"/>
                                                                                                  <w:marTop w:val="0"/>
                                                                                                  <w:marBottom w:val="0"/>
                                                                                                  <w:divBdr>
                                                                                                    <w:top w:val="none" w:sz="0" w:space="0" w:color="auto"/>
                                                                                                    <w:left w:val="none" w:sz="0" w:space="0" w:color="auto"/>
                                                                                                    <w:bottom w:val="none" w:sz="0" w:space="0" w:color="auto"/>
                                                                                                    <w:right w:val="none" w:sz="0" w:space="0" w:color="auto"/>
                                                                                                  </w:divBdr>
                                                                                                  <w:divsChild>
                                                                                                    <w:div w:id="15783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1100504">
      <w:bodyDiv w:val="1"/>
      <w:marLeft w:val="0"/>
      <w:marRight w:val="0"/>
      <w:marTop w:val="0"/>
      <w:marBottom w:val="0"/>
      <w:divBdr>
        <w:top w:val="none" w:sz="0" w:space="0" w:color="auto"/>
        <w:left w:val="none" w:sz="0" w:space="0" w:color="auto"/>
        <w:bottom w:val="none" w:sz="0" w:space="0" w:color="auto"/>
        <w:right w:val="none" w:sz="0" w:space="0" w:color="auto"/>
      </w:divBdr>
      <w:divsChild>
        <w:div w:id="1690254625">
          <w:marLeft w:val="0"/>
          <w:marRight w:val="0"/>
          <w:marTop w:val="0"/>
          <w:marBottom w:val="0"/>
          <w:divBdr>
            <w:top w:val="none" w:sz="0" w:space="0" w:color="auto"/>
            <w:left w:val="none" w:sz="0" w:space="0" w:color="auto"/>
            <w:bottom w:val="none" w:sz="0" w:space="0" w:color="auto"/>
            <w:right w:val="none" w:sz="0" w:space="0" w:color="auto"/>
          </w:divBdr>
          <w:divsChild>
            <w:div w:id="1602646206">
              <w:marLeft w:val="0"/>
              <w:marRight w:val="0"/>
              <w:marTop w:val="0"/>
              <w:marBottom w:val="0"/>
              <w:divBdr>
                <w:top w:val="none" w:sz="0" w:space="0" w:color="auto"/>
                <w:left w:val="none" w:sz="0" w:space="0" w:color="auto"/>
                <w:bottom w:val="none" w:sz="0" w:space="0" w:color="auto"/>
                <w:right w:val="none" w:sz="0" w:space="0" w:color="auto"/>
              </w:divBdr>
              <w:divsChild>
                <w:div w:id="652103084">
                  <w:marLeft w:val="0"/>
                  <w:marRight w:val="0"/>
                  <w:marTop w:val="0"/>
                  <w:marBottom w:val="0"/>
                  <w:divBdr>
                    <w:top w:val="none" w:sz="0" w:space="0" w:color="auto"/>
                    <w:left w:val="none" w:sz="0" w:space="0" w:color="auto"/>
                    <w:bottom w:val="none" w:sz="0" w:space="0" w:color="auto"/>
                    <w:right w:val="none" w:sz="0" w:space="0" w:color="auto"/>
                  </w:divBdr>
                  <w:divsChild>
                    <w:div w:id="1148127594">
                      <w:marLeft w:val="0"/>
                      <w:marRight w:val="0"/>
                      <w:marTop w:val="0"/>
                      <w:marBottom w:val="0"/>
                      <w:divBdr>
                        <w:top w:val="none" w:sz="0" w:space="0" w:color="auto"/>
                        <w:left w:val="none" w:sz="0" w:space="0" w:color="auto"/>
                        <w:bottom w:val="none" w:sz="0" w:space="0" w:color="auto"/>
                        <w:right w:val="none" w:sz="0" w:space="0" w:color="auto"/>
                      </w:divBdr>
                      <w:divsChild>
                        <w:div w:id="767308285">
                          <w:marLeft w:val="0"/>
                          <w:marRight w:val="0"/>
                          <w:marTop w:val="0"/>
                          <w:marBottom w:val="0"/>
                          <w:divBdr>
                            <w:top w:val="none" w:sz="0" w:space="0" w:color="auto"/>
                            <w:left w:val="none" w:sz="0" w:space="0" w:color="auto"/>
                            <w:bottom w:val="none" w:sz="0" w:space="0" w:color="auto"/>
                            <w:right w:val="none" w:sz="0" w:space="0" w:color="auto"/>
                          </w:divBdr>
                          <w:divsChild>
                            <w:div w:id="874973943">
                              <w:marLeft w:val="0"/>
                              <w:marRight w:val="0"/>
                              <w:marTop w:val="0"/>
                              <w:marBottom w:val="0"/>
                              <w:divBdr>
                                <w:top w:val="none" w:sz="0" w:space="0" w:color="auto"/>
                                <w:left w:val="none" w:sz="0" w:space="0" w:color="auto"/>
                                <w:bottom w:val="none" w:sz="0" w:space="0" w:color="auto"/>
                                <w:right w:val="none" w:sz="0" w:space="0" w:color="auto"/>
                              </w:divBdr>
                              <w:divsChild>
                                <w:div w:id="105778612">
                                  <w:marLeft w:val="0"/>
                                  <w:marRight w:val="0"/>
                                  <w:marTop w:val="0"/>
                                  <w:marBottom w:val="0"/>
                                  <w:divBdr>
                                    <w:top w:val="none" w:sz="0" w:space="0" w:color="auto"/>
                                    <w:left w:val="none" w:sz="0" w:space="0" w:color="auto"/>
                                    <w:bottom w:val="none" w:sz="0" w:space="0" w:color="auto"/>
                                    <w:right w:val="none" w:sz="0" w:space="0" w:color="auto"/>
                                  </w:divBdr>
                                  <w:divsChild>
                                    <w:div w:id="1461806651">
                                      <w:marLeft w:val="0"/>
                                      <w:marRight w:val="0"/>
                                      <w:marTop w:val="0"/>
                                      <w:marBottom w:val="0"/>
                                      <w:divBdr>
                                        <w:top w:val="none" w:sz="0" w:space="0" w:color="auto"/>
                                        <w:left w:val="none" w:sz="0" w:space="0" w:color="auto"/>
                                        <w:bottom w:val="none" w:sz="0" w:space="0" w:color="auto"/>
                                        <w:right w:val="none" w:sz="0" w:space="0" w:color="auto"/>
                                      </w:divBdr>
                                      <w:divsChild>
                                        <w:div w:id="242375862">
                                          <w:marLeft w:val="0"/>
                                          <w:marRight w:val="0"/>
                                          <w:marTop w:val="0"/>
                                          <w:marBottom w:val="0"/>
                                          <w:divBdr>
                                            <w:top w:val="none" w:sz="0" w:space="0" w:color="auto"/>
                                            <w:left w:val="none" w:sz="0" w:space="0" w:color="auto"/>
                                            <w:bottom w:val="none" w:sz="0" w:space="0" w:color="auto"/>
                                            <w:right w:val="none" w:sz="0" w:space="0" w:color="auto"/>
                                          </w:divBdr>
                                          <w:divsChild>
                                            <w:div w:id="132873375">
                                              <w:marLeft w:val="0"/>
                                              <w:marRight w:val="0"/>
                                              <w:marTop w:val="0"/>
                                              <w:marBottom w:val="0"/>
                                              <w:divBdr>
                                                <w:top w:val="single" w:sz="6" w:space="0" w:color="E5E5E5"/>
                                                <w:left w:val="single" w:sz="6" w:space="0" w:color="E5E5E5"/>
                                                <w:bottom w:val="single" w:sz="6" w:space="0" w:color="E5E5E5"/>
                                                <w:right w:val="single" w:sz="6" w:space="0" w:color="E5E5E5"/>
                                              </w:divBdr>
                                              <w:divsChild>
                                                <w:div w:id="12540364">
                                                  <w:marLeft w:val="0"/>
                                                  <w:marRight w:val="0"/>
                                                  <w:marTop w:val="0"/>
                                                  <w:marBottom w:val="0"/>
                                                  <w:divBdr>
                                                    <w:top w:val="single" w:sz="6" w:space="0" w:color="E5E5E5"/>
                                                    <w:left w:val="none" w:sz="0" w:space="0" w:color="auto"/>
                                                    <w:bottom w:val="none" w:sz="0" w:space="0" w:color="auto"/>
                                                    <w:right w:val="none" w:sz="0" w:space="0" w:color="auto"/>
                                                  </w:divBdr>
                                                  <w:divsChild>
                                                    <w:div w:id="1109202712">
                                                      <w:marLeft w:val="0"/>
                                                      <w:marRight w:val="0"/>
                                                      <w:marTop w:val="0"/>
                                                      <w:marBottom w:val="0"/>
                                                      <w:divBdr>
                                                        <w:top w:val="none" w:sz="0" w:space="0" w:color="auto"/>
                                                        <w:left w:val="none" w:sz="0" w:space="0" w:color="auto"/>
                                                        <w:bottom w:val="none" w:sz="0" w:space="0" w:color="auto"/>
                                                        <w:right w:val="none" w:sz="0" w:space="0" w:color="auto"/>
                                                      </w:divBdr>
                                                      <w:divsChild>
                                                        <w:div w:id="1286690126">
                                                          <w:marLeft w:val="0"/>
                                                          <w:marRight w:val="0"/>
                                                          <w:marTop w:val="0"/>
                                                          <w:marBottom w:val="0"/>
                                                          <w:divBdr>
                                                            <w:top w:val="none" w:sz="0" w:space="0" w:color="auto"/>
                                                            <w:left w:val="none" w:sz="0" w:space="0" w:color="auto"/>
                                                            <w:bottom w:val="none" w:sz="0" w:space="0" w:color="auto"/>
                                                            <w:right w:val="none" w:sz="0" w:space="0" w:color="auto"/>
                                                          </w:divBdr>
                                                          <w:divsChild>
                                                            <w:div w:id="1315571124">
                                                              <w:marLeft w:val="0"/>
                                                              <w:marRight w:val="0"/>
                                                              <w:marTop w:val="0"/>
                                                              <w:marBottom w:val="0"/>
                                                              <w:divBdr>
                                                                <w:top w:val="none" w:sz="0" w:space="0" w:color="auto"/>
                                                                <w:left w:val="none" w:sz="0" w:space="0" w:color="auto"/>
                                                                <w:bottom w:val="none" w:sz="0" w:space="0" w:color="auto"/>
                                                                <w:right w:val="none" w:sz="0" w:space="0" w:color="auto"/>
                                                              </w:divBdr>
                                                              <w:divsChild>
                                                                <w:div w:id="1489589222">
                                                                  <w:marLeft w:val="0"/>
                                                                  <w:marRight w:val="0"/>
                                                                  <w:marTop w:val="0"/>
                                                                  <w:marBottom w:val="0"/>
                                                                  <w:divBdr>
                                                                    <w:top w:val="none" w:sz="0" w:space="0" w:color="auto"/>
                                                                    <w:left w:val="none" w:sz="0" w:space="0" w:color="auto"/>
                                                                    <w:bottom w:val="none" w:sz="0" w:space="0" w:color="auto"/>
                                                                    <w:right w:val="none" w:sz="0" w:space="0" w:color="auto"/>
                                                                  </w:divBdr>
                                                                  <w:divsChild>
                                                                    <w:div w:id="1529445751">
                                                                      <w:marLeft w:val="0"/>
                                                                      <w:marRight w:val="0"/>
                                                                      <w:marTop w:val="0"/>
                                                                      <w:marBottom w:val="0"/>
                                                                      <w:divBdr>
                                                                        <w:top w:val="none" w:sz="0" w:space="0" w:color="auto"/>
                                                                        <w:left w:val="none" w:sz="0" w:space="0" w:color="auto"/>
                                                                        <w:bottom w:val="none" w:sz="0" w:space="0" w:color="auto"/>
                                                                        <w:right w:val="none" w:sz="0" w:space="0" w:color="auto"/>
                                                                      </w:divBdr>
                                                                      <w:divsChild>
                                                                        <w:div w:id="851794969">
                                                                          <w:marLeft w:val="120"/>
                                                                          <w:marRight w:val="75"/>
                                                                          <w:marTop w:val="90"/>
                                                                          <w:marBottom w:val="90"/>
                                                                          <w:divBdr>
                                                                            <w:top w:val="none" w:sz="0" w:space="0" w:color="auto"/>
                                                                            <w:left w:val="none" w:sz="0" w:space="0" w:color="auto"/>
                                                                            <w:bottom w:val="none" w:sz="0" w:space="0" w:color="auto"/>
                                                                            <w:right w:val="none" w:sz="0" w:space="0" w:color="auto"/>
                                                                          </w:divBdr>
                                                                          <w:divsChild>
                                                                            <w:div w:id="1007555333">
                                                                              <w:marLeft w:val="0"/>
                                                                              <w:marRight w:val="0"/>
                                                                              <w:marTop w:val="0"/>
                                                                              <w:marBottom w:val="0"/>
                                                                              <w:divBdr>
                                                                                <w:top w:val="none" w:sz="0" w:space="0" w:color="auto"/>
                                                                                <w:left w:val="none" w:sz="0" w:space="0" w:color="auto"/>
                                                                                <w:bottom w:val="none" w:sz="0" w:space="0" w:color="auto"/>
                                                                                <w:right w:val="none" w:sz="0" w:space="0" w:color="auto"/>
                                                                              </w:divBdr>
                                                                              <w:divsChild>
                                                                                <w:div w:id="226110512">
                                                                                  <w:marLeft w:val="75"/>
                                                                                  <w:marRight w:val="75"/>
                                                                                  <w:marTop w:val="0"/>
                                                                                  <w:marBottom w:val="180"/>
                                                                                  <w:divBdr>
                                                                                    <w:top w:val="none" w:sz="0" w:space="0" w:color="auto"/>
                                                                                    <w:left w:val="none" w:sz="0" w:space="0" w:color="auto"/>
                                                                                    <w:bottom w:val="none" w:sz="0" w:space="0" w:color="auto"/>
                                                                                    <w:right w:val="none" w:sz="0" w:space="0" w:color="auto"/>
                                                                                  </w:divBdr>
                                                                                  <w:divsChild>
                                                                                    <w:div w:id="549390657">
                                                                                      <w:marLeft w:val="0"/>
                                                                                      <w:marRight w:val="0"/>
                                                                                      <w:marTop w:val="0"/>
                                                                                      <w:marBottom w:val="0"/>
                                                                                      <w:divBdr>
                                                                                        <w:top w:val="none" w:sz="0" w:space="0" w:color="auto"/>
                                                                                        <w:left w:val="none" w:sz="0" w:space="0" w:color="auto"/>
                                                                                        <w:bottom w:val="none" w:sz="0" w:space="0" w:color="auto"/>
                                                                                        <w:right w:val="none" w:sz="0" w:space="0" w:color="auto"/>
                                                                                      </w:divBdr>
                                                                                      <w:divsChild>
                                                                                        <w:div w:id="1873494712">
                                                                                          <w:marLeft w:val="0"/>
                                                                                          <w:marRight w:val="0"/>
                                                                                          <w:marTop w:val="0"/>
                                                                                          <w:marBottom w:val="0"/>
                                                                                          <w:divBdr>
                                                                                            <w:top w:val="single" w:sz="6" w:space="0" w:color="A9A9A9"/>
                                                                                            <w:left w:val="single" w:sz="6" w:space="0" w:color="A9A9A9"/>
                                                                                            <w:bottom w:val="single" w:sz="6" w:space="0" w:color="A9A9A9"/>
                                                                                            <w:right w:val="single" w:sz="6" w:space="0" w:color="A9A9A9"/>
                                                                                          </w:divBdr>
                                                                                          <w:divsChild>
                                                                                            <w:div w:id="247006858">
                                                                                              <w:marLeft w:val="0"/>
                                                                                              <w:marRight w:val="0"/>
                                                                                              <w:marTop w:val="0"/>
                                                                                              <w:marBottom w:val="0"/>
                                                                                              <w:divBdr>
                                                                                                <w:top w:val="none" w:sz="0" w:space="0" w:color="auto"/>
                                                                                                <w:left w:val="none" w:sz="0" w:space="0" w:color="auto"/>
                                                                                                <w:bottom w:val="none" w:sz="0" w:space="0" w:color="auto"/>
                                                                                                <w:right w:val="none" w:sz="0" w:space="0" w:color="auto"/>
                                                                                              </w:divBdr>
                                                                                              <w:divsChild>
                                                                                                <w:div w:id="7163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6313670">
      <w:bodyDiv w:val="1"/>
      <w:marLeft w:val="0"/>
      <w:marRight w:val="0"/>
      <w:marTop w:val="0"/>
      <w:marBottom w:val="0"/>
      <w:divBdr>
        <w:top w:val="none" w:sz="0" w:space="0" w:color="auto"/>
        <w:left w:val="none" w:sz="0" w:space="0" w:color="auto"/>
        <w:bottom w:val="none" w:sz="0" w:space="0" w:color="auto"/>
        <w:right w:val="none" w:sz="0" w:space="0" w:color="auto"/>
      </w:divBdr>
      <w:divsChild>
        <w:div w:id="678775044">
          <w:marLeft w:val="0"/>
          <w:marRight w:val="0"/>
          <w:marTop w:val="0"/>
          <w:marBottom w:val="0"/>
          <w:divBdr>
            <w:top w:val="none" w:sz="0" w:space="0" w:color="auto"/>
            <w:left w:val="none" w:sz="0" w:space="0" w:color="auto"/>
            <w:bottom w:val="none" w:sz="0" w:space="0" w:color="auto"/>
            <w:right w:val="none" w:sz="0" w:space="0" w:color="auto"/>
          </w:divBdr>
          <w:divsChild>
            <w:div w:id="1573537698">
              <w:marLeft w:val="0"/>
              <w:marRight w:val="0"/>
              <w:marTop w:val="0"/>
              <w:marBottom w:val="0"/>
              <w:divBdr>
                <w:top w:val="none" w:sz="0" w:space="0" w:color="auto"/>
                <w:left w:val="none" w:sz="0" w:space="0" w:color="auto"/>
                <w:bottom w:val="none" w:sz="0" w:space="0" w:color="auto"/>
                <w:right w:val="none" w:sz="0" w:space="0" w:color="auto"/>
              </w:divBdr>
              <w:divsChild>
                <w:div w:id="1767850455">
                  <w:marLeft w:val="0"/>
                  <w:marRight w:val="0"/>
                  <w:marTop w:val="0"/>
                  <w:marBottom w:val="0"/>
                  <w:divBdr>
                    <w:top w:val="none" w:sz="0" w:space="0" w:color="auto"/>
                    <w:left w:val="none" w:sz="0" w:space="0" w:color="auto"/>
                    <w:bottom w:val="none" w:sz="0" w:space="0" w:color="auto"/>
                    <w:right w:val="none" w:sz="0" w:space="0" w:color="auto"/>
                  </w:divBdr>
                  <w:divsChild>
                    <w:div w:id="1575774108">
                      <w:marLeft w:val="0"/>
                      <w:marRight w:val="0"/>
                      <w:marTop w:val="0"/>
                      <w:marBottom w:val="0"/>
                      <w:divBdr>
                        <w:top w:val="none" w:sz="0" w:space="0" w:color="auto"/>
                        <w:left w:val="none" w:sz="0" w:space="0" w:color="auto"/>
                        <w:bottom w:val="none" w:sz="0" w:space="0" w:color="auto"/>
                        <w:right w:val="none" w:sz="0" w:space="0" w:color="auto"/>
                      </w:divBdr>
                      <w:divsChild>
                        <w:div w:id="2128044281">
                          <w:marLeft w:val="0"/>
                          <w:marRight w:val="0"/>
                          <w:marTop w:val="0"/>
                          <w:marBottom w:val="0"/>
                          <w:divBdr>
                            <w:top w:val="none" w:sz="0" w:space="0" w:color="auto"/>
                            <w:left w:val="none" w:sz="0" w:space="0" w:color="auto"/>
                            <w:bottom w:val="none" w:sz="0" w:space="0" w:color="auto"/>
                            <w:right w:val="none" w:sz="0" w:space="0" w:color="auto"/>
                          </w:divBdr>
                          <w:divsChild>
                            <w:div w:id="1281648634">
                              <w:marLeft w:val="0"/>
                              <w:marRight w:val="0"/>
                              <w:marTop w:val="0"/>
                              <w:marBottom w:val="0"/>
                              <w:divBdr>
                                <w:top w:val="none" w:sz="0" w:space="0" w:color="auto"/>
                                <w:left w:val="none" w:sz="0" w:space="0" w:color="auto"/>
                                <w:bottom w:val="none" w:sz="0" w:space="0" w:color="auto"/>
                                <w:right w:val="none" w:sz="0" w:space="0" w:color="auto"/>
                              </w:divBdr>
                              <w:divsChild>
                                <w:div w:id="49038109">
                                  <w:marLeft w:val="0"/>
                                  <w:marRight w:val="0"/>
                                  <w:marTop w:val="0"/>
                                  <w:marBottom w:val="0"/>
                                  <w:divBdr>
                                    <w:top w:val="none" w:sz="0" w:space="0" w:color="auto"/>
                                    <w:left w:val="none" w:sz="0" w:space="0" w:color="auto"/>
                                    <w:bottom w:val="none" w:sz="0" w:space="0" w:color="auto"/>
                                    <w:right w:val="none" w:sz="0" w:space="0" w:color="auto"/>
                                  </w:divBdr>
                                  <w:divsChild>
                                    <w:div w:id="16471399">
                                      <w:marLeft w:val="0"/>
                                      <w:marRight w:val="0"/>
                                      <w:marTop w:val="0"/>
                                      <w:marBottom w:val="0"/>
                                      <w:divBdr>
                                        <w:top w:val="none" w:sz="0" w:space="0" w:color="auto"/>
                                        <w:left w:val="none" w:sz="0" w:space="0" w:color="auto"/>
                                        <w:bottom w:val="none" w:sz="0" w:space="0" w:color="auto"/>
                                        <w:right w:val="none" w:sz="0" w:space="0" w:color="auto"/>
                                      </w:divBdr>
                                      <w:divsChild>
                                        <w:div w:id="1697732514">
                                          <w:marLeft w:val="0"/>
                                          <w:marRight w:val="0"/>
                                          <w:marTop w:val="0"/>
                                          <w:marBottom w:val="0"/>
                                          <w:divBdr>
                                            <w:top w:val="none" w:sz="0" w:space="0" w:color="auto"/>
                                            <w:left w:val="none" w:sz="0" w:space="0" w:color="auto"/>
                                            <w:bottom w:val="none" w:sz="0" w:space="0" w:color="auto"/>
                                            <w:right w:val="none" w:sz="0" w:space="0" w:color="auto"/>
                                          </w:divBdr>
                                          <w:divsChild>
                                            <w:div w:id="448084084">
                                              <w:marLeft w:val="0"/>
                                              <w:marRight w:val="0"/>
                                              <w:marTop w:val="0"/>
                                              <w:marBottom w:val="0"/>
                                              <w:divBdr>
                                                <w:top w:val="single" w:sz="6" w:space="0" w:color="E5E5E5"/>
                                                <w:left w:val="single" w:sz="6" w:space="0" w:color="E5E5E5"/>
                                                <w:bottom w:val="single" w:sz="6" w:space="0" w:color="E5E5E5"/>
                                                <w:right w:val="single" w:sz="6" w:space="0" w:color="E5E5E5"/>
                                              </w:divBdr>
                                              <w:divsChild>
                                                <w:div w:id="91557586">
                                                  <w:marLeft w:val="0"/>
                                                  <w:marRight w:val="0"/>
                                                  <w:marTop w:val="0"/>
                                                  <w:marBottom w:val="0"/>
                                                  <w:divBdr>
                                                    <w:top w:val="single" w:sz="6" w:space="0" w:color="E5E5E5"/>
                                                    <w:left w:val="none" w:sz="0" w:space="0" w:color="auto"/>
                                                    <w:bottom w:val="none" w:sz="0" w:space="0" w:color="auto"/>
                                                    <w:right w:val="none" w:sz="0" w:space="0" w:color="auto"/>
                                                  </w:divBdr>
                                                  <w:divsChild>
                                                    <w:div w:id="1986543113">
                                                      <w:marLeft w:val="0"/>
                                                      <w:marRight w:val="0"/>
                                                      <w:marTop w:val="0"/>
                                                      <w:marBottom w:val="0"/>
                                                      <w:divBdr>
                                                        <w:top w:val="none" w:sz="0" w:space="0" w:color="auto"/>
                                                        <w:left w:val="none" w:sz="0" w:space="0" w:color="auto"/>
                                                        <w:bottom w:val="none" w:sz="0" w:space="0" w:color="auto"/>
                                                        <w:right w:val="none" w:sz="0" w:space="0" w:color="auto"/>
                                                      </w:divBdr>
                                                      <w:divsChild>
                                                        <w:div w:id="840505205">
                                                          <w:marLeft w:val="0"/>
                                                          <w:marRight w:val="0"/>
                                                          <w:marTop w:val="0"/>
                                                          <w:marBottom w:val="0"/>
                                                          <w:divBdr>
                                                            <w:top w:val="none" w:sz="0" w:space="0" w:color="auto"/>
                                                            <w:left w:val="none" w:sz="0" w:space="0" w:color="auto"/>
                                                            <w:bottom w:val="none" w:sz="0" w:space="0" w:color="auto"/>
                                                            <w:right w:val="none" w:sz="0" w:space="0" w:color="auto"/>
                                                          </w:divBdr>
                                                          <w:divsChild>
                                                            <w:div w:id="227807735">
                                                              <w:marLeft w:val="0"/>
                                                              <w:marRight w:val="0"/>
                                                              <w:marTop w:val="0"/>
                                                              <w:marBottom w:val="0"/>
                                                              <w:divBdr>
                                                                <w:top w:val="none" w:sz="0" w:space="0" w:color="auto"/>
                                                                <w:left w:val="none" w:sz="0" w:space="0" w:color="auto"/>
                                                                <w:bottom w:val="none" w:sz="0" w:space="0" w:color="auto"/>
                                                                <w:right w:val="none" w:sz="0" w:space="0" w:color="auto"/>
                                                              </w:divBdr>
                                                              <w:divsChild>
                                                                <w:div w:id="1025211034">
                                                                  <w:marLeft w:val="0"/>
                                                                  <w:marRight w:val="0"/>
                                                                  <w:marTop w:val="0"/>
                                                                  <w:marBottom w:val="0"/>
                                                                  <w:divBdr>
                                                                    <w:top w:val="none" w:sz="0" w:space="0" w:color="auto"/>
                                                                    <w:left w:val="none" w:sz="0" w:space="0" w:color="auto"/>
                                                                    <w:bottom w:val="none" w:sz="0" w:space="0" w:color="auto"/>
                                                                    <w:right w:val="none" w:sz="0" w:space="0" w:color="auto"/>
                                                                  </w:divBdr>
                                                                  <w:divsChild>
                                                                    <w:div w:id="2056389307">
                                                                      <w:marLeft w:val="0"/>
                                                                      <w:marRight w:val="0"/>
                                                                      <w:marTop w:val="0"/>
                                                                      <w:marBottom w:val="0"/>
                                                                      <w:divBdr>
                                                                        <w:top w:val="none" w:sz="0" w:space="0" w:color="auto"/>
                                                                        <w:left w:val="none" w:sz="0" w:space="0" w:color="auto"/>
                                                                        <w:bottom w:val="none" w:sz="0" w:space="0" w:color="auto"/>
                                                                        <w:right w:val="none" w:sz="0" w:space="0" w:color="auto"/>
                                                                      </w:divBdr>
                                                                      <w:divsChild>
                                                                        <w:div w:id="905576695">
                                                                          <w:marLeft w:val="120"/>
                                                                          <w:marRight w:val="75"/>
                                                                          <w:marTop w:val="90"/>
                                                                          <w:marBottom w:val="90"/>
                                                                          <w:divBdr>
                                                                            <w:top w:val="none" w:sz="0" w:space="0" w:color="auto"/>
                                                                            <w:left w:val="none" w:sz="0" w:space="0" w:color="auto"/>
                                                                            <w:bottom w:val="none" w:sz="0" w:space="0" w:color="auto"/>
                                                                            <w:right w:val="none" w:sz="0" w:space="0" w:color="auto"/>
                                                                          </w:divBdr>
                                                                          <w:divsChild>
                                                                            <w:div w:id="824320828">
                                                                              <w:marLeft w:val="0"/>
                                                                              <w:marRight w:val="0"/>
                                                                              <w:marTop w:val="0"/>
                                                                              <w:marBottom w:val="0"/>
                                                                              <w:divBdr>
                                                                                <w:top w:val="none" w:sz="0" w:space="0" w:color="auto"/>
                                                                                <w:left w:val="none" w:sz="0" w:space="0" w:color="auto"/>
                                                                                <w:bottom w:val="none" w:sz="0" w:space="0" w:color="auto"/>
                                                                                <w:right w:val="none" w:sz="0" w:space="0" w:color="auto"/>
                                                                              </w:divBdr>
                                                                              <w:divsChild>
                                                                                <w:div w:id="1990592664">
                                                                                  <w:marLeft w:val="75"/>
                                                                                  <w:marRight w:val="75"/>
                                                                                  <w:marTop w:val="0"/>
                                                                                  <w:marBottom w:val="180"/>
                                                                                  <w:divBdr>
                                                                                    <w:top w:val="none" w:sz="0" w:space="0" w:color="auto"/>
                                                                                    <w:left w:val="none" w:sz="0" w:space="0" w:color="auto"/>
                                                                                    <w:bottom w:val="none" w:sz="0" w:space="0" w:color="auto"/>
                                                                                    <w:right w:val="none" w:sz="0" w:space="0" w:color="auto"/>
                                                                                  </w:divBdr>
                                                                                  <w:divsChild>
                                                                                    <w:div w:id="753553997">
                                                                                      <w:marLeft w:val="0"/>
                                                                                      <w:marRight w:val="0"/>
                                                                                      <w:marTop w:val="0"/>
                                                                                      <w:marBottom w:val="0"/>
                                                                                      <w:divBdr>
                                                                                        <w:top w:val="none" w:sz="0" w:space="0" w:color="auto"/>
                                                                                        <w:left w:val="none" w:sz="0" w:space="0" w:color="auto"/>
                                                                                        <w:bottom w:val="none" w:sz="0" w:space="0" w:color="auto"/>
                                                                                        <w:right w:val="none" w:sz="0" w:space="0" w:color="auto"/>
                                                                                      </w:divBdr>
                                                                                      <w:divsChild>
                                                                                        <w:div w:id="33624370">
                                                                                          <w:marLeft w:val="0"/>
                                                                                          <w:marRight w:val="0"/>
                                                                                          <w:marTop w:val="0"/>
                                                                                          <w:marBottom w:val="0"/>
                                                                                          <w:divBdr>
                                                                                            <w:top w:val="single" w:sz="6" w:space="0" w:color="A9A9A9"/>
                                                                                            <w:left w:val="single" w:sz="6" w:space="0" w:color="A9A9A9"/>
                                                                                            <w:bottom w:val="single" w:sz="6" w:space="0" w:color="A9A9A9"/>
                                                                                            <w:right w:val="single" w:sz="6" w:space="0" w:color="A9A9A9"/>
                                                                                          </w:divBdr>
                                                                                          <w:divsChild>
                                                                                            <w:div w:id="849221851">
                                                                                              <w:marLeft w:val="0"/>
                                                                                              <w:marRight w:val="0"/>
                                                                                              <w:marTop w:val="0"/>
                                                                                              <w:marBottom w:val="0"/>
                                                                                              <w:divBdr>
                                                                                                <w:top w:val="none" w:sz="0" w:space="0" w:color="auto"/>
                                                                                                <w:left w:val="none" w:sz="0" w:space="0" w:color="auto"/>
                                                                                                <w:bottom w:val="none" w:sz="0" w:space="0" w:color="auto"/>
                                                                                                <w:right w:val="none" w:sz="0" w:space="0" w:color="auto"/>
                                                                                              </w:divBdr>
                                                                                              <w:divsChild>
                                                                                                <w:div w:id="1583103481">
                                                                                                  <w:marLeft w:val="0"/>
                                                                                                  <w:marRight w:val="0"/>
                                                                                                  <w:marTop w:val="0"/>
                                                                                                  <w:marBottom w:val="0"/>
                                                                                                  <w:divBdr>
                                                                                                    <w:top w:val="none" w:sz="0" w:space="0" w:color="auto"/>
                                                                                                    <w:left w:val="none" w:sz="0" w:space="0" w:color="auto"/>
                                                                                                    <w:bottom w:val="none" w:sz="0" w:space="0" w:color="auto"/>
                                                                                                    <w:right w:val="none" w:sz="0" w:space="0" w:color="auto"/>
                                                                                                  </w:divBdr>
                                                                                                  <w:divsChild>
                                                                                                    <w:div w:id="1566455043">
                                                                                                      <w:marLeft w:val="150"/>
                                                                                                      <w:marRight w:val="150"/>
                                                                                                      <w:marTop w:val="150"/>
                                                                                                      <w:marBottom w:val="150"/>
                                                                                                      <w:divBdr>
                                                                                                        <w:top w:val="none" w:sz="0" w:space="0" w:color="auto"/>
                                                                                                        <w:left w:val="none" w:sz="0" w:space="0" w:color="auto"/>
                                                                                                        <w:bottom w:val="none" w:sz="0" w:space="0" w:color="auto"/>
                                                                                                        <w:right w:val="none" w:sz="0" w:space="0" w:color="auto"/>
                                                                                                      </w:divBdr>
                                                                                                      <w:divsChild>
                                                                                                        <w:div w:id="2134474213">
                                                                                                          <w:marLeft w:val="0"/>
                                                                                                          <w:marRight w:val="0"/>
                                                                                                          <w:marTop w:val="0"/>
                                                                                                          <w:marBottom w:val="0"/>
                                                                                                          <w:divBdr>
                                                                                                            <w:top w:val="single" w:sz="6" w:space="0" w:color="999999"/>
                                                                                                            <w:left w:val="single" w:sz="6" w:space="0" w:color="999999"/>
                                                                                                            <w:bottom w:val="single" w:sz="6" w:space="0" w:color="999999"/>
                                                                                                            <w:right w:val="single" w:sz="6" w:space="0" w:color="999999"/>
                                                                                                          </w:divBdr>
                                                                                                          <w:divsChild>
                                                                                                            <w:div w:id="1990861244">
                                                                                                              <w:marLeft w:val="0"/>
                                                                                                              <w:marRight w:val="0"/>
                                                                                                              <w:marTop w:val="0"/>
                                                                                                              <w:marBottom w:val="0"/>
                                                                                                              <w:divBdr>
                                                                                                                <w:top w:val="single" w:sz="6" w:space="0" w:color="FFFFFF"/>
                                                                                                                <w:left w:val="single" w:sz="6" w:space="12" w:color="FFFFFF"/>
                                                                                                                <w:bottom w:val="single" w:sz="6" w:space="0" w:color="FFFFFF"/>
                                                                                                                <w:right w:val="single" w:sz="6" w:space="12" w:color="FFFFFF"/>
                                                                                                              </w:divBdr>
                                                                                                            </w:div>
                                                                                                            <w:div w:id="1197308942">
                                                                                                              <w:marLeft w:val="0"/>
                                                                                                              <w:marRight w:val="0"/>
                                                                                                              <w:marTop w:val="0"/>
                                                                                                              <w:marBottom w:val="0"/>
                                                                                                              <w:divBdr>
                                                                                                                <w:top w:val="none" w:sz="0" w:space="0" w:color="auto"/>
                                                                                                                <w:left w:val="none" w:sz="0" w:space="0" w:color="auto"/>
                                                                                                                <w:bottom w:val="none" w:sz="0" w:space="0" w:color="auto"/>
                                                                                                                <w:right w:val="none" w:sz="0" w:space="0" w:color="auto"/>
                                                                                                              </w:divBdr>
                                                                                                              <w:divsChild>
                                                                                                                <w:div w:id="1152985209">
                                                                                                                  <w:marLeft w:val="0"/>
                                                                                                                  <w:marRight w:val="0"/>
                                                                                                                  <w:marTop w:val="0"/>
                                                                                                                  <w:marBottom w:val="225"/>
                                                                                                                  <w:divBdr>
                                                                                                                    <w:top w:val="none" w:sz="0" w:space="0" w:color="auto"/>
                                                                                                                    <w:left w:val="none" w:sz="0" w:space="0" w:color="auto"/>
                                                                                                                    <w:bottom w:val="none" w:sz="0" w:space="0" w:color="auto"/>
                                                                                                                    <w:right w:val="none" w:sz="0" w:space="0" w:color="auto"/>
                                                                                                                  </w:divBdr>
                                                                                                                </w:div>
                                                                                                                <w:div w:id="1137072102">
                                                                                                                  <w:marLeft w:val="0"/>
                                                                                                                  <w:marRight w:val="0"/>
                                                                                                                  <w:marTop w:val="0"/>
                                                                                                                  <w:marBottom w:val="225"/>
                                                                                                                  <w:divBdr>
                                                                                                                    <w:top w:val="none" w:sz="0" w:space="0" w:color="auto"/>
                                                                                                                    <w:left w:val="none" w:sz="0" w:space="0" w:color="auto"/>
                                                                                                                    <w:bottom w:val="none" w:sz="0" w:space="0" w:color="auto"/>
                                                                                                                    <w:right w:val="none" w:sz="0" w:space="0" w:color="auto"/>
                                                                                                                  </w:divBdr>
                                                                                                                </w:div>
                                                                                                              </w:divsChild>
                                                                                                            </w:div>
                                                                                                            <w:div w:id="1513759139">
                                                                                                              <w:marLeft w:val="0"/>
                                                                                                              <w:marRight w:val="0"/>
                                                                                                              <w:marTop w:val="0"/>
                                                                                                              <w:marBottom w:val="0"/>
                                                                                                              <w:divBdr>
                                                                                                                <w:top w:val="single" w:sz="6" w:space="11" w:color="E5E5E5"/>
                                                                                                                <w:left w:val="none" w:sz="0" w:space="0" w:color="auto"/>
                                                                                                                <w:bottom w:val="none" w:sz="0" w:space="0" w:color="auto"/>
                                                                                                                <w:right w:val="none" w:sz="0" w:space="0" w:color="auto"/>
                                                                                                              </w:divBdr>
                                                                                                            </w:div>
                                                                                                          </w:divsChild>
                                                                                                        </w:div>
                                                                                                      </w:divsChild>
                                                                                                    </w:div>
                                                                                                  </w:divsChild>
                                                                                                </w:div>
                                                                                                <w:div w:id="807212617">
                                                                                                  <w:marLeft w:val="0"/>
                                                                                                  <w:marRight w:val="0"/>
                                                                                                  <w:marTop w:val="0"/>
                                                                                                  <w:marBottom w:val="0"/>
                                                                                                  <w:divBdr>
                                                                                                    <w:top w:val="none" w:sz="0" w:space="0" w:color="auto"/>
                                                                                                    <w:left w:val="none" w:sz="0" w:space="0" w:color="auto"/>
                                                                                                    <w:bottom w:val="none" w:sz="0" w:space="0" w:color="auto"/>
                                                                                                    <w:right w:val="none" w:sz="0" w:space="0" w:color="auto"/>
                                                                                                  </w:divBdr>
                                                                                                  <w:divsChild>
                                                                                                    <w:div w:id="1334528396">
                                                                                                      <w:marLeft w:val="150"/>
                                                                                                      <w:marRight w:val="150"/>
                                                                                                      <w:marTop w:val="150"/>
                                                                                                      <w:marBottom w:val="150"/>
                                                                                                      <w:divBdr>
                                                                                                        <w:top w:val="none" w:sz="0" w:space="0" w:color="auto"/>
                                                                                                        <w:left w:val="none" w:sz="0" w:space="0" w:color="auto"/>
                                                                                                        <w:bottom w:val="none" w:sz="0" w:space="0" w:color="auto"/>
                                                                                                        <w:right w:val="none" w:sz="0" w:space="0" w:color="auto"/>
                                                                                                      </w:divBdr>
                                                                                                      <w:divsChild>
                                                                                                        <w:div w:id="1476138945">
                                                                                                          <w:marLeft w:val="0"/>
                                                                                                          <w:marRight w:val="0"/>
                                                                                                          <w:marTop w:val="0"/>
                                                                                                          <w:marBottom w:val="0"/>
                                                                                                          <w:divBdr>
                                                                                                            <w:top w:val="single" w:sz="6" w:space="0" w:color="999999"/>
                                                                                                            <w:left w:val="single" w:sz="6" w:space="0" w:color="999999"/>
                                                                                                            <w:bottom w:val="single" w:sz="6" w:space="0" w:color="999999"/>
                                                                                                            <w:right w:val="single" w:sz="6" w:space="0" w:color="999999"/>
                                                                                                          </w:divBdr>
                                                                                                          <w:divsChild>
                                                                                                            <w:div w:id="629171156">
                                                                                                              <w:marLeft w:val="0"/>
                                                                                                              <w:marRight w:val="0"/>
                                                                                                              <w:marTop w:val="0"/>
                                                                                                              <w:marBottom w:val="0"/>
                                                                                                              <w:divBdr>
                                                                                                                <w:top w:val="single" w:sz="6" w:space="0" w:color="FFFFFF"/>
                                                                                                                <w:left w:val="single" w:sz="6" w:space="12" w:color="FFFFFF"/>
                                                                                                                <w:bottom w:val="single" w:sz="6" w:space="0" w:color="FFFFFF"/>
                                                                                                                <w:right w:val="single" w:sz="6" w:space="12" w:color="FFFFFF"/>
                                                                                                              </w:divBdr>
                                                                                                            </w:div>
                                                                                                            <w:div w:id="331446344">
                                                                                                              <w:marLeft w:val="0"/>
                                                                                                              <w:marRight w:val="0"/>
                                                                                                              <w:marTop w:val="0"/>
                                                                                                              <w:marBottom w:val="0"/>
                                                                                                              <w:divBdr>
                                                                                                                <w:top w:val="none" w:sz="0" w:space="0" w:color="auto"/>
                                                                                                                <w:left w:val="none" w:sz="0" w:space="0" w:color="auto"/>
                                                                                                                <w:bottom w:val="none" w:sz="0" w:space="0" w:color="auto"/>
                                                                                                                <w:right w:val="none" w:sz="0" w:space="0" w:color="auto"/>
                                                                                                              </w:divBdr>
                                                                                                              <w:divsChild>
                                                                                                                <w:div w:id="1493568812">
                                                                                                                  <w:marLeft w:val="0"/>
                                                                                                                  <w:marRight w:val="0"/>
                                                                                                                  <w:marTop w:val="0"/>
                                                                                                                  <w:marBottom w:val="225"/>
                                                                                                                  <w:divBdr>
                                                                                                                    <w:top w:val="none" w:sz="0" w:space="0" w:color="auto"/>
                                                                                                                    <w:left w:val="none" w:sz="0" w:space="0" w:color="auto"/>
                                                                                                                    <w:bottom w:val="none" w:sz="0" w:space="0" w:color="auto"/>
                                                                                                                    <w:right w:val="none" w:sz="0" w:space="0" w:color="auto"/>
                                                                                                                  </w:divBdr>
                                                                                                                </w:div>
                                                                                                                <w:div w:id="1517965314">
                                                                                                                  <w:marLeft w:val="0"/>
                                                                                                                  <w:marRight w:val="0"/>
                                                                                                                  <w:marTop w:val="0"/>
                                                                                                                  <w:marBottom w:val="225"/>
                                                                                                                  <w:divBdr>
                                                                                                                    <w:top w:val="none" w:sz="0" w:space="0" w:color="auto"/>
                                                                                                                    <w:left w:val="none" w:sz="0" w:space="0" w:color="auto"/>
                                                                                                                    <w:bottom w:val="none" w:sz="0" w:space="0" w:color="auto"/>
                                                                                                                    <w:right w:val="none" w:sz="0" w:space="0" w:color="auto"/>
                                                                                                                  </w:divBdr>
                                                                                                                </w:div>
                                                                                                                <w:div w:id="2137330867">
                                                                                                                  <w:marLeft w:val="0"/>
                                                                                                                  <w:marRight w:val="0"/>
                                                                                                                  <w:marTop w:val="0"/>
                                                                                                                  <w:marBottom w:val="0"/>
                                                                                                                  <w:divBdr>
                                                                                                                    <w:top w:val="none" w:sz="0" w:space="0" w:color="auto"/>
                                                                                                                    <w:left w:val="none" w:sz="0" w:space="0" w:color="auto"/>
                                                                                                                    <w:bottom w:val="none" w:sz="0" w:space="0" w:color="auto"/>
                                                                                                                    <w:right w:val="none" w:sz="0" w:space="0" w:color="auto"/>
                                                                                                                  </w:divBdr>
                                                                                                                </w:div>
                                                                                                              </w:divsChild>
                                                                                                            </w:div>
                                                                                                            <w:div w:id="152185501">
                                                                                                              <w:marLeft w:val="0"/>
                                                                                                              <w:marRight w:val="0"/>
                                                                                                              <w:marTop w:val="0"/>
                                                                                                              <w:marBottom w:val="0"/>
                                                                                                              <w:divBdr>
                                                                                                                <w:top w:val="single" w:sz="6" w:space="11" w:color="E5E5E5"/>
                                                                                                                <w:left w:val="none" w:sz="0" w:space="0" w:color="auto"/>
                                                                                                                <w:bottom w:val="none" w:sz="0" w:space="0" w:color="auto"/>
                                                                                                                <w:right w:val="none" w:sz="0" w:space="0" w:color="auto"/>
                                                                                                              </w:divBdr>
                                                                                                            </w:div>
                                                                                                          </w:divsChild>
                                                                                                        </w:div>
                                                                                                      </w:divsChild>
                                                                                                    </w:div>
                                                                                                  </w:divsChild>
                                                                                                </w:div>
                                                                                                <w:div w:id="1712610922">
                                                                                                  <w:marLeft w:val="0"/>
                                                                                                  <w:marRight w:val="0"/>
                                                                                                  <w:marTop w:val="0"/>
                                                                                                  <w:marBottom w:val="0"/>
                                                                                                  <w:divBdr>
                                                                                                    <w:top w:val="none" w:sz="0" w:space="0" w:color="auto"/>
                                                                                                    <w:left w:val="none" w:sz="0" w:space="0" w:color="auto"/>
                                                                                                    <w:bottom w:val="none" w:sz="0" w:space="0" w:color="auto"/>
                                                                                                    <w:right w:val="none" w:sz="0" w:space="0" w:color="auto"/>
                                                                                                  </w:divBdr>
                                                                                                  <w:divsChild>
                                                                                                    <w:div w:id="1087385342">
                                                                                                      <w:marLeft w:val="150"/>
                                                                                                      <w:marRight w:val="150"/>
                                                                                                      <w:marTop w:val="150"/>
                                                                                                      <w:marBottom w:val="150"/>
                                                                                                      <w:divBdr>
                                                                                                        <w:top w:val="none" w:sz="0" w:space="0" w:color="auto"/>
                                                                                                        <w:left w:val="none" w:sz="0" w:space="0" w:color="auto"/>
                                                                                                        <w:bottom w:val="none" w:sz="0" w:space="0" w:color="auto"/>
                                                                                                        <w:right w:val="none" w:sz="0" w:space="0" w:color="auto"/>
                                                                                                      </w:divBdr>
                                                                                                      <w:divsChild>
                                                                                                        <w:div w:id="2047946937">
                                                                                                          <w:marLeft w:val="0"/>
                                                                                                          <w:marRight w:val="0"/>
                                                                                                          <w:marTop w:val="0"/>
                                                                                                          <w:marBottom w:val="0"/>
                                                                                                          <w:divBdr>
                                                                                                            <w:top w:val="single" w:sz="6" w:space="0" w:color="999999"/>
                                                                                                            <w:left w:val="single" w:sz="6" w:space="0" w:color="999999"/>
                                                                                                            <w:bottom w:val="single" w:sz="6" w:space="0" w:color="999999"/>
                                                                                                            <w:right w:val="single" w:sz="6" w:space="0" w:color="999999"/>
                                                                                                          </w:divBdr>
                                                                                                          <w:divsChild>
                                                                                                            <w:div w:id="453981908">
                                                                                                              <w:marLeft w:val="0"/>
                                                                                                              <w:marRight w:val="0"/>
                                                                                                              <w:marTop w:val="0"/>
                                                                                                              <w:marBottom w:val="0"/>
                                                                                                              <w:divBdr>
                                                                                                                <w:top w:val="none" w:sz="0" w:space="0" w:color="auto"/>
                                                                                                                <w:left w:val="none" w:sz="0" w:space="0" w:color="auto"/>
                                                                                                                <w:bottom w:val="none" w:sz="0" w:space="0" w:color="auto"/>
                                                                                                                <w:right w:val="none" w:sz="0" w:space="0" w:color="auto"/>
                                                                                                              </w:divBdr>
                                                                                                              <w:divsChild>
                                                                                                                <w:div w:id="1828159353">
                                                                                                                  <w:marLeft w:val="0"/>
                                                                                                                  <w:marRight w:val="0"/>
                                                                                                                  <w:marTop w:val="0"/>
                                                                                                                  <w:marBottom w:val="0"/>
                                                                                                                  <w:divBdr>
                                                                                                                    <w:top w:val="none" w:sz="0" w:space="0" w:color="auto"/>
                                                                                                                    <w:left w:val="none" w:sz="0" w:space="0" w:color="auto"/>
                                                                                                                    <w:bottom w:val="none" w:sz="0" w:space="0" w:color="auto"/>
                                                                                                                    <w:right w:val="none" w:sz="0" w:space="0" w:color="auto"/>
                                                                                                                  </w:divBdr>
                                                                                                                </w:div>
                                                                                                                <w:div w:id="1532762622">
                                                                                                                  <w:marLeft w:val="0"/>
                                                                                                                  <w:marRight w:val="0"/>
                                                                                                                  <w:marTop w:val="0"/>
                                                                                                                  <w:marBottom w:val="0"/>
                                                                                                                  <w:divBdr>
                                                                                                                    <w:top w:val="none" w:sz="0" w:space="0" w:color="auto"/>
                                                                                                                    <w:left w:val="none" w:sz="0" w:space="0" w:color="auto"/>
                                                                                                                    <w:bottom w:val="none" w:sz="0" w:space="0" w:color="auto"/>
                                                                                                                    <w:right w:val="none" w:sz="0" w:space="0" w:color="auto"/>
                                                                                                                  </w:divBdr>
                                                                                                                  <w:divsChild>
                                                                                                                    <w:div w:id="17194774">
                                                                                                                      <w:marLeft w:val="0"/>
                                                                                                                      <w:marRight w:val="0"/>
                                                                                                                      <w:marTop w:val="0"/>
                                                                                                                      <w:marBottom w:val="0"/>
                                                                                                                      <w:divBdr>
                                                                                                                        <w:top w:val="none" w:sz="0" w:space="0" w:color="auto"/>
                                                                                                                        <w:left w:val="none" w:sz="0" w:space="0" w:color="auto"/>
                                                                                                                        <w:bottom w:val="none" w:sz="0" w:space="0" w:color="auto"/>
                                                                                                                        <w:right w:val="none" w:sz="0" w:space="0" w:color="auto"/>
                                                                                                                      </w:divBdr>
                                                                                                                      <w:divsChild>
                                                                                                                        <w:div w:id="1485506472">
                                                                                                                          <w:marLeft w:val="0"/>
                                                                                                                          <w:marRight w:val="0"/>
                                                                                                                          <w:marTop w:val="0"/>
                                                                                                                          <w:marBottom w:val="0"/>
                                                                                                                          <w:divBdr>
                                                                                                                            <w:top w:val="none" w:sz="0" w:space="0" w:color="auto"/>
                                                                                                                            <w:left w:val="none" w:sz="0" w:space="0" w:color="auto"/>
                                                                                                                            <w:bottom w:val="none" w:sz="0" w:space="0" w:color="auto"/>
                                                                                                                            <w:right w:val="none" w:sz="0" w:space="0" w:color="auto"/>
                                                                                                                          </w:divBdr>
                                                                                                                          <w:divsChild>
                                                                                                                            <w:div w:id="2125999052">
                                                                                                                              <w:marLeft w:val="0"/>
                                                                                                                              <w:marRight w:val="0"/>
                                                                                                                              <w:marTop w:val="0"/>
                                                                                                                              <w:marBottom w:val="0"/>
                                                                                                                              <w:divBdr>
                                                                                                                                <w:top w:val="none" w:sz="0" w:space="0" w:color="auto"/>
                                                                                                                                <w:left w:val="none" w:sz="0" w:space="0" w:color="auto"/>
                                                                                                                                <w:bottom w:val="none" w:sz="0" w:space="0" w:color="auto"/>
                                                                                                                                <w:right w:val="none" w:sz="0" w:space="0" w:color="auto"/>
                                                                                                                              </w:divBdr>
                                                                                                                            </w:div>
                                                                                                                          </w:divsChild>
                                                                                                                        </w:div>
                                                                                                                        <w:div w:id="1088423372">
                                                                                                                          <w:marLeft w:val="0"/>
                                                                                                                          <w:marRight w:val="0"/>
                                                                                                                          <w:marTop w:val="0"/>
                                                                                                                          <w:marBottom w:val="0"/>
                                                                                                                          <w:divBdr>
                                                                                                                            <w:top w:val="none" w:sz="0" w:space="0" w:color="auto"/>
                                                                                                                            <w:left w:val="none" w:sz="0" w:space="0" w:color="auto"/>
                                                                                                                            <w:bottom w:val="none" w:sz="0" w:space="0" w:color="auto"/>
                                                                                                                            <w:right w:val="none" w:sz="0" w:space="0" w:color="auto"/>
                                                                                                                          </w:divBdr>
                                                                                                                          <w:divsChild>
                                                                                                                            <w:div w:id="1241404762">
                                                                                                                              <w:marLeft w:val="0"/>
                                                                                                                              <w:marRight w:val="0"/>
                                                                                                                              <w:marTop w:val="0"/>
                                                                                                                              <w:marBottom w:val="0"/>
                                                                                                                              <w:divBdr>
                                                                                                                                <w:top w:val="none" w:sz="0" w:space="0" w:color="auto"/>
                                                                                                                                <w:left w:val="none" w:sz="0" w:space="0" w:color="auto"/>
                                                                                                                                <w:bottom w:val="none" w:sz="0" w:space="0" w:color="auto"/>
                                                                                                                                <w:right w:val="none" w:sz="0" w:space="0" w:color="auto"/>
                                                                                                                              </w:divBdr>
                                                                                                                            </w:div>
                                                                                                                            <w:div w:id="2082436996">
                                                                                                                              <w:marLeft w:val="0"/>
                                                                                                                              <w:marRight w:val="0"/>
                                                                                                                              <w:marTop w:val="0"/>
                                                                                                                              <w:marBottom w:val="0"/>
                                                                                                                              <w:divBdr>
                                                                                                                                <w:top w:val="none" w:sz="0" w:space="0" w:color="auto"/>
                                                                                                                                <w:left w:val="none" w:sz="0" w:space="0" w:color="auto"/>
                                                                                                                                <w:bottom w:val="none" w:sz="0" w:space="0" w:color="auto"/>
                                                                                                                                <w:right w:val="none" w:sz="0" w:space="0" w:color="auto"/>
                                                                                                                              </w:divBdr>
                                                                                                                            </w:div>
                                                                                                                          </w:divsChild>
                                                                                                                        </w:div>
                                                                                                                        <w:div w:id="165171123">
                                                                                                                          <w:marLeft w:val="0"/>
                                                                                                                          <w:marRight w:val="0"/>
                                                                                                                          <w:marTop w:val="0"/>
                                                                                                                          <w:marBottom w:val="0"/>
                                                                                                                          <w:divBdr>
                                                                                                                            <w:top w:val="none" w:sz="0" w:space="0" w:color="auto"/>
                                                                                                                            <w:left w:val="none" w:sz="0" w:space="0" w:color="auto"/>
                                                                                                                            <w:bottom w:val="none" w:sz="0" w:space="0" w:color="auto"/>
                                                                                                                            <w:right w:val="none" w:sz="0" w:space="0" w:color="auto"/>
                                                                                                                          </w:divBdr>
                                                                                                                          <w:divsChild>
                                                                                                                            <w:div w:id="1802191085">
                                                                                                                              <w:marLeft w:val="0"/>
                                                                                                                              <w:marRight w:val="0"/>
                                                                                                                              <w:marTop w:val="0"/>
                                                                                                                              <w:marBottom w:val="0"/>
                                                                                                                              <w:divBdr>
                                                                                                                                <w:top w:val="none" w:sz="0" w:space="0" w:color="auto"/>
                                                                                                                                <w:left w:val="none" w:sz="0" w:space="0" w:color="auto"/>
                                                                                                                                <w:bottom w:val="none" w:sz="0" w:space="0" w:color="auto"/>
                                                                                                                                <w:right w:val="none" w:sz="0" w:space="0" w:color="auto"/>
                                                                                                                              </w:divBdr>
                                                                                                                            </w:div>
                                                                                                                            <w:div w:id="1772435954">
                                                                                                                              <w:marLeft w:val="0"/>
                                                                                                                              <w:marRight w:val="0"/>
                                                                                                                              <w:marTop w:val="0"/>
                                                                                                                              <w:marBottom w:val="0"/>
                                                                                                                              <w:divBdr>
                                                                                                                                <w:top w:val="none" w:sz="0" w:space="0" w:color="auto"/>
                                                                                                                                <w:left w:val="none" w:sz="0" w:space="0" w:color="auto"/>
                                                                                                                                <w:bottom w:val="none" w:sz="0" w:space="0" w:color="auto"/>
                                                                                                                                <w:right w:val="none" w:sz="0" w:space="0" w:color="auto"/>
                                                                                                                              </w:divBdr>
                                                                                                                            </w:div>
                                                                                                                          </w:divsChild>
                                                                                                                        </w:div>
                                                                                                                        <w:div w:id="1000353762">
                                                                                                                          <w:marLeft w:val="0"/>
                                                                                                                          <w:marRight w:val="0"/>
                                                                                                                          <w:marTop w:val="0"/>
                                                                                                                          <w:marBottom w:val="0"/>
                                                                                                                          <w:divBdr>
                                                                                                                            <w:top w:val="none" w:sz="0" w:space="0" w:color="auto"/>
                                                                                                                            <w:left w:val="none" w:sz="0" w:space="0" w:color="auto"/>
                                                                                                                            <w:bottom w:val="none" w:sz="0" w:space="0" w:color="auto"/>
                                                                                                                            <w:right w:val="none" w:sz="0" w:space="0" w:color="auto"/>
                                                                                                                          </w:divBdr>
                                                                                                                          <w:divsChild>
                                                                                                                            <w:div w:id="808327974">
                                                                                                                              <w:marLeft w:val="0"/>
                                                                                                                              <w:marRight w:val="0"/>
                                                                                                                              <w:marTop w:val="0"/>
                                                                                                                              <w:marBottom w:val="0"/>
                                                                                                                              <w:divBdr>
                                                                                                                                <w:top w:val="none" w:sz="0" w:space="0" w:color="auto"/>
                                                                                                                                <w:left w:val="none" w:sz="0" w:space="0" w:color="auto"/>
                                                                                                                                <w:bottom w:val="none" w:sz="0" w:space="0" w:color="auto"/>
                                                                                                                                <w:right w:val="none" w:sz="0" w:space="0" w:color="auto"/>
                                                                                                                              </w:divBdr>
                                                                                                                            </w:div>
                                                                                                                            <w:div w:id="2108304502">
                                                                                                                              <w:marLeft w:val="0"/>
                                                                                                                              <w:marRight w:val="0"/>
                                                                                                                              <w:marTop w:val="0"/>
                                                                                                                              <w:marBottom w:val="0"/>
                                                                                                                              <w:divBdr>
                                                                                                                                <w:top w:val="none" w:sz="0" w:space="0" w:color="auto"/>
                                                                                                                                <w:left w:val="none" w:sz="0" w:space="0" w:color="auto"/>
                                                                                                                                <w:bottom w:val="none" w:sz="0" w:space="0" w:color="auto"/>
                                                                                                                                <w:right w:val="none" w:sz="0" w:space="0" w:color="auto"/>
                                                                                                                              </w:divBdr>
                                                                                                                            </w:div>
                                                                                                                          </w:divsChild>
                                                                                                                        </w:div>
                                                                                                                        <w:div w:id="43724915">
                                                                                                                          <w:marLeft w:val="0"/>
                                                                                                                          <w:marRight w:val="0"/>
                                                                                                                          <w:marTop w:val="0"/>
                                                                                                                          <w:marBottom w:val="0"/>
                                                                                                                          <w:divBdr>
                                                                                                                            <w:top w:val="none" w:sz="0" w:space="0" w:color="auto"/>
                                                                                                                            <w:left w:val="none" w:sz="0" w:space="0" w:color="auto"/>
                                                                                                                            <w:bottom w:val="none" w:sz="0" w:space="0" w:color="auto"/>
                                                                                                                            <w:right w:val="none" w:sz="0" w:space="0" w:color="auto"/>
                                                                                                                          </w:divBdr>
                                                                                                                          <w:divsChild>
                                                                                                                            <w:div w:id="296642516">
                                                                                                                              <w:marLeft w:val="0"/>
                                                                                                                              <w:marRight w:val="0"/>
                                                                                                                              <w:marTop w:val="0"/>
                                                                                                                              <w:marBottom w:val="0"/>
                                                                                                                              <w:divBdr>
                                                                                                                                <w:top w:val="none" w:sz="0" w:space="0" w:color="auto"/>
                                                                                                                                <w:left w:val="none" w:sz="0" w:space="0" w:color="auto"/>
                                                                                                                                <w:bottom w:val="none" w:sz="0" w:space="0" w:color="auto"/>
                                                                                                                                <w:right w:val="none" w:sz="0" w:space="0" w:color="auto"/>
                                                                                                                              </w:divBdr>
                                                                                                                            </w:div>
                                                                                                                            <w:div w:id="1268463690">
                                                                                                                              <w:marLeft w:val="0"/>
                                                                                                                              <w:marRight w:val="0"/>
                                                                                                                              <w:marTop w:val="0"/>
                                                                                                                              <w:marBottom w:val="0"/>
                                                                                                                              <w:divBdr>
                                                                                                                                <w:top w:val="none" w:sz="0" w:space="0" w:color="auto"/>
                                                                                                                                <w:left w:val="none" w:sz="0" w:space="0" w:color="auto"/>
                                                                                                                                <w:bottom w:val="none" w:sz="0" w:space="0" w:color="auto"/>
                                                                                                                                <w:right w:val="none" w:sz="0" w:space="0" w:color="auto"/>
                                                                                                                              </w:divBdr>
                                                                                                                            </w:div>
                                                                                                                          </w:divsChild>
                                                                                                                        </w:div>
                                                                                                                        <w:div w:id="771123064">
                                                                                                                          <w:marLeft w:val="0"/>
                                                                                                                          <w:marRight w:val="0"/>
                                                                                                                          <w:marTop w:val="0"/>
                                                                                                                          <w:marBottom w:val="0"/>
                                                                                                                          <w:divBdr>
                                                                                                                            <w:top w:val="none" w:sz="0" w:space="0" w:color="auto"/>
                                                                                                                            <w:left w:val="none" w:sz="0" w:space="0" w:color="auto"/>
                                                                                                                            <w:bottom w:val="none" w:sz="0" w:space="0" w:color="auto"/>
                                                                                                                            <w:right w:val="none" w:sz="0" w:space="0" w:color="auto"/>
                                                                                                                          </w:divBdr>
                                                                                                                          <w:divsChild>
                                                                                                                            <w:div w:id="1086153140">
                                                                                                                              <w:marLeft w:val="0"/>
                                                                                                                              <w:marRight w:val="0"/>
                                                                                                                              <w:marTop w:val="0"/>
                                                                                                                              <w:marBottom w:val="0"/>
                                                                                                                              <w:divBdr>
                                                                                                                                <w:top w:val="none" w:sz="0" w:space="0" w:color="auto"/>
                                                                                                                                <w:left w:val="none" w:sz="0" w:space="0" w:color="auto"/>
                                                                                                                                <w:bottom w:val="none" w:sz="0" w:space="0" w:color="auto"/>
                                                                                                                                <w:right w:val="none" w:sz="0" w:space="0" w:color="auto"/>
                                                                                                                              </w:divBdr>
                                                                                                                            </w:div>
                                                                                                                            <w:div w:id="18105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6717">
                                                                                                                      <w:marLeft w:val="0"/>
                                                                                                                      <w:marRight w:val="0"/>
                                                                                                                      <w:marTop w:val="0"/>
                                                                                                                      <w:marBottom w:val="0"/>
                                                                                                                      <w:divBdr>
                                                                                                                        <w:top w:val="none" w:sz="0" w:space="0" w:color="auto"/>
                                                                                                                        <w:left w:val="none" w:sz="0" w:space="0" w:color="auto"/>
                                                                                                                        <w:bottom w:val="none" w:sz="0" w:space="0" w:color="auto"/>
                                                                                                                        <w:right w:val="none" w:sz="0" w:space="0" w:color="auto"/>
                                                                                                                      </w:divBdr>
                                                                                                                      <w:divsChild>
                                                                                                                        <w:div w:id="1503154806">
                                                                                                                          <w:marLeft w:val="0"/>
                                                                                                                          <w:marRight w:val="0"/>
                                                                                                                          <w:marTop w:val="0"/>
                                                                                                                          <w:marBottom w:val="0"/>
                                                                                                                          <w:divBdr>
                                                                                                                            <w:top w:val="none" w:sz="0" w:space="0" w:color="auto"/>
                                                                                                                            <w:left w:val="none" w:sz="0" w:space="0" w:color="auto"/>
                                                                                                                            <w:bottom w:val="none" w:sz="0" w:space="0" w:color="auto"/>
                                                                                                                            <w:right w:val="none" w:sz="0" w:space="0" w:color="auto"/>
                                                                                                                          </w:divBdr>
                                                                                                                          <w:divsChild>
                                                                                                                            <w:div w:id="1623075401">
                                                                                                                              <w:marLeft w:val="0"/>
                                                                                                                              <w:marRight w:val="0"/>
                                                                                                                              <w:marTop w:val="0"/>
                                                                                                                              <w:marBottom w:val="0"/>
                                                                                                                              <w:divBdr>
                                                                                                                                <w:top w:val="none" w:sz="0" w:space="0" w:color="auto"/>
                                                                                                                                <w:left w:val="none" w:sz="0" w:space="0" w:color="auto"/>
                                                                                                                                <w:bottom w:val="none" w:sz="0" w:space="0" w:color="auto"/>
                                                                                                                                <w:right w:val="none" w:sz="0" w:space="0" w:color="auto"/>
                                                                                                                              </w:divBdr>
                                                                                                                            </w:div>
                                                                                                                          </w:divsChild>
                                                                                                                        </w:div>
                                                                                                                        <w:div w:id="1261793686">
                                                                                                                          <w:marLeft w:val="0"/>
                                                                                                                          <w:marRight w:val="0"/>
                                                                                                                          <w:marTop w:val="0"/>
                                                                                                                          <w:marBottom w:val="0"/>
                                                                                                                          <w:divBdr>
                                                                                                                            <w:top w:val="none" w:sz="0" w:space="0" w:color="auto"/>
                                                                                                                            <w:left w:val="none" w:sz="0" w:space="0" w:color="auto"/>
                                                                                                                            <w:bottom w:val="none" w:sz="0" w:space="0" w:color="auto"/>
                                                                                                                            <w:right w:val="none" w:sz="0" w:space="0" w:color="auto"/>
                                                                                                                          </w:divBdr>
                                                                                                                          <w:divsChild>
                                                                                                                            <w:div w:id="592131670">
                                                                                                                              <w:marLeft w:val="0"/>
                                                                                                                              <w:marRight w:val="0"/>
                                                                                                                              <w:marTop w:val="0"/>
                                                                                                                              <w:marBottom w:val="0"/>
                                                                                                                              <w:divBdr>
                                                                                                                                <w:top w:val="none" w:sz="0" w:space="0" w:color="auto"/>
                                                                                                                                <w:left w:val="none" w:sz="0" w:space="0" w:color="auto"/>
                                                                                                                                <w:bottom w:val="none" w:sz="0" w:space="0" w:color="auto"/>
                                                                                                                                <w:right w:val="none" w:sz="0" w:space="0" w:color="auto"/>
                                                                                                                              </w:divBdr>
                                                                                                                            </w:div>
                                                                                                                            <w:div w:id="290525747">
                                                                                                                              <w:marLeft w:val="0"/>
                                                                                                                              <w:marRight w:val="0"/>
                                                                                                                              <w:marTop w:val="0"/>
                                                                                                                              <w:marBottom w:val="0"/>
                                                                                                                              <w:divBdr>
                                                                                                                                <w:top w:val="none" w:sz="0" w:space="0" w:color="auto"/>
                                                                                                                                <w:left w:val="none" w:sz="0" w:space="0" w:color="auto"/>
                                                                                                                                <w:bottom w:val="none" w:sz="0" w:space="0" w:color="auto"/>
                                                                                                                                <w:right w:val="none" w:sz="0" w:space="0" w:color="auto"/>
                                                                                                                              </w:divBdr>
                                                                                                                            </w:div>
                                                                                                                          </w:divsChild>
                                                                                                                        </w:div>
                                                                                                                        <w:div w:id="938954010">
                                                                                                                          <w:marLeft w:val="0"/>
                                                                                                                          <w:marRight w:val="0"/>
                                                                                                                          <w:marTop w:val="0"/>
                                                                                                                          <w:marBottom w:val="0"/>
                                                                                                                          <w:divBdr>
                                                                                                                            <w:top w:val="none" w:sz="0" w:space="0" w:color="auto"/>
                                                                                                                            <w:left w:val="none" w:sz="0" w:space="0" w:color="auto"/>
                                                                                                                            <w:bottom w:val="none" w:sz="0" w:space="0" w:color="auto"/>
                                                                                                                            <w:right w:val="none" w:sz="0" w:space="0" w:color="auto"/>
                                                                                                                          </w:divBdr>
                                                                                                                          <w:divsChild>
                                                                                                                            <w:div w:id="595943327">
                                                                                                                              <w:marLeft w:val="0"/>
                                                                                                                              <w:marRight w:val="0"/>
                                                                                                                              <w:marTop w:val="0"/>
                                                                                                                              <w:marBottom w:val="0"/>
                                                                                                                              <w:divBdr>
                                                                                                                                <w:top w:val="none" w:sz="0" w:space="0" w:color="auto"/>
                                                                                                                                <w:left w:val="none" w:sz="0" w:space="0" w:color="auto"/>
                                                                                                                                <w:bottom w:val="none" w:sz="0" w:space="0" w:color="auto"/>
                                                                                                                                <w:right w:val="none" w:sz="0" w:space="0" w:color="auto"/>
                                                                                                                              </w:divBdr>
                                                                                                                            </w:div>
                                                                                                                            <w:div w:id="2123961744">
                                                                                                                              <w:marLeft w:val="0"/>
                                                                                                                              <w:marRight w:val="0"/>
                                                                                                                              <w:marTop w:val="0"/>
                                                                                                                              <w:marBottom w:val="0"/>
                                                                                                                              <w:divBdr>
                                                                                                                                <w:top w:val="none" w:sz="0" w:space="0" w:color="auto"/>
                                                                                                                                <w:left w:val="none" w:sz="0" w:space="0" w:color="auto"/>
                                                                                                                                <w:bottom w:val="none" w:sz="0" w:space="0" w:color="auto"/>
                                                                                                                                <w:right w:val="none" w:sz="0" w:space="0" w:color="auto"/>
                                                                                                                              </w:divBdr>
                                                                                                                            </w:div>
                                                                                                                          </w:divsChild>
                                                                                                                        </w:div>
                                                                                                                        <w:div w:id="1620985256">
                                                                                                                          <w:marLeft w:val="0"/>
                                                                                                                          <w:marRight w:val="0"/>
                                                                                                                          <w:marTop w:val="0"/>
                                                                                                                          <w:marBottom w:val="0"/>
                                                                                                                          <w:divBdr>
                                                                                                                            <w:top w:val="none" w:sz="0" w:space="0" w:color="auto"/>
                                                                                                                            <w:left w:val="none" w:sz="0" w:space="0" w:color="auto"/>
                                                                                                                            <w:bottom w:val="none" w:sz="0" w:space="0" w:color="auto"/>
                                                                                                                            <w:right w:val="none" w:sz="0" w:space="0" w:color="auto"/>
                                                                                                                          </w:divBdr>
                                                                                                                          <w:divsChild>
                                                                                                                            <w:div w:id="1794208962">
                                                                                                                              <w:marLeft w:val="0"/>
                                                                                                                              <w:marRight w:val="0"/>
                                                                                                                              <w:marTop w:val="0"/>
                                                                                                                              <w:marBottom w:val="0"/>
                                                                                                                              <w:divBdr>
                                                                                                                                <w:top w:val="none" w:sz="0" w:space="0" w:color="auto"/>
                                                                                                                                <w:left w:val="none" w:sz="0" w:space="0" w:color="auto"/>
                                                                                                                                <w:bottom w:val="none" w:sz="0" w:space="0" w:color="auto"/>
                                                                                                                                <w:right w:val="none" w:sz="0" w:space="0" w:color="auto"/>
                                                                                                                              </w:divBdr>
                                                                                                                            </w:div>
                                                                                                                            <w:div w:id="1724865241">
                                                                                                                              <w:marLeft w:val="0"/>
                                                                                                                              <w:marRight w:val="0"/>
                                                                                                                              <w:marTop w:val="0"/>
                                                                                                                              <w:marBottom w:val="0"/>
                                                                                                                              <w:divBdr>
                                                                                                                                <w:top w:val="none" w:sz="0" w:space="0" w:color="auto"/>
                                                                                                                                <w:left w:val="none" w:sz="0" w:space="0" w:color="auto"/>
                                                                                                                                <w:bottom w:val="none" w:sz="0" w:space="0" w:color="auto"/>
                                                                                                                                <w:right w:val="none" w:sz="0" w:space="0" w:color="auto"/>
                                                                                                                              </w:divBdr>
                                                                                                                            </w:div>
                                                                                                                          </w:divsChild>
                                                                                                                        </w:div>
                                                                                                                        <w:div w:id="362248297">
                                                                                                                          <w:marLeft w:val="0"/>
                                                                                                                          <w:marRight w:val="0"/>
                                                                                                                          <w:marTop w:val="0"/>
                                                                                                                          <w:marBottom w:val="0"/>
                                                                                                                          <w:divBdr>
                                                                                                                            <w:top w:val="none" w:sz="0" w:space="0" w:color="auto"/>
                                                                                                                            <w:left w:val="none" w:sz="0" w:space="0" w:color="auto"/>
                                                                                                                            <w:bottom w:val="none" w:sz="0" w:space="0" w:color="auto"/>
                                                                                                                            <w:right w:val="none" w:sz="0" w:space="0" w:color="auto"/>
                                                                                                                          </w:divBdr>
                                                                                                                          <w:divsChild>
                                                                                                                            <w:div w:id="1474836883">
                                                                                                                              <w:marLeft w:val="0"/>
                                                                                                                              <w:marRight w:val="0"/>
                                                                                                                              <w:marTop w:val="0"/>
                                                                                                                              <w:marBottom w:val="0"/>
                                                                                                                              <w:divBdr>
                                                                                                                                <w:top w:val="none" w:sz="0" w:space="0" w:color="auto"/>
                                                                                                                                <w:left w:val="none" w:sz="0" w:space="0" w:color="auto"/>
                                                                                                                                <w:bottom w:val="none" w:sz="0" w:space="0" w:color="auto"/>
                                                                                                                                <w:right w:val="none" w:sz="0" w:space="0" w:color="auto"/>
                                                                                                                              </w:divBdr>
                                                                                                                            </w:div>
                                                                                                                            <w:div w:id="157470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740254">
                                                                                                                  <w:marLeft w:val="0"/>
                                                                                                                  <w:marRight w:val="0"/>
                                                                                                                  <w:marTop w:val="0"/>
                                                                                                                  <w:marBottom w:val="0"/>
                                                                                                                  <w:divBdr>
                                                                                                                    <w:top w:val="none" w:sz="0" w:space="0" w:color="auto"/>
                                                                                                                    <w:left w:val="none" w:sz="0" w:space="0" w:color="auto"/>
                                                                                                                    <w:bottom w:val="none" w:sz="0" w:space="0" w:color="auto"/>
                                                                                                                    <w:right w:val="none" w:sz="0" w:space="0" w:color="auto"/>
                                                                                                                  </w:divBdr>
                                                                                                                  <w:divsChild>
                                                                                                                    <w:div w:id="1864400038">
                                                                                                                      <w:marLeft w:val="0"/>
                                                                                                                      <w:marRight w:val="0"/>
                                                                                                                      <w:marTop w:val="0"/>
                                                                                                                      <w:marBottom w:val="0"/>
                                                                                                                      <w:divBdr>
                                                                                                                        <w:top w:val="none" w:sz="0" w:space="0" w:color="auto"/>
                                                                                                                        <w:left w:val="none" w:sz="0" w:space="0" w:color="auto"/>
                                                                                                                        <w:bottom w:val="none" w:sz="0" w:space="0" w:color="auto"/>
                                                                                                                        <w:right w:val="none" w:sz="0" w:space="0" w:color="auto"/>
                                                                                                                      </w:divBdr>
                                                                                                                      <w:divsChild>
                                                                                                                        <w:div w:id="629551212">
                                                                                                                          <w:marLeft w:val="0"/>
                                                                                                                          <w:marRight w:val="0"/>
                                                                                                                          <w:marTop w:val="0"/>
                                                                                                                          <w:marBottom w:val="0"/>
                                                                                                                          <w:divBdr>
                                                                                                                            <w:top w:val="none" w:sz="0" w:space="0" w:color="auto"/>
                                                                                                                            <w:left w:val="none" w:sz="0" w:space="0" w:color="auto"/>
                                                                                                                            <w:bottom w:val="none" w:sz="0" w:space="0" w:color="auto"/>
                                                                                                                            <w:right w:val="none" w:sz="0" w:space="0" w:color="auto"/>
                                                                                                                          </w:divBdr>
                                                                                                                          <w:divsChild>
                                                                                                                            <w:div w:id="646008962">
                                                                                                                              <w:marLeft w:val="0"/>
                                                                                                                              <w:marRight w:val="0"/>
                                                                                                                              <w:marTop w:val="0"/>
                                                                                                                              <w:marBottom w:val="0"/>
                                                                                                                              <w:divBdr>
                                                                                                                                <w:top w:val="none" w:sz="0" w:space="0" w:color="auto"/>
                                                                                                                                <w:left w:val="none" w:sz="0" w:space="0" w:color="auto"/>
                                                                                                                                <w:bottom w:val="none" w:sz="0" w:space="0" w:color="auto"/>
                                                                                                                                <w:right w:val="none" w:sz="0" w:space="0" w:color="auto"/>
                                                                                                                              </w:divBdr>
                                                                                                                            </w:div>
                                                                                                                          </w:divsChild>
                                                                                                                        </w:div>
                                                                                                                        <w:div w:id="145514086">
                                                                                                                          <w:marLeft w:val="0"/>
                                                                                                                          <w:marRight w:val="0"/>
                                                                                                                          <w:marTop w:val="0"/>
                                                                                                                          <w:marBottom w:val="0"/>
                                                                                                                          <w:divBdr>
                                                                                                                            <w:top w:val="none" w:sz="0" w:space="0" w:color="auto"/>
                                                                                                                            <w:left w:val="none" w:sz="0" w:space="0" w:color="auto"/>
                                                                                                                            <w:bottom w:val="none" w:sz="0" w:space="0" w:color="auto"/>
                                                                                                                            <w:right w:val="none" w:sz="0" w:space="0" w:color="auto"/>
                                                                                                                          </w:divBdr>
                                                                                                                          <w:divsChild>
                                                                                                                            <w:div w:id="1073702372">
                                                                                                                              <w:marLeft w:val="0"/>
                                                                                                                              <w:marRight w:val="0"/>
                                                                                                                              <w:marTop w:val="0"/>
                                                                                                                              <w:marBottom w:val="0"/>
                                                                                                                              <w:divBdr>
                                                                                                                                <w:top w:val="none" w:sz="0" w:space="0" w:color="auto"/>
                                                                                                                                <w:left w:val="none" w:sz="0" w:space="0" w:color="auto"/>
                                                                                                                                <w:bottom w:val="none" w:sz="0" w:space="0" w:color="auto"/>
                                                                                                                                <w:right w:val="none" w:sz="0" w:space="0" w:color="auto"/>
                                                                                                                              </w:divBdr>
                                                                                                                            </w:div>
                                                                                                                            <w:div w:id="1910112603">
                                                                                                                              <w:marLeft w:val="0"/>
                                                                                                                              <w:marRight w:val="0"/>
                                                                                                                              <w:marTop w:val="0"/>
                                                                                                                              <w:marBottom w:val="0"/>
                                                                                                                              <w:divBdr>
                                                                                                                                <w:top w:val="none" w:sz="0" w:space="0" w:color="auto"/>
                                                                                                                                <w:left w:val="none" w:sz="0" w:space="0" w:color="auto"/>
                                                                                                                                <w:bottom w:val="none" w:sz="0" w:space="0" w:color="auto"/>
                                                                                                                                <w:right w:val="none" w:sz="0" w:space="0" w:color="auto"/>
                                                                                                                              </w:divBdr>
                                                                                                                            </w:div>
                                                                                                                          </w:divsChild>
                                                                                                                        </w:div>
                                                                                                                        <w:div w:id="1974288146">
                                                                                                                          <w:marLeft w:val="0"/>
                                                                                                                          <w:marRight w:val="0"/>
                                                                                                                          <w:marTop w:val="0"/>
                                                                                                                          <w:marBottom w:val="0"/>
                                                                                                                          <w:divBdr>
                                                                                                                            <w:top w:val="none" w:sz="0" w:space="0" w:color="auto"/>
                                                                                                                            <w:left w:val="none" w:sz="0" w:space="0" w:color="auto"/>
                                                                                                                            <w:bottom w:val="none" w:sz="0" w:space="0" w:color="auto"/>
                                                                                                                            <w:right w:val="none" w:sz="0" w:space="0" w:color="auto"/>
                                                                                                                          </w:divBdr>
                                                                                                                          <w:divsChild>
                                                                                                                            <w:div w:id="569851650">
                                                                                                                              <w:marLeft w:val="0"/>
                                                                                                                              <w:marRight w:val="0"/>
                                                                                                                              <w:marTop w:val="0"/>
                                                                                                                              <w:marBottom w:val="0"/>
                                                                                                                              <w:divBdr>
                                                                                                                                <w:top w:val="none" w:sz="0" w:space="0" w:color="auto"/>
                                                                                                                                <w:left w:val="none" w:sz="0" w:space="0" w:color="auto"/>
                                                                                                                                <w:bottom w:val="none" w:sz="0" w:space="0" w:color="auto"/>
                                                                                                                                <w:right w:val="none" w:sz="0" w:space="0" w:color="auto"/>
                                                                                                                              </w:divBdr>
                                                                                                                            </w:div>
                                                                                                                            <w:div w:id="1229608145">
                                                                                                                              <w:marLeft w:val="0"/>
                                                                                                                              <w:marRight w:val="0"/>
                                                                                                                              <w:marTop w:val="0"/>
                                                                                                                              <w:marBottom w:val="0"/>
                                                                                                                              <w:divBdr>
                                                                                                                                <w:top w:val="none" w:sz="0" w:space="0" w:color="auto"/>
                                                                                                                                <w:left w:val="none" w:sz="0" w:space="0" w:color="auto"/>
                                                                                                                                <w:bottom w:val="none" w:sz="0" w:space="0" w:color="auto"/>
                                                                                                                                <w:right w:val="none" w:sz="0" w:space="0" w:color="auto"/>
                                                                                                                              </w:divBdr>
                                                                                                                            </w:div>
                                                                                                                          </w:divsChild>
                                                                                                                        </w:div>
                                                                                                                        <w:div w:id="1774327277">
                                                                                                                          <w:marLeft w:val="0"/>
                                                                                                                          <w:marRight w:val="0"/>
                                                                                                                          <w:marTop w:val="0"/>
                                                                                                                          <w:marBottom w:val="0"/>
                                                                                                                          <w:divBdr>
                                                                                                                            <w:top w:val="none" w:sz="0" w:space="0" w:color="auto"/>
                                                                                                                            <w:left w:val="none" w:sz="0" w:space="0" w:color="auto"/>
                                                                                                                            <w:bottom w:val="none" w:sz="0" w:space="0" w:color="auto"/>
                                                                                                                            <w:right w:val="none" w:sz="0" w:space="0" w:color="auto"/>
                                                                                                                          </w:divBdr>
                                                                                                                          <w:divsChild>
                                                                                                                            <w:div w:id="688601156">
                                                                                                                              <w:marLeft w:val="0"/>
                                                                                                                              <w:marRight w:val="0"/>
                                                                                                                              <w:marTop w:val="0"/>
                                                                                                                              <w:marBottom w:val="0"/>
                                                                                                                              <w:divBdr>
                                                                                                                                <w:top w:val="none" w:sz="0" w:space="0" w:color="auto"/>
                                                                                                                                <w:left w:val="none" w:sz="0" w:space="0" w:color="auto"/>
                                                                                                                                <w:bottom w:val="none" w:sz="0" w:space="0" w:color="auto"/>
                                                                                                                                <w:right w:val="none" w:sz="0" w:space="0" w:color="auto"/>
                                                                                                                              </w:divBdr>
                                                                                                                            </w:div>
                                                                                                                            <w:div w:id="545874703">
                                                                                                                              <w:marLeft w:val="0"/>
                                                                                                                              <w:marRight w:val="0"/>
                                                                                                                              <w:marTop w:val="0"/>
                                                                                                                              <w:marBottom w:val="0"/>
                                                                                                                              <w:divBdr>
                                                                                                                                <w:top w:val="none" w:sz="0" w:space="0" w:color="auto"/>
                                                                                                                                <w:left w:val="none" w:sz="0" w:space="0" w:color="auto"/>
                                                                                                                                <w:bottom w:val="none" w:sz="0" w:space="0" w:color="auto"/>
                                                                                                                                <w:right w:val="none" w:sz="0" w:space="0" w:color="auto"/>
                                                                                                                              </w:divBdr>
                                                                                                                            </w:div>
                                                                                                                          </w:divsChild>
                                                                                                                        </w:div>
                                                                                                                        <w:div w:id="357194494">
                                                                                                                          <w:marLeft w:val="0"/>
                                                                                                                          <w:marRight w:val="0"/>
                                                                                                                          <w:marTop w:val="0"/>
                                                                                                                          <w:marBottom w:val="0"/>
                                                                                                                          <w:divBdr>
                                                                                                                            <w:top w:val="none" w:sz="0" w:space="0" w:color="auto"/>
                                                                                                                            <w:left w:val="none" w:sz="0" w:space="0" w:color="auto"/>
                                                                                                                            <w:bottom w:val="none" w:sz="0" w:space="0" w:color="auto"/>
                                                                                                                            <w:right w:val="none" w:sz="0" w:space="0" w:color="auto"/>
                                                                                                                          </w:divBdr>
                                                                                                                          <w:divsChild>
                                                                                                                            <w:div w:id="1172523443">
                                                                                                                              <w:marLeft w:val="0"/>
                                                                                                                              <w:marRight w:val="0"/>
                                                                                                                              <w:marTop w:val="0"/>
                                                                                                                              <w:marBottom w:val="0"/>
                                                                                                                              <w:divBdr>
                                                                                                                                <w:top w:val="none" w:sz="0" w:space="0" w:color="auto"/>
                                                                                                                                <w:left w:val="none" w:sz="0" w:space="0" w:color="auto"/>
                                                                                                                                <w:bottom w:val="none" w:sz="0" w:space="0" w:color="auto"/>
                                                                                                                                <w:right w:val="none" w:sz="0" w:space="0" w:color="auto"/>
                                                                                                                              </w:divBdr>
                                                                                                                            </w:div>
                                                                                                                            <w:div w:id="1765102942">
                                                                                                                              <w:marLeft w:val="0"/>
                                                                                                                              <w:marRight w:val="0"/>
                                                                                                                              <w:marTop w:val="0"/>
                                                                                                                              <w:marBottom w:val="0"/>
                                                                                                                              <w:divBdr>
                                                                                                                                <w:top w:val="none" w:sz="0" w:space="0" w:color="auto"/>
                                                                                                                                <w:left w:val="none" w:sz="0" w:space="0" w:color="auto"/>
                                                                                                                                <w:bottom w:val="none" w:sz="0" w:space="0" w:color="auto"/>
                                                                                                                                <w:right w:val="none" w:sz="0" w:space="0" w:color="auto"/>
                                                                                                                              </w:divBdr>
                                                                                                                            </w:div>
                                                                                                                          </w:divsChild>
                                                                                                                        </w:div>
                                                                                                                        <w:div w:id="354235208">
                                                                                                                          <w:marLeft w:val="0"/>
                                                                                                                          <w:marRight w:val="0"/>
                                                                                                                          <w:marTop w:val="0"/>
                                                                                                                          <w:marBottom w:val="0"/>
                                                                                                                          <w:divBdr>
                                                                                                                            <w:top w:val="none" w:sz="0" w:space="0" w:color="auto"/>
                                                                                                                            <w:left w:val="none" w:sz="0" w:space="0" w:color="auto"/>
                                                                                                                            <w:bottom w:val="none" w:sz="0" w:space="0" w:color="auto"/>
                                                                                                                            <w:right w:val="none" w:sz="0" w:space="0" w:color="auto"/>
                                                                                                                          </w:divBdr>
                                                                                                                          <w:divsChild>
                                                                                                                            <w:div w:id="1718818963">
                                                                                                                              <w:marLeft w:val="0"/>
                                                                                                                              <w:marRight w:val="0"/>
                                                                                                                              <w:marTop w:val="0"/>
                                                                                                                              <w:marBottom w:val="0"/>
                                                                                                                              <w:divBdr>
                                                                                                                                <w:top w:val="none" w:sz="0" w:space="0" w:color="auto"/>
                                                                                                                                <w:left w:val="none" w:sz="0" w:space="0" w:color="auto"/>
                                                                                                                                <w:bottom w:val="none" w:sz="0" w:space="0" w:color="auto"/>
                                                                                                                                <w:right w:val="none" w:sz="0" w:space="0" w:color="auto"/>
                                                                                                                              </w:divBdr>
                                                                                                                            </w:div>
                                                                                                                            <w:div w:id="1105464428">
                                                                                                                              <w:marLeft w:val="0"/>
                                                                                                                              <w:marRight w:val="0"/>
                                                                                                                              <w:marTop w:val="0"/>
                                                                                                                              <w:marBottom w:val="0"/>
                                                                                                                              <w:divBdr>
                                                                                                                                <w:top w:val="none" w:sz="0" w:space="0" w:color="auto"/>
                                                                                                                                <w:left w:val="none" w:sz="0" w:space="0" w:color="auto"/>
                                                                                                                                <w:bottom w:val="none" w:sz="0" w:space="0" w:color="auto"/>
                                                                                                                                <w:right w:val="none" w:sz="0" w:space="0" w:color="auto"/>
                                                                                                                              </w:divBdr>
                                                                                                                            </w:div>
                                                                                                                          </w:divsChild>
                                                                                                                        </w:div>
                                                                                                                        <w:div w:id="1666856610">
                                                                                                                          <w:marLeft w:val="0"/>
                                                                                                                          <w:marRight w:val="0"/>
                                                                                                                          <w:marTop w:val="0"/>
                                                                                                                          <w:marBottom w:val="0"/>
                                                                                                                          <w:divBdr>
                                                                                                                            <w:top w:val="none" w:sz="0" w:space="0" w:color="auto"/>
                                                                                                                            <w:left w:val="none" w:sz="0" w:space="0" w:color="auto"/>
                                                                                                                            <w:bottom w:val="none" w:sz="0" w:space="0" w:color="auto"/>
                                                                                                                            <w:right w:val="none" w:sz="0" w:space="0" w:color="auto"/>
                                                                                                                          </w:divBdr>
                                                                                                                          <w:divsChild>
                                                                                                                            <w:div w:id="1948733723">
                                                                                                                              <w:marLeft w:val="0"/>
                                                                                                                              <w:marRight w:val="0"/>
                                                                                                                              <w:marTop w:val="0"/>
                                                                                                                              <w:marBottom w:val="0"/>
                                                                                                                              <w:divBdr>
                                                                                                                                <w:top w:val="none" w:sz="0" w:space="0" w:color="auto"/>
                                                                                                                                <w:left w:val="none" w:sz="0" w:space="0" w:color="auto"/>
                                                                                                                                <w:bottom w:val="none" w:sz="0" w:space="0" w:color="auto"/>
                                                                                                                                <w:right w:val="none" w:sz="0" w:space="0" w:color="auto"/>
                                                                                                                              </w:divBdr>
                                                                                                                            </w:div>
                                                                                                                            <w:div w:id="708994478">
                                                                                                                              <w:marLeft w:val="0"/>
                                                                                                                              <w:marRight w:val="0"/>
                                                                                                                              <w:marTop w:val="0"/>
                                                                                                                              <w:marBottom w:val="0"/>
                                                                                                                              <w:divBdr>
                                                                                                                                <w:top w:val="none" w:sz="0" w:space="0" w:color="auto"/>
                                                                                                                                <w:left w:val="none" w:sz="0" w:space="0" w:color="auto"/>
                                                                                                                                <w:bottom w:val="none" w:sz="0" w:space="0" w:color="auto"/>
                                                                                                                                <w:right w:val="none" w:sz="0" w:space="0" w:color="auto"/>
                                                                                                                              </w:divBdr>
                                                                                                                            </w:div>
                                                                                                                          </w:divsChild>
                                                                                                                        </w:div>
                                                                                                                        <w:div w:id="1920746136">
                                                                                                                          <w:marLeft w:val="0"/>
                                                                                                                          <w:marRight w:val="0"/>
                                                                                                                          <w:marTop w:val="0"/>
                                                                                                                          <w:marBottom w:val="0"/>
                                                                                                                          <w:divBdr>
                                                                                                                            <w:top w:val="none" w:sz="0" w:space="0" w:color="auto"/>
                                                                                                                            <w:left w:val="none" w:sz="0" w:space="0" w:color="auto"/>
                                                                                                                            <w:bottom w:val="none" w:sz="0" w:space="0" w:color="auto"/>
                                                                                                                            <w:right w:val="none" w:sz="0" w:space="0" w:color="auto"/>
                                                                                                                          </w:divBdr>
                                                                                                                          <w:divsChild>
                                                                                                                            <w:div w:id="1792632527">
                                                                                                                              <w:marLeft w:val="0"/>
                                                                                                                              <w:marRight w:val="0"/>
                                                                                                                              <w:marTop w:val="0"/>
                                                                                                                              <w:marBottom w:val="0"/>
                                                                                                                              <w:divBdr>
                                                                                                                                <w:top w:val="none" w:sz="0" w:space="0" w:color="auto"/>
                                                                                                                                <w:left w:val="none" w:sz="0" w:space="0" w:color="auto"/>
                                                                                                                                <w:bottom w:val="none" w:sz="0" w:space="0" w:color="auto"/>
                                                                                                                                <w:right w:val="none" w:sz="0" w:space="0" w:color="auto"/>
                                                                                                                              </w:divBdr>
                                                                                                                            </w:div>
                                                                                                                            <w:div w:id="85735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5376">
                                                                                                                      <w:marLeft w:val="0"/>
                                                                                                                      <w:marRight w:val="0"/>
                                                                                                                      <w:marTop w:val="0"/>
                                                                                                                      <w:marBottom w:val="0"/>
                                                                                                                      <w:divBdr>
                                                                                                                        <w:top w:val="none" w:sz="0" w:space="0" w:color="auto"/>
                                                                                                                        <w:left w:val="none" w:sz="0" w:space="0" w:color="auto"/>
                                                                                                                        <w:bottom w:val="none" w:sz="0" w:space="0" w:color="auto"/>
                                                                                                                        <w:right w:val="none" w:sz="0" w:space="0" w:color="auto"/>
                                                                                                                      </w:divBdr>
                                                                                                                      <w:divsChild>
                                                                                                                        <w:div w:id="1137995604">
                                                                                                                          <w:marLeft w:val="0"/>
                                                                                                                          <w:marRight w:val="0"/>
                                                                                                                          <w:marTop w:val="0"/>
                                                                                                                          <w:marBottom w:val="0"/>
                                                                                                                          <w:divBdr>
                                                                                                                            <w:top w:val="none" w:sz="0" w:space="0" w:color="auto"/>
                                                                                                                            <w:left w:val="none" w:sz="0" w:space="0" w:color="auto"/>
                                                                                                                            <w:bottom w:val="none" w:sz="0" w:space="0" w:color="auto"/>
                                                                                                                            <w:right w:val="none" w:sz="0" w:space="0" w:color="auto"/>
                                                                                                                          </w:divBdr>
                                                                                                                          <w:divsChild>
                                                                                                                            <w:div w:id="586957907">
                                                                                                                              <w:marLeft w:val="0"/>
                                                                                                                              <w:marRight w:val="0"/>
                                                                                                                              <w:marTop w:val="0"/>
                                                                                                                              <w:marBottom w:val="0"/>
                                                                                                                              <w:divBdr>
                                                                                                                                <w:top w:val="none" w:sz="0" w:space="0" w:color="auto"/>
                                                                                                                                <w:left w:val="none" w:sz="0" w:space="0" w:color="auto"/>
                                                                                                                                <w:bottom w:val="none" w:sz="0" w:space="0" w:color="auto"/>
                                                                                                                                <w:right w:val="none" w:sz="0" w:space="0" w:color="auto"/>
                                                                                                                              </w:divBdr>
                                                                                                                            </w:div>
                                                                                                                          </w:divsChild>
                                                                                                                        </w:div>
                                                                                                                        <w:div w:id="1584220000">
                                                                                                                          <w:marLeft w:val="0"/>
                                                                                                                          <w:marRight w:val="0"/>
                                                                                                                          <w:marTop w:val="0"/>
                                                                                                                          <w:marBottom w:val="0"/>
                                                                                                                          <w:divBdr>
                                                                                                                            <w:top w:val="none" w:sz="0" w:space="0" w:color="auto"/>
                                                                                                                            <w:left w:val="none" w:sz="0" w:space="0" w:color="auto"/>
                                                                                                                            <w:bottom w:val="none" w:sz="0" w:space="0" w:color="auto"/>
                                                                                                                            <w:right w:val="none" w:sz="0" w:space="0" w:color="auto"/>
                                                                                                                          </w:divBdr>
                                                                                                                          <w:divsChild>
                                                                                                                            <w:div w:id="480847037">
                                                                                                                              <w:marLeft w:val="0"/>
                                                                                                                              <w:marRight w:val="0"/>
                                                                                                                              <w:marTop w:val="0"/>
                                                                                                                              <w:marBottom w:val="0"/>
                                                                                                                              <w:divBdr>
                                                                                                                                <w:top w:val="none" w:sz="0" w:space="0" w:color="auto"/>
                                                                                                                                <w:left w:val="none" w:sz="0" w:space="0" w:color="auto"/>
                                                                                                                                <w:bottom w:val="none" w:sz="0" w:space="0" w:color="auto"/>
                                                                                                                                <w:right w:val="none" w:sz="0" w:space="0" w:color="auto"/>
                                                                                                                              </w:divBdr>
                                                                                                                            </w:div>
                                                                                                                            <w:div w:id="83842974">
                                                                                                                              <w:marLeft w:val="0"/>
                                                                                                                              <w:marRight w:val="0"/>
                                                                                                                              <w:marTop w:val="0"/>
                                                                                                                              <w:marBottom w:val="0"/>
                                                                                                                              <w:divBdr>
                                                                                                                                <w:top w:val="none" w:sz="0" w:space="0" w:color="auto"/>
                                                                                                                                <w:left w:val="none" w:sz="0" w:space="0" w:color="auto"/>
                                                                                                                                <w:bottom w:val="none" w:sz="0" w:space="0" w:color="auto"/>
                                                                                                                                <w:right w:val="none" w:sz="0" w:space="0" w:color="auto"/>
                                                                                                                              </w:divBdr>
                                                                                                                            </w:div>
                                                                                                                          </w:divsChild>
                                                                                                                        </w:div>
                                                                                                                        <w:div w:id="999114367">
                                                                                                                          <w:marLeft w:val="0"/>
                                                                                                                          <w:marRight w:val="0"/>
                                                                                                                          <w:marTop w:val="0"/>
                                                                                                                          <w:marBottom w:val="0"/>
                                                                                                                          <w:divBdr>
                                                                                                                            <w:top w:val="none" w:sz="0" w:space="0" w:color="auto"/>
                                                                                                                            <w:left w:val="none" w:sz="0" w:space="0" w:color="auto"/>
                                                                                                                            <w:bottom w:val="none" w:sz="0" w:space="0" w:color="auto"/>
                                                                                                                            <w:right w:val="none" w:sz="0" w:space="0" w:color="auto"/>
                                                                                                                          </w:divBdr>
                                                                                                                          <w:divsChild>
                                                                                                                            <w:div w:id="1497305934">
                                                                                                                              <w:marLeft w:val="0"/>
                                                                                                                              <w:marRight w:val="0"/>
                                                                                                                              <w:marTop w:val="0"/>
                                                                                                                              <w:marBottom w:val="0"/>
                                                                                                                              <w:divBdr>
                                                                                                                                <w:top w:val="none" w:sz="0" w:space="0" w:color="auto"/>
                                                                                                                                <w:left w:val="none" w:sz="0" w:space="0" w:color="auto"/>
                                                                                                                                <w:bottom w:val="none" w:sz="0" w:space="0" w:color="auto"/>
                                                                                                                                <w:right w:val="none" w:sz="0" w:space="0" w:color="auto"/>
                                                                                                                              </w:divBdr>
                                                                                                                            </w:div>
                                                                                                                            <w:div w:id="371275564">
                                                                                                                              <w:marLeft w:val="0"/>
                                                                                                                              <w:marRight w:val="0"/>
                                                                                                                              <w:marTop w:val="0"/>
                                                                                                                              <w:marBottom w:val="0"/>
                                                                                                                              <w:divBdr>
                                                                                                                                <w:top w:val="none" w:sz="0" w:space="0" w:color="auto"/>
                                                                                                                                <w:left w:val="none" w:sz="0" w:space="0" w:color="auto"/>
                                                                                                                                <w:bottom w:val="none" w:sz="0" w:space="0" w:color="auto"/>
                                                                                                                                <w:right w:val="none" w:sz="0" w:space="0" w:color="auto"/>
                                                                                                                              </w:divBdr>
                                                                                                                            </w:div>
                                                                                                                          </w:divsChild>
                                                                                                                        </w:div>
                                                                                                                        <w:div w:id="234358254">
                                                                                                                          <w:marLeft w:val="0"/>
                                                                                                                          <w:marRight w:val="0"/>
                                                                                                                          <w:marTop w:val="0"/>
                                                                                                                          <w:marBottom w:val="0"/>
                                                                                                                          <w:divBdr>
                                                                                                                            <w:top w:val="none" w:sz="0" w:space="0" w:color="auto"/>
                                                                                                                            <w:left w:val="none" w:sz="0" w:space="0" w:color="auto"/>
                                                                                                                            <w:bottom w:val="none" w:sz="0" w:space="0" w:color="auto"/>
                                                                                                                            <w:right w:val="none" w:sz="0" w:space="0" w:color="auto"/>
                                                                                                                          </w:divBdr>
                                                                                                                          <w:divsChild>
                                                                                                                            <w:div w:id="332955267">
                                                                                                                              <w:marLeft w:val="0"/>
                                                                                                                              <w:marRight w:val="0"/>
                                                                                                                              <w:marTop w:val="0"/>
                                                                                                                              <w:marBottom w:val="0"/>
                                                                                                                              <w:divBdr>
                                                                                                                                <w:top w:val="none" w:sz="0" w:space="0" w:color="auto"/>
                                                                                                                                <w:left w:val="none" w:sz="0" w:space="0" w:color="auto"/>
                                                                                                                                <w:bottom w:val="none" w:sz="0" w:space="0" w:color="auto"/>
                                                                                                                                <w:right w:val="none" w:sz="0" w:space="0" w:color="auto"/>
                                                                                                                              </w:divBdr>
                                                                                                                            </w:div>
                                                                                                                            <w:div w:id="663096094">
                                                                                                                              <w:marLeft w:val="0"/>
                                                                                                                              <w:marRight w:val="0"/>
                                                                                                                              <w:marTop w:val="0"/>
                                                                                                                              <w:marBottom w:val="0"/>
                                                                                                                              <w:divBdr>
                                                                                                                                <w:top w:val="none" w:sz="0" w:space="0" w:color="auto"/>
                                                                                                                                <w:left w:val="none" w:sz="0" w:space="0" w:color="auto"/>
                                                                                                                                <w:bottom w:val="none" w:sz="0" w:space="0" w:color="auto"/>
                                                                                                                                <w:right w:val="none" w:sz="0" w:space="0" w:color="auto"/>
                                                                                                                              </w:divBdr>
                                                                                                                            </w:div>
                                                                                                                          </w:divsChild>
                                                                                                                        </w:div>
                                                                                                                        <w:div w:id="1119034590">
                                                                                                                          <w:marLeft w:val="0"/>
                                                                                                                          <w:marRight w:val="0"/>
                                                                                                                          <w:marTop w:val="0"/>
                                                                                                                          <w:marBottom w:val="0"/>
                                                                                                                          <w:divBdr>
                                                                                                                            <w:top w:val="none" w:sz="0" w:space="0" w:color="auto"/>
                                                                                                                            <w:left w:val="none" w:sz="0" w:space="0" w:color="auto"/>
                                                                                                                            <w:bottom w:val="none" w:sz="0" w:space="0" w:color="auto"/>
                                                                                                                            <w:right w:val="none" w:sz="0" w:space="0" w:color="auto"/>
                                                                                                                          </w:divBdr>
                                                                                                                          <w:divsChild>
                                                                                                                            <w:div w:id="159128833">
                                                                                                                              <w:marLeft w:val="0"/>
                                                                                                                              <w:marRight w:val="0"/>
                                                                                                                              <w:marTop w:val="0"/>
                                                                                                                              <w:marBottom w:val="0"/>
                                                                                                                              <w:divBdr>
                                                                                                                                <w:top w:val="none" w:sz="0" w:space="0" w:color="auto"/>
                                                                                                                                <w:left w:val="none" w:sz="0" w:space="0" w:color="auto"/>
                                                                                                                                <w:bottom w:val="none" w:sz="0" w:space="0" w:color="auto"/>
                                                                                                                                <w:right w:val="none" w:sz="0" w:space="0" w:color="auto"/>
                                                                                                                              </w:divBdr>
                                                                                                                            </w:div>
                                                                                                                            <w:div w:id="853878194">
                                                                                                                              <w:marLeft w:val="0"/>
                                                                                                                              <w:marRight w:val="0"/>
                                                                                                                              <w:marTop w:val="0"/>
                                                                                                                              <w:marBottom w:val="0"/>
                                                                                                                              <w:divBdr>
                                                                                                                                <w:top w:val="none" w:sz="0" w:space="0" w:color="auto"/>
                                                                                                                                <w:left w:val="none" w:sz="0" w:space="0" w:color="auto"/>
                                                                                                                                <w:bottom w:val="none" w:sz="0" w:space="0" w:color="auto"/>
                                                                                                                                <w:right w:val="none" w:sz="0" w:space="0" w:color="auto"/>
                                                                                                                              </w:divBdr>
                                                                                                                            </w:div>
                                                                                                                          </w:divsChild>
                                                                                                                        </w:div>
                                                                                                                        <w:div w:id="275597752">
                                                                                                                          <w:marLeft w:val="0"/>
                                                                                                                          <w:marRight w:val="0"/>
                                                                                                                          <w:marTop w:val="0"/>
                                                                                                                          <w:marBottom w:val="0"/>
                                                                                                                          <w:divBdr>
                                                                                                                            <w:top w:val="none" w:sz="0" w:space="0" w:color="auto"/>
                                                                                                                            <w:left w:val="none" w:sz="0" w:space="0" w:color="auto"/>
                                                                                                                            <w:bottom w:val="none" w:sz="0" w:space="0" w:color="auto"/>
                                                                                                                            <w:right w:val="none" w:sz="0" w:space="0" w:color="auto"/>
                                                                                                                          </w:divBdr>
                                                                                                                          <w:divsChild>
                                                                                                                            <w:div w:id="2001884839">
                                                                                                                              <w:marLeft w:val="0"/>
                                                                                                                              <w:marRight w:val="0"/>
                                                                                                                              <w:marTop w:val="0"/>
                                                                                                                              <w:marBottom w:val="0"/>
                                                                                                                              <w:divBdr>
                                                                                                                                <w:top w:val="none" w:sz="0" w:space="0" w:color="auto"/>
                                                                                                                                <w:left w:val="none" w:sz="0" w:space="0" w:color="auto"/>
                                                                                                                                <w:bottom w:val="none" w:sz="0" w:space="0" w:color="auto"/>
                                                                                                                                <w:right w:val="none" w:sz="0" w:space="0" w:color="auto"/>
                                                                                                                              </w:divBdr>
                                                                                                                            </w:div>
                                                                                                                            <w:div w:id="1792018877">
                                                                                                                              <w:marLeft w:val="0"/>
                                                                                                                              <w:marRight w:val="0"/>
                                                                                                                              <w:marTop w:val="0"/>
                                                                                                                              <w:marBottom w:val="0"/>
                                                                                                                              <w:divBdr>
                                                                                                                                <w:top w:val="none" w:sz="0" w:space="0" w:color="auto"/>
                                                                                                                                <w:left w:val="none" w:sz="0" w:space="0" w:color="auto"/>
                                                                                                                                <w:bottom w:val="none" w:sz="0" w:space="0" w:color="auto"/>
                                                                                                                                <w:right w:val="none" w:sz="0" w:space="0" w:color="auto"/>
                                                                                                                              </w:divBdr>
                                                                                                                            </w:div>
                                                                                                                          </w:divsChild>
                                                                                                                        </w:div>
                                                                                                                        <w:div w:id="164906796">
                                                                                                                          <w:marLeft w:val="0"/>
                                                                                                                          <w:marRight w:val="0"/>
                                                                                                                          <w:marTop w:val="0"/>
                                                                                                                          <w:marBottom w:val="0"/>
                                                                                                                          <w:divBdr>
                                                                                                                            <w:top w:val="none" w:sz="0" w:space="0" w:color="auto"/>
                                                                                                                            <w:left w:val="none" w:sz="0" w:space="0" w:color="auto"/>
                                                                                                                            <w:bottom w:val="none" w:sz="0" w:space="0" w:color="auto"/>
                                                                                                                            <w:right w:val="none" w:sz="0" w:space="0" w:color="auto"/>
                                                                                                                          </w:divBdr>
                                                                                                                          <w:divsChild>
                                                                                                                            <w:div w:id="1024790719">
                                                                                                                              <w:marLeft w:val="0"/>
                                                                                                                              <w:marRight w:val="0"/>
                                                                                                                              <w:marTop w:val="0"/>
                                                                                                                              <w:marBottom w:val="0"/>
                                                                                                                              <w:divBdr>
                                                                                                                                <w:top w:val="none" w:sz="0" w:space="0" w:color="auto"/>
                                                                                                                                <w:left w:val="none" w:sz="0" w:space="0" w:color="auto"/>
                                                                                                                                <w:bottom w:val="none" w:sz="0" w:space="0" w:color="auto"/>
                                                                                                                                <w:right w:val="none" w:sz="0" w:space="0" w:color="auto"/>
                                                                                                                              </w:divBdr>
                                                                                                                            </w:div>
                                                                                                                            <w:div w:id="181379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2957905">
                                                                                              <w:marLeft w:val="0"/>
                                                                                              <w:marRight w:val="0"/>
                                                                                              <w:marTop w:val="0"/>
                                                                                              <w:marBottom w:val="0"/>
                                                                                              <w:divBdr>
                                                                                                <w:top w:val="none" w:sz="0" w:space="0" w:color="auto"/>
                                                                                                <w:left w:val="none" w:sz="0" w:space="0" w:color="auto"/>
                                                                                                <w:bottom w:val="none" w:sz="0" w:space="0" w:color="auto"/>
                                                                                                <w:right w:val="none" w:sz="0" w:space="0" w:color="auto"/>
                                                                                              </w:divBdr>
                                                                                              <w:divsChild>
                                                                                                <w:div w:id="76560791">
                                                                                                  <w:marLeft w:val="0"/>
                                                                                                  <w:marRight w:val="0"/>
                                                                                                  <w:marTop w:val="0"/>
                                                                                                  <w:marBottom w:val="0"/>
                                                                                                  <w:divBdr>
                                                                                                    <w:top w:val="none" w:sz="0" w:space="0" w:color="auto"/>
                                                                                                    <w:left w:val="none" w:sz="0" w:space="0" w:color="auto"/>
                                                                                                    <w:bottom w:val="none" w:sz="0" w:space="0" w:color="auto"/>
                                                                                                    <w:right w:val="none" w:sz="0" w:space="0" w:color="auto"/>
                                                                                                  </w:divBdr>
                                                                                                  <w:divsChild>
                                                                                                    <w:div w:id="1469517348">
                                                                                                      <w:marLeft w:val="0"/>
                                                                                                      <w:marRight w:val="0"/>
                                                                                                      <w:marTop w:val="0"/>
                                                                                                      <w:marBottom w:val="0"/>
                                                                                                      <w:divBdr>
                                                                                                        <w:top w:val="none" w:sz="0" w:space="0" w:color="auto"/>
                                                                                                        <w:left w:val="none" w:sz="0" w:space="0" w:color="auto"/>
                                                                                                        <w:bottom w:val="none" w:sz="0" w:space="0" w:color="auto"/>
                                                                                                        <w:right w:val="none" w:sz="0" w:space="0" w:color="auto"/>
                                                                                                      </w:divBdr>
                                                                                                    </w:div>
                                                                                                  </w:divsChild>
                                                                                                </w:div>
                                                                                                <w:div w:id="571550773">
                                                                                                  <w:marLeft w:val="0"/>
                                                                                                  <w:marRight w:val="0"/>
                                                                                                  <w:marTop w:val="0"/>
                                                                                                  <w:marBottom w:val="0"/>
                                                                                                  <w:divBdr>
                                                                                                    <w:top w:val="none" w:sz="0" w:space="0" w:color="auto"/>
                                                                                                    <w:left w:val="none" w:sz="0" w:space="0" w:color="auto"/>
                                                                                                    <w:bottom w:val="none" w:sz="0" w:space="0" w:color="auto"/>
                                                                                                    <w:right w:val="none" w:sz="0" w:space="0" w:color="auto"/>
                                                                                                  </w:divBdr>
                                                                                                  <w:divsChild>
                                                                                                    <w:div w:id="1382557262">
                                                                                                      <w:marLeft w:val="0"/>
                                                                                                      <w:marRight w:val="0"/>
                                                                                                      <w:marTop w:val="0"/>
                                                                                                      <w:marBottom w:val="0"/>
                                                                                                      <w:divBdr>
                                                                                                        <w:top w:val="none" w:sz="0" w:space="0" w:color="auto"/>
                                                                                                        <w:left w:val="none" w:sz="0" w:space="0" w:color="auto"/>
                                                                                                        <w:bottom w:val="none" w:sz="0" w:space="0" w:color="auto"/>
                                                                                                        <w:right w:val="none" w:sz="0" w:space="0" w:color="auto"/>
                                                                                                      </w:divBdr>
                                                                                                    </w:div>
                                                                                                  </w:divsChild>
                                                                                                </w:div>
                                                                                                <w:div w:id="673149661">
                                                                                                  <w:marLeft w:val="0"/>
                                                                                                  <w:marRight w:val="0"/>
                                                                                                  <w:marTop w:val="0"/>
                                                                                                  <w:marBottom w:val="0"/>
                                                                                                  <w:divBdr>
                                                                                                    <w:top w:val="none" w:sz="0" w:space="0" w:color="auto"/>
                                                                                                    <w:left w:val="none" w:sz="0" w:space="0" w:color="auto"/>
                                                                                                    <w:bottom w:val="none" w:sz="0" w:space="0" w:color="auto"/>
                                                                                                    <w:right w:val="none" w:sz="0" w:space="0" w:color="auto"/>
                                                                                                  </w:divBdr>
                                                                                                  <w:divsChild>
                                                                                                    <w:div w:id="849218915">
                                                                                                      <w:marLeft w:val="0"/>
                                                                                                      <w:marRight w:val="0"/>
                                                                                                      <w:marTop w:val="0"/>
                                                                                                      <w:marBottom w:val="0"/>
                                                                                                      <w:divBdr>
                                                                                                        <w:top w:val="none" w:sz="0" w:space="0" w:color="auto"/>
                                                                                                        <w:left w:val="none" w:sz="0" w:space="0" w:color="auto"/>
                                                                                                        <w:bottom w:val="none" w:sz="0" w:space="0" w:color="auto"/>
                                                                                                        <w:right w:val="none" w:sz="0" w:space="0" w:color="auto"/>
                                                                                                      </w:divBdr>
                                                                                                    </w:div>
                                                                                                  </w:divsChild>
                                                                                                </w:div>
                                                                                                <w:div w:id="1398087221">
                                                                                                  <w:marLeft w:val="0"/>
                                                                                                  <w:marRight w:val="0"/>
                                                                                                  <w:marTop w:val="0"/>
                                                                                                  <w:marBottom w:val="0"/>
                                                                                                  <w:divBdr>
                                                                                                    <w:top w:val="none" w:sz="0" w:space="0" w:color="auto"/>
                                                                                                    <w:left w:val="none" w:sz="0" w:space="0" w:color="auto"/>
                                                                                                    <w:bottom w:val="none" w:sz="0" w:space="0" w:color="auto"/>
                                                                                                    <w:right w:val="none" w:sz="0" w:space="0" w:color="auto"/>
                                                                                                  </w:divBdr>
                                                                                                  <w:divsChild>
                                                                                                    <w:div w:id="613050924">
                                                                                                      <w:marLeft w:val="0"/>
                                                                                                      <w:marRight w:val="0"/>
                                                                                                      <w:marTop w:val="0"/>
                                                                                                      <w:marBottom w:val="0"/>
                                                                                                      <w:divBdr>
                                                                                                        <w:top w:val="none" w:sz="0" w:space="0" w:color="auto"/>
                                                                                                        <w:left w:val="none" w:sz="0" w:space="0" w:color="auto"/>
                                                                                                        <w:bottom w:val="none" w:sz="0" w:space="0" w:color="auto"/>
                                                                                                        <w:right w:val="none" w:sz="0" w:space="0" w:color="auto"/>
                                                                                                      </w:divBdr>
                                                                                                      <w:divsChild>
                                                                                                        <w:div w:id="573006892">
                                                                                                          <w:marLeft w:val="0"/>
                                                                                                          <w:marRight w:val="0"/>
                                                                                                          <w:marTop w:val="0"/>
                                                                                                          <w:marBottom w:val="0"/>
                                                                                                          <w:divBdr>
                                                                                                            <w:top w:val="none" w:sz="0" w:space="0" w:color="auto"/>
                                                                                                            <w:left w:val="none" w:sz="0" w:space="0" w:color="auto"/>
                                                                                                            <w:bottom w:val="none" w:sz="0" w:space="0" w:color="auto"/>
                                                                                                            <w:right w:val="none" w:sz="0" w:space="0" w:color="auto"/>
                                                                                                          </w:divBdr>
                                                                                                          <w:divsChild>
                                                                                                            <w:div w:id="1811897273">
                                                                                                              <w:marLeft w:val="0"/>
                                                                                                              <w:marRight w:val="0"/>
                                                                                                              <w:marTop w:val="0"/>
                                                                                                              <w:marBottom w:val="0"/>
                                                                                                              <w:divBdr>
                                                                                                                <w:top w:val="none" w:sz="0" w:space="0" w:color="auto"/>
                                                                                                                <w:left w:val="none" w:sz="0" w:space="0" w:color="auto"/>
                                                                                                                <w:bottom w:val="none" w:sz="0" w:space="0" w:color="auto"/>
                                                                                                                <w:right w:val="none" w:sz="0" w:space="0" w:color="auto"/>
                                                                                                              </w:divBdr>
                                                                                                            </w:div>
                                                                                                            <w:div w:id="1583564946">
                                                                                                              <w:marLeft w:val="0"/>
                                                                                                              <w:marRight w:val="0"/>
                                                                                                              <w:marTop w:val="0"/>
                                                                                                              <w:marBottom w:val="0"/>
                                                                                                              <w:divBdr>
                                                                                                                <w:top w:val="none" w:sz="0" w:space="0" w:color="auto"/>
                                                                                                                <w:left w:val="none" w:sz="0" w:space="0" w:color="auto"/>
                                                                                                                <w:bottom w:val="none" w:sz="0" w:space="0" w:color="auto"/>
                                                                                                                <w:right w:val="none" w:sz="0" w:space="0" w:color="auto"/>
                                                                                                              </w:divBdr>
                                                                                                            </w:div>
                                                                                                          </w:divsChild>
                                                                                                        </w:div>
                                                                                                        <w:div w:id="1891528065">
                                                                                                          <w:marLeft w:val="0"/>
                                                                                                          <w:marRight w:val="0"/>
                                                                                                          <w:marTop w:val="0"/>
                                                                                                          <w:marBottom w:val="0"/>
                                                                                                          <w:divBdr>
                                                                                                            <w:top w:val="none" w:sz="0" w:space="0" w:color="auto"/>
                                                                                                            <w:left w:val="none" w:sz="0" w:space="0" w:color="auto"/>
                                                                                                            <w:bottom w:val="none" w:sz="0" w:space="0" w:color="auto"/>
                                                                                                            <w:right w:val="none" w:sz="0" w:space="0" w:color="auto"/>
                                                                                                          </w:divBdr>
                                                                                                          <w:divsChild>
                                                                                                            <w:div w:id="551624193">
                                                                                                              <w:marLeft w:val="0"/>
                                                                                                              <w:marRight w:val="0"/>
                                                                                                              <w:marTop w:val="0"/>
                                                                                                              <w:marBottom w:val="0"/>
                                                                                                              <w:divBdr>
                                                                                                                <w:top w:val="none" w:sz="0" w:space="0" w:color="auto"/>
                                                                                                                <w:left w:val="none" w:sz="0" w:space="0" w:color="auto"/>
                                                                                                                <w:bottom w:val="none" w:sz="0" w:space="0" w:color="auto"/>
                                                                                                                <w:right w:val="none" w:sz="0" w:space="0" w:color="auto"/>
                                                                                                              </w:divBdr>
                                                                                                            </w:div>
                                                                                                            <w:div w:id="81155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230563">
                                                                                              <w:marLeft w:val="0"/>
                                                                                              <w:marRight w:val="0"/>
                                                                                              <w:marTop w:val="0"/>
                                                                                              <w:marBottom w:val="0"/>
                                                                                              <w:divBdr>
                                                                                                <w:top w:val="none" w:sz="0" w:space="0" w:color="auto"/>
                                                                                                <w:left w:val="none" w:sz="0" w:space="0" w:color="auto"/>
                                                                                                <w:bottom w:val="none" w:sz="0" w:space="0" w:color="auto"/>
                                                                                                <w:right w:val="none" w:sz="0" w:space="0" w:color="auto"/>
                                                                                              </w:divBdr>
                                                                                              <w:divsChild>
                                                                                                <w:div w:id="1388455631">
                                                                                                  <w:marLeft w:val="0"/>
                                                                                                  <w:marRight w:val="0"/>
                                                                                                  <w:marTop w:val="0"/>
                                                                                                  <w:marBottom w:val="0"/>
                                                                                                  <w:divBdr>
                                                                                                    <w:top w:val="none" w:sz="0" w:space="0" w:color="auto"/>
                                                                                                    <w:left w:val="none" w:sz="0" w:space="0" w:color="auto"/>
                                                                                                    <w:bottom w:val="none" w:sz="0" w:space="0" w:color="auto"/>
                                                                                                    <w:right w:val="none" w:sz="0" w:space="0" w:color="auto"/>
                                                                                                  </w:divBdr>
                                                                                                  <w:divsChild>
                                                                                                    <w:div w:id="308749677">
                                                                                                      <w:marLeft w:val="0"/>
                                                                                                      <w:marRight w:val="0"/>
                                                                                                      <w:marTop w:val="0"/>
                                                                                                      <w:marBottom w:val="0"/>
                                                                                                      <w:divBdr>
                                                                                                        <w:top w:val="none" w:sz="0" w:space="0" w:color="auto"/>
                                                                                                        <w:left w:val="none" w:sz="0" w:space="0" w:color="auto"/>
                                                                                                        <w:bottom w:val="none" w:sz="0" w:space="0" w:color="auto"/>
                                                                                                        <w:right w:val="none" w:sz="0" w:space="0" w:color="auto"/>
                                                                                                      </w:divBdr>
                                                                                                      <w:divsChild>
                                                                                                        <w:div w:id="1478842121">
                                                                                                          <w:marLeft w:val="0"/>
                                                                                                          <w:marRight w:val="0"/>
                                                                                                          <w:marTop w:val="0"/>
                                                                                                          <w:marBottom w:val="0"/>
                                                                                                          <w:divBdr>
                                                                                                            <w:top w:val="none" w:sz="0" w:space="0" w:color="auto"/>
                                                                                                            <w:left w:val="none" w:sz="0" w:space="0" w:color="auto"/>
                                                                                                            <w:bottom w:val="none" w:sz="0" w:space="0" w:color="auto"/>
                                                                                                            <w:right w:val="none" w:sz="0" w:space="0" w:color="auto"/>
                                                                                                          </w:divBdr>
                                                                                                        </w:div>
                                                                                                      </w:divsChild>
                                                                                                    </w:div>
                                                                                                    <w:div w:id="276447982">
                                                                                                      <w:marLeft w:val="0"/>
                                                                                                      <w:marRight w:val="0"/>
                                                                                                      <w:marTop w:val="0"/>
                                                                                                      <w:marBottom w:val="0"/>
                                                                                                      <w:divBdr>
                                                                                                        <w:top w:val="none" w:sz="0" w:space="0" w:color="auto"/>
                                                                                                        <w:left w:val="none" w:sz="0" w:space="0" w:color="auto"/>
                                                                                                        <w:bottom w:val="none" w:sz="0" w:space="0" w:color="auto"/>
                                                                                                        <w:right w:val="none" w:sz="0" w:space="0" w:color="auto"/>
                                                                                                      </w:divBdr>
                                                                                                      <w:divsChild>
                                                                                                        <w:div w:id="2008559870">
                                                                                                          <w:marLeft w:val="0"/>
                                                                                                          <w:marRight w:val="0"/>
                                                                                                          <w:marTop w:val="0"/>
                                                                                                          <w:marBottom w:val="0"/>
                                                                                                          <w:divBdr>
                                                                                                            <w:top w:val="none" w:sz="0" w:space="0" w:color="auto"/>
                                                                                                            <w:left w:val="none" w:sz="0" w:space="0" w:color="auto"/>
                                                                                                            <w:bottom w:val="none" w:sz="0" w:space="0" w:color="auto"/>
                                                                                                            <w:right w:val="none" w:sz="0" w:space="0" w:color="auto"/>
                                                                                                          </w:divBdr>
                                                                                                          <w:divsChild>
                                                                                                            <w:div w:id="12615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071381">
                                                                                                  <w:marLeft w:val="0"/>
                                                                                                  <w:marRight w:val="0"/>
                                                                                                  <w:marTop w:val="0"/>
                                                                                                  <w:marBottom w:val="0"/>
                                                                                                  <w:divBdr>
                                                                                                    <w:top w:val="none" w:sz="0" w:space="0" w:color="auto"/>
                                                                                                    <w:left w:val="none" w:sz="0" w:space="0" w:color="auto"/>
                                                                                                    <w:bottom w:val="none" w:sz="0" w:space="0" w:color="auto"/>
                                                                                                    <w:right w:val="none" w:sz="0" w:space="0" w:color="auto"/>
                                                                                                  </w:divBdr>
                                                                                                </w:div>
                                                                                                <w:div w:id="55635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167750">
      <w:bodyDiv w:val="1"/>
      <w:marLeft w:val="0"/>
      <w:marRight w:val="0"/>
      <w:marTop w:val="0"/>
      <w:marBottom w:val="0"/>
      <w:divBdr>
        <w:top w:val="none" w:sz="0" w:space="0" w:color="auto"/>
        <w:left w:val="none" w:sz="0" w:space="0" w:color="auto"/>
        <w:bottom w:val="none" w:sz="0" w:space="0" w:color="auto"/>
        <w:right w:val="none" w:sz="0" w:space="0" w:color="auto"/>
      </w:divBdr>
      <w:divsChild>
        <w:div w:id="1163199994">
          <w:marLeft w:val="0"/>
          <w:marRight w:val="0"/>
          <w:marTop w:val="0"/>
          <w:marBottom w:val="0"/>
          <w:divBdr>
            <w:top w:val="none" w:sz="0" w:space="0" w:color="auto"/>
            <w:left w:val="none" w:sz="0" w:space="0" w:color="auto"/>
            <w:bottom w:val="none" w:sz="0" w:space="0" w:color="auto"/>
            <w:right w:val="none" w:sz="0" w:space="0" w:color="auto"/>
          </w:divBdr>
          <w:divsChild>
            <w:div w:id="332144083">
              <w:marLeft w:val="0"/>
              <w:marRight w:val="0"/>
              <w:marTop w:val="0"/>
              <w:marBottom w:val="0"/>
              <w:divBdr>
                <w:top w:val="none" w:sz="0" w:space="0" w:color="auto"/>
                <w:left w:val="none" w:sz="0" w:space="0" w:color="auto"/>
                <w:bottom w:val="none" w:sz="0" w:space="0" w:color="auto"/>
                <w:right w:val="none" w:sz="0" w:space="0" w:color="auto"/>
              </w:divBdr>
              <w:divsChild>
                <w:div w:id="1642881134">
                  <w:marLeft w:val="0"/>
                  <w:marRight w:val="0"/>
                  <w:marTop w:val="0"/>
                  <w:marBottom w:val="0"/>
                  <w:divBdr>
                    <w:top w:val="none" w:sz="0" w:space="0" w:color="auto"/>
                    <w:left w:val="none" w:sz="0" w:space="0" w:color="auto"/>
                    <w:bottom w:val="none" w:sz="0" w:space="0" w:color="auto"/>
                    <w:right w:val="none" w:sz="0" w:space="0" w:color="auto"/>
                  </w:divBdr>
                  <w:divsChild>
                    <w:div w:id="2138333797">
                      <w:marLeft w:val="0"/>
                      <w:marRight w:val="0"/>
                      <w:marTop w:val="0"/>
                      <w:marBottom w:val="0"/>
                      <w:divBdr>
                        <w:top w:val="none" w:sz="0" w:space="0" w:color="auto"/>
                        <w:left w:val="none" w:sz="0" w:space="0" w:color="auto"/>
                        <w:bottom w:val="none" w:sz="0" w:space="0" w:color="auto"/>
                        <w:right w:val="none" w:sz="0" w:space="0" w:color="auto"/>
                      </w:divBdr>
                      <w:divsChild>
                        <w:div w:id="1346202004">
                          <w:marLeft w:val="0"/>
                          <w:marRight w:val="0"/>
                          <w:marTop w:val="0"/>
                          <w:marBottom w:val="0"/>
                          <w:divBdr>
                            <w:top w:val="none" w:sz="0" w:space="0" w:color="auto"/>
                            <w:left w:val="none" w:sz="0" w:space="0" w:color="auto"/>
                            <w:bottom w:val="none" w:sz="0" w:space="0" w:color="auto"/>
                            <w:right w:val="none" w:sz="0" w:space="0" w:color="auto"/>
                          </w:divBdr>
                          <w:divsChild>
                            <w:div w:id="276567520">
                              <w:marLeft w:val="0"/>
                              <w:marRight w:val="0"/>
                              <w:marTop w:val="0"/>
                              <w:marBottom w:val="0"/>
                              <w:divBdr>
                                <w:top w:val="none" w:sz="0" w:space="0" w:color="auto"/>
                                <w:left w:val="none" w:sz="0" w:space="0" w:color="auto"/>
                                <w:bottom w:val="none" w:sz="0" w:space="0" w:color="auto"/>
                                <w:right w:val="none" w:sz="0" w:space="0" w:color="auto"/>
                              </w:divBdr>
                              <w:divsChild>
                                <w:div w:id="1871920112">
                                  <w:marLeft w:val="0"/>
                                  <w:marRight w:val="0"/>
                                  <w:marTop w:val="0"/>
                                  <w:marBottom w:val="0"/>
                                  <w:divBdr>
                                    <w:top w:val="none" w:sz="0" w:space="0" w:color="auto"/>
                                    <w:left w:val="none" w:sz="0" w:space="0" w:color="auto"/>
                                    <w:bottom w:val="none" w:sz="0" w:space="0" w:color="auto"/>
                                    <w:right w:val="none" w:sz="0" w:space="0" w:color="auto"/>
                                  </w:divBdr>
                                  <w:divsChild>
                                    <w:div w:id="762343054">
                                      <w:marLeft w:val="0"/>
                                      <w:marRight w:val="0"/>
                                      <w:marTop w:val="0"/>
                                      <w:marBottom w:val="0"/>
                                      <w:divBdr>
                                        <w:top w:val="none" w:sz="0" w:space="0" w:color="auto"/>
                                        <w:left w:val="none" w:sz="0" w:space="0" w:color="auto"/>
                                        <w:bottom w:val="none" w:sz="0" w:space="0" w:color="auto"/>
                                        <w:right w:val="none" w:sz="0" w:space="0" w:color="auto"/>
                                      </w:divBdr>
                                      <w:divsChild>
                                        <w:div w:id="1086074487">
                                          <w:marLeft w:val="0"/>
                                          <w:marRight w:val="0"/>
                                          <w:marTop w:val="0"/>
                                          <w:marBottom w:val="0"/>
                                          <w:divBdr>
                                            <w:top w:val="none" w:sz="0" w:space="0" w:color="auto"/>
                                            <w:left w:val="none" w:sz="0" w:space="0" w:color="auto"/>
                                            <w:bottom w:val="none" w:sz="0" w:space="0" w:color="auto"/>
                                            <w:right w:val="none" w:sz="0" w:space="0" w:color="auto"/>
                                          </w:divBdr>
                                          <w:divsChild>
                                            <w:div w:id="952983861">
                                              <w:marLeft w:val="0"/>
                                              <w:marRight w:val="0"/>
                                              <w:marTop w:val="0"/>
                                              <w:marBottom w:val="0"/>
                                              <w:divBdr>
                                                <w:top w:val="single" w:sz="6" w:space="0" w:color="E5E5E5"/>
                                                <w:left w:val="single" w:sz="6" w:space="0" w:color="E5E5E5"/>
                                                <w:bottom w:val="single" w:sz="6" w:space="0" w:color="E5E5E5"/>
                                                <w:right w:val="single" w:sz="6" w:space="0" w:color="E5E5E5"/>
                                              </w:divBdr>
                                              <w:divsChild>
                                                <w:div w:id="1346517177">
                                                  <w:marLeft w:val="0"/>
                                                  <w:marRight w:val="0"/>
                                                  <w:marTop w:val="0"/>
                                                  <w:marBottom w:val="0"/>
                                                  <w:divBdr>
                                                    <w:top w:val="single" w:sz="6" w:space="0" w:color="E5E5E5"/>
                                                    <w:left w:val="none" w:sz="0" w:space="0" w:color="auto"/>
                                                    <w:bottom w:val="none" w:sz="0" w:space="0" w:color="auto"/>
                                                    <w:right w:val="none" w:sz="0" w:space="0" w:color="auto"/>
                                                  </w:divBdr>
                                                  <w:divsChild>
                                                    <w:div w:id="1459107943">
                                                      <w:marLeft w:val="0"/>
                                                      <w:marRight w:val="0"/>
                                                      <w:marTop w:val="0"/>
                                                      <w:marBottom w:val="0"/>
                                                      <w:divBdr>
                                                        <w:top w:val="none" w:sz="0" w:space="0" w:color="auto"/>
                                                        <w:left w:val="none" w:sz="0" w:space="0" w:color="auto"/>
                                                        <w:bottom w:val="none" w:sz="0" w:space="0" w:color="auto"/>
                                                        <w:right w:val="none" w:sz="0" w:space="0" w:color="auto"/>
                                                      </w:divBdr>
                                                      <w:divsChild>
                                                        <w:div w:id="1394743657">
                                                          <w:marLeft w:val="0"/>
                                                          <w:marRight w:val="0"/>
                                                          <w:marTop w:val="0"/>
                                                          <w:marBottom w:val="0"/>
                                                          <w:divBdr>
                                                            <w:top w:val="none" w:sz="0" w:space="0" w:color="auto"/>
                                                            <w:left w:val="none" w:sz="0" w:space="0" w:color="auto"/>
                                                            <w:bottom w:val="none" w:sz="0" w:space="0" w:color="auto"/>
                                                            <w:right w:val="none" w:sz="0" w:space="0" w:color="auto"/>
                                                          </w:divBdr>
                                                          <w:divsChild>
                                                            <w:div w:id="1538735858">
                                                              <w:marLeft w:val="0"/>
                                                              <w:marRight w:val="0"/>
                                                              <w:marTop w:val="0"/>
                                                              <w:marBottom w:val="0"/>
                                                              <w:divBdr>
                                                                <w:top w:val="none" w:sz="0" w:space="0" w:color="auto"/>
                                                                <w:left w:val="none" w:sz="0" w:space="0" w:color="auto"/>
                                                                <w:bottom w:val="none" w:sz="0" w:space="0" w:color="auto"/>
                                                                <w:right w:val="none" w:sz="0" w:space="0" w:color="auto"/>
                                                              </w:divBdr>
                                                              <w:divsChild>
                                                                <w:div w:id="536429829">
                                                                  <w:marLeft w:val="0"/>
                                                                  <w:marRight w:val="0"/>
                                                                  <w:marTop w:val="0"/>
                                                                  <w:marBottom w:val="0"/>
                                                                  <w:divBdr>
                                                                    <w:top w:val="none" w:sz="0" w:space="0" w:color="auto"/>
                                                                    <w:left w:val="none" w:sz="0" w:space="0" w:color="auto"/>
                                                                    <w:bottom w:val="none" w:sz="0" w:space="0" w:color="auto"/>
                                                                    <w:right w:val="none" w:sz="0" w:space="0" w:color="auto"/>
                                                                  </w:divBdr>
                                                                  <w:divsChild>
                                                                    <w:div w:id="135224314">
                                                                      <w:marLeft w:val="0"/>
                                                                      <w:marRight w:val="0"/>
                                                                      <w:marTop w:val="0"/>
                                                                      <w:marBottom w:val="0"/>
                                                                      <w:divBdr>
                                                                        <w:top w:val="none" w:sz="0" w:space="0" w:color="auto"/>
                                                                        <w:left w:val="none" w:sz="0" w:space="0" w:color="auto"/>
                                                                        <w:bottom w:val="none" w:sz="0" w:space="0" w:color="auto"/>
                                                                        <w:right w:val="none" w:sz="0" w:space="0" w:color="auto"/>
                                                                      </w:divBdr>
                                                                      <w:divsChild>
                                                                        <w:div w:id="388112953">
                                                                          <w:marLeft w:val="120"/>
                                                                          <w:marRight w:val="75"/>
                                                                          <w:marTop w:val="90"/>
                                                                          <w:marBottom w:val="90"/>
                                                                          <w:divBdr>
                                                                            <w:top w:val="none" w:sz="0" w:space="0" w:color="auto"/>
                                                                            <w:left w:val="none" w:sz="0" w:space="0" w:color="auto"/>
                                                                            <w:bottom w:val="none" w:sz="0" w:space="0" w:color="auto"/>
                                                                            <w:right w:val="none" w:sz="0" w:space="0" w:color="auto"/>
                                                                          </w:divBdr>
                                                                          <w:divsChild>
                                                                            <w:div w:id="763383774">
                                                                              <w:marLeft w:val="0"/>
                                                                              <w:marRight w:val="0"/>
                                                                              <w:marTop w:val="0"/>
                                                                              <w:marBottom w:val="0"/>
                                                                              <w:divBdr>
                                                                                <w:top w:val="none" w:sz="0" w:space="0" w:color="auto"/>
                                                                                <w:left w:val="none" w:sz="0" w:space="0" w:color="auto"/>
                                                                                <w:bottom w:val="none" w:sz="0" w:space="0" w:color="auto"/>
                                                                                <w:right w:val="none" w:sz="0" w:space="0" w:color="auto"/>
                                                                              </w:divBdr>
                                                                              <w:divsChild>
                                                                                <w:div w:id="1207644955">
                                                                                  <w:marLeft w:val="75"/>
                                                                                  <w:marRight w:val="75"/>
                                                                                  <w:marTop w:val="0"/>
                                                                                  <w:marBottom w:val="180"/>
                                                                                  <w:divBdr>
                                                                                    <w:top w:val="none" w:sz="0" w:space="0" w:color="auto"/>
                                                                                    <w:left w:val="none" w:sz="0" w:space="0" w:color="auto"/>
                                                                                    <w:bottom w:val="none" w:sz="0" w:space="0" w:color="auto"/>
                                                                                    <w:right w:val="none" w:sz="0" w:space="0" w:color="auto"/>
                                                                                  </w:divBdr>
                                                                                  <w:divsChild>
                                                                                    <w:div w:id="463813318">
                                                                                      <w:marLeft w:val="0"/>
                                                                                      <w:marRight w:val="0"/>
                                                                                      <w:marTop w:val="0"/>
                                                                                      <w:marBottom w:val="0"/>
                                                                                      <w:divBdr>
                                                                                        <w:top w:val="none" w:sz="0" w:space="0" w:color="auto"/>
                                                                                        <w:left w:val="none" w:sz="0" w:space="0" w:color="auto"/>
                                                                                        <w:bottom w:val="none" w:sz="0" w:space="0" w:color="auto"/>
                                                                                        <w:right w:val="none" w:sz="0" w:space="0" w:color="auto"/>
                                                                                      </w:divBdr>
                                                                                      <w:divsChild>
                                                                                        <w:div w:id="2011564036">
                                                                                          <w:marLeft w:val="0"/>
                                                                                          <w:marRight w:val="0"/>
                                                                                          <w:marTop w:val="0"/>
                                                                                          <w:marBottom w:val="0"/>
                                                                                          <w:divBdr>
                                                                                            <w:top w:val="single" w:sz="6" w:space="0" w:color="A9A9A9"/>
                                                                                            <w:left w:val="single" w:sz="6" w:space="0" w:color="A9A9A9"/>
                                                                                            <w:bottom w:val="single" w:sz="6" w:space="0" w:color="A9A9A9"/>
                                                                                            <w:right w:val="single" w:sz="6" w:space="0" w:color="A9A9A9"/>
                                                                                          </w:divBdr>
                                                                                          <w:divsChild>
                                                                                            <w:div w:id="63648107">
                                                                                              <w:marLeft w:val="0"/>
                                                                                              <w:marRight w:val="0"/>
                                                                                              <w:marTop w:val="0"/>
                                                                                              <w:marBottom w:val="0"/>
                                                                                              <w:divBdr>
                                                                                                <w:top w:val="none" w:sz="0" w:space="0" w:color="auto"/>
                                                                                                <w:left w:val="none" w:sz="0" w:space="0" w:color="auto"/>
                                                                                                <w:bottom w:val="none" w:sz="0" w:space="0" w:color="auto"/>
                                                                                                <w:right w:val="none" w:sz="0" w:space="0" w:color="auto"/>
                                                                                              </w:divBdr>
                                                                                              <w:divsChild>
                                                                                                <w:div w:id="1321932224">
                                                                                                  <w:marLeft w:val="0"/>
                                                                                                  <w:marRight w:val="0"/>
                                                                                                  <w:marTop w:val="0"/>
                                                                                                  <w:marBottom w:val="0"/>
                                                                                                  <w:divBdr>
                                                                                                    <w:top w:val="none" w:sz="0" w:space="0" w:color="auto"/>
                                                                                                    <w:left w:val="none" w:sz="0" w:space="0" w:color="auto"/>
                                                                                                    <w:bottom w:val="none" w:sz="0" w:space="0" w:color="auto"/>
                                                                                                    <w:right w:val="none" w:sz="0" w:space="0" w:color="auto"/>
                                                                                                  </w:divBdr>
                                                                                                  <w:divsChild>
                                                                                                    <w:div w:id="679702211">
                                                                                                      <w:marLeft w:val="150"/>
                                                                                                      <w:marRight w:val="150"/>
                                                                                                      <w:marTop w:val="150"/>
                                                                                                      <w:marBottom w:val="150"/>
                                                                                                      <w:divBdr>
                                                                                                        <w:top w:val="none" w:sz="0" w:space="0" w:color="auto"/>
                                                                                                        <w:left w:val="none" w:sz="0" w:space="0" w:color="auto"/>
                                                                                                        <w:bottom w:val="none" w:sz="0" w:space="0" w:color="auto"/>
                                                                                                        <w:right w:val="none" w:sz="0" w:space="0" w:color="auto"/>
                                                                                                      </w:divBdr>
                                                                                                      <w:divsChild>
                                                                                                        <w:div w:id="1051198448">
                                                                                                          <w:marLeft w:val="0"/>
                                                                                                          <w:marRight w:val="0"/>
                                                                                                          <w:marTop w:val="0"/>
                                                                                                          <w:marBottom w:val="0"/>
                                                                                                          <w:divBdr>
                                                                                                            <w:top w:val="single" w:sz="6" w:space="0" w:color="999999"/>
                                                                                                            <w:left w:val="single" w:sz="6" w:space="0" w:color="999999"/>
                                                                                                            <w:bottom w:val="single" w:sz="6" w:space="0" w:color="999999"/>
                                                                                                            <w:right w:val="single" w:sz="6" w:space="0" w:color="999999"/>
                                                                                                          </w:divBdr>
                                                                                                          <w:divsChild>
                                                                                                            <w:div w:id="1552156874">
                                                                                                              <w:marLeft w:val="0"/>
                                                                                                              <w:marRight w:val="0"/>
                                                                                                              <w:marTop w:val="0"/>
                                                                                                              <w:marBottom w:val="0"/>
                                                                                                              <w:divBdr>
                                                                                                                <w:top w:val="none" w:sz="0" w:space="0" w:color="auto"/>
                                                                                                                <w:left w:val="none" w:sz="0" w:space="0" w:color="auto"/>
                                                                                                                <w:bottom w:val="none" w:sz="0" w:space="0" w:color="auto"/>
                                                                                                                <w:right w:val="none" w:sz="0" w:space="0" w:color="auto"/>
                                                                                                              </w:divBdr>
                                                                                                              <w:divsChild>
                                                                                                                <w:div w:id="1110473555">
                                                                                                                  <w:marLeft w:val="0"/>
                                                                                                                  <w:marRight w:val="0"/>
                                                                                                                  <w:marTop w:val="0"/>
                                                                                                                  <w:marBottom w:val="0"/>
                                                                                                                  <w:divBdr>
                                                                                                                    <w:top w:val="none" w:sz="0" w:space="0" w:color="auto"/>
                                                                                                                    <w:left w:val="none" w:sz="0" w:space="0" w:color="auto"/>
                                                                                                                    <w:bottom w:val="none" w:sz="0" w:space="0" w:color="auto"/>
                                                                                                                    <w:right w:val="none" w:sz="0" w:space="0" w:color="auto"/>
                                                                                                                  </w:divBdr>
                                                                                                                  <w:divsChild>
                                                                                                                    <w:div w:id="784807508">
                                                                                                                      <w:marLeft w:val="0"/>
                                                                                                                      <w:marRight w:val="0"/>
                                                                                                                      <w:marTop w:val="0"/>
                                                                                                                      <w:marBottom w:val="0"/>
                                                                                                                      <w:divBdr>
                                                                                                                        <w:top w:val="none" w:sz="0" w:space="0" w:color="auto"/>
                                                                                                                        <w:left w:val="none" w:sz="0" w:space="0" w:color="auto"/>
                                                                                                                        <w:bottom w:val="none" w:sz="0" w:space="0" w:color="auto"/>
                                                                                                                        <w:right w:val="none" w:sz="0" w:space="0" w:color="auto"/>
                                                                                                                      </w:divBdr>
                                                                                                                      <w:divsChild>
                                                                                                                        <w:div w:id="482310910">
                                                                                                                          <w:marLeft w:val="0"/>
                                                                                                                          <w:marRight w:val="0"/>
                                                                                                                          <w:marTop w:val="0"/>
                                                                                                                          <w:marBottom w:val="0"/>
                                                                                                                          <w:divBdr>
                                                                                                                            <w:top w:val="none" w:sz="0" w:space="0" w:color="auto"/>
                                                                                                                            <w:left w:val="none" w:sz="0" w:space="0" w:color="auto"/>
                                                                                                                            <w:bottom w:val="none" w:sz="0" w:space="0" w:color="auto"/>
                                                                                                                            <w:right w:val="none" w:sz="0" w:space="0" w:color="auto"/>
                                                                                                                          </w:divBdr>
                                                                                                                          <w:divsChild>
                                                                                                                            <w:div w:id="418137671">
                                                                                                                              <w:marLeft w:val="0"/>
                                                                                                                              <w:marRight w:val="0"/>
                                                                                                                              <w:marTop w:val="0"/>
                                                                                                                              <w:marBottom w:val="0"/>
                                                                                                                              <w:divBdr>
                                                                                                                                <w:top w:val="none" w:sz="0" w:space="0" w:color="auto"/>
                                                                                                                                <w:left w:val="none" w:sz="0" w:space="0" w:color="auto"/>
                                                                                                                                <w:bottom w:val="none" w:sz="0" w:space="0" w:color="auto"/>
                                                                                                                                <w:right w:val="none" w:sz="0" w:space="0" w:color="auto"/>
                                                                                                                              </w:divBdr>
                                                                                                                            </w:div>
                                                                                                                            <w:div w:id="2130396522">
                                                                                                                              <w:marLeft w:val="0"/>
                                                                                                                              <w:marRight w:val="0"/>
                                                                                                                              <w:marTop w:val="0"/>
                                                                                                                              <w:marBottom w:val="0"/>
                                                                                                                              <w:divBdr>
                                                                                                                                <w:top w:val="none" w:sz="0" w:space="0" w:color="auto"/>
                                                                                                                                <w:left w:val="none" w:sz="0" w:space="0" w:color="auto"/>
                                                                                                                                <w:bottom w:val="none" w:sz="0" w:space="0" w:color="auto"/>
                                                                                                                                <w:right w:val="none" w:sz="0" w:space="0" w:color="auto"/>
                                                                                                                              </w:divBdr>
                                                                                                                            </w:div>
                                                                                                                          </w:divsChild>
                                                                                                                        </w:div>
                                                                                                                        <w:div w:id="835194488">
                                                                                                                          <w:marLeft w:val="0"/>
                                                                                                                          <w:marRight w:val="0"/>
                                                                                                                          <w:marTop w:val="0"/>
                                                                                                                          <w:marBottom w:val="0"/>
                                                                                                                          <w:divBdr>
                                                                                                                            <w:top w:val="none" w:sz="0" w:space="0" w:color="auto"/>
                                                                                                                            <w:left w:val="none" w:sz="0" w:space="0" w:color="auto"/>
                                                                                                                            <w:bottom w:val="none" w:sz="0" w:space="0" w:color="auto"/>
                                                                                                                            <w:right w:val="none" w:sz="0" w:space="0" w:color="auto"/>
                                                                                                                          </w:divBdr>
                                                                                                                          <w:divsChild>
                                                                                                                            <w:div w:id="125510122">
                                                                                                                              <w:marLeft w:val="0"/>
                                                                                                                              <w:marRight w:val="0"/>
                                                                                                                              <w:marTop w:val="0"/>
                                                                                                                              <w:marBottom w:val="0"/>
                                                                                                                              <w:divBdr>
                                                                                                                                <w:top w:val="none" w:sz="0" w:space="0" w:color="auto"/>
                                                                                                                                <w:left w:val="none" w:sz="0" w:space="0" w:color="auto"/>
                                                                                                                                <w:bottom w:val="none" w:sz="0" w:space="0" w:color="auto"/>
                                                                                                                                <w:right w:val="none" w:sz="0" w:space="0" w:color="auto"/>
                                                                                                                              </w:divBdr>
                                                                                                                            </w:div>
                                                                                                                            <w:div w:id="645285574">
                                                                                                                              <w:marLeft w:val="0"/>
                                                                                                                              <w:marRight w:val="0"/>
                                                                                                                              <w:marTop w:val="0"/>
                                                                                                                              <w:marBottom w:val="0"/>
                                                                                                                              <w:divBdr>
                                                                                                                                <w:top w:val="none" w:sz="0" w:space="0" w:color="auto"/>
                                                                                                                                <w:left w:val="none" w:sz="0" w:space="0" w:color="auto"/>
                                                                                                                                <w:bottom w:val="none" w:sz="0" w:space="0" w:color="auto"/>
                                                                                                                                <w:right w:val="none" w:sz="0" w:space="0" w:color="auto"/>
                                                                                                                              </w:divBdr>
                                                                                                                            </w:div>
                                                                                                                          </w:divsChild>
                                                                                                                        </w:div>
                                                                                                                        <w:div w:id="1029641158">
                                                                                                                          <w:marLeft w:val="0"/>
                                                                                                                          <w:marRight w:val="0"/>
                                                                                                                          <w:marTop w:val="0"/>
                                                                                                                          <w:marBottom w:val="0"/>
                                                                                                                          <w:divBdr>
                                                                                                                            <w:top w:val="none" w:sz="0" w:space="0" w:color="auto"/>
                                                                                                                            <w:left w:val="none" w:sz="0" w:space="0" w:color="auto"/>
                                                                                                                            <w:bottom w:val="none" w:sz="0" w:space="0" w:color="auto"/>
                                                                                                                            <w:right w:val="none" w:sz="0" w:space="0" w:color="auto"/>
                                                                                                                          </w:divBdr>
                                                                                                                          <w:divsChild>
                                                                                                                            <w:div w:id="378630494">
                                                                                                                              <w:marLeft w:val="0"/>
                                                                                                                              <w:marRight w:val="0"/>
                                                                                                                              <w:marTop w:val="0"/>
                                                                                                                              <w:marBottom w:val="0"/>
                                                                                                                              <w:divBdr>
                                                                                                                                <w:top w:val="none" w:sz="0" w:space="0" w:color="auto"/>
                                                                                                                                <w:left w:val="none" w:sz="0" w:space="0" w:color="auto"/>
                                                                                                                                <w:bottom w:val="none" w:sz="0" w:space="0" w:color="auto"/>
                                                                                                                                <w:right w:val="none" w:sz="0" w:space="0" w:color="auto"/>
                                                                                                                              </w:divBdr>
                                                                                                                            </w:div>
                                                                                                                            <w:div w:id="1151096066">
                                                                                                                              <w:marLeft w:val="0"/>
                                                                                                                              <w:marRight w:val="0"/>
                                                                                                                              <w:marTop w:val="0"/>
                                                                                                                              <w:marBottom w:val="0"/>
                                                                                                                              <w:divBdr>
                                                                                                                                <w:top w:val="none" w:sz="0" w:space="0" w:color="auto"/>
                                                                                                                                <w:left w:val="none" w:sz="0" w:space="0" w:color="auto"/>
                                                                                                                                <w:bottom w:val="none" w:sz="0" w:space="0" w:color="auto"/>
                                                                                                                                <w:right w:val="none" w:sz="0" w:space="0" w:color="auto"/>
                                                                                                                              </w:divBdr>
                                                                                                                            </w:div>
                                                                                                                          </w:divsChild>
                                                                                                                        </w:div>
                                                                                                                        <w:div w:id="1451048090">
                                                                                                                          <w:marLeft w:val="0"/>
                                                                                                                          <w:marRight w:val="0"/>
                                                                                                                          <w:marTop w:val="0"/>
                                                                                                                          <w:marBottom w:val="0"/>
                                                                                                                          <w:divBdr>
                                                                                                                            <w:top w:val="none" w:sz="0" w:space="0" w:color="auto"/>
                                                                                                                            <w:left w:val="none" w:sz="0" w:space="0" w:color="auto"/>
                                                                                                                            <w:bottom w:val="none" w:sz="0" w:space="0" w:color="auto"/>
                                                                                                                            <w:right w:val="none" w:sz="0" w:space="0" w:color="auto"/>
                                                                                                                          </w:divBdr>
                                                                                                                          <w:divsChild>
                                                                                                                            <w:div w:id="242882894">
                                                                                                                              <w:marLeft w:val="0"/>
                                                                                                                              <w:marRight w:val="0"/>
                                                                                                                              <w:marTop w:val="0"/>
                                                                                                                              <w:marBottom w:val="0"/>
                                                                                                                              <w:divBdr>
                                                                                                                                <w:top w:val="none" w:sz="0" w:space="0" w:color="auto"/>
                                                                                                                                <w:left w:val="none" w:sz="0" w:space="0" w:color="auto"/>
                                                                                                                                <w:bottom w:val="none" w:sz="0" w:space="0" w:color="auto"/>
                                                                                                                                <w:right w:val="none" w:sz="0" w:space="0" w:color="auto"/>
                                                                                                                              </w:divBdr>
                                                                                                                            </w:div>
                                                                                                                            <w:div w:id="308049058">
                                                                                                                              <w:marLeft w:val="0"/>
                                                                                                                              <w:marRight w:val="0"/>
                                                                                                                              <w:marTop w:val="0"/>
                                                                                                                              <w:marBottom w:val="0"/>
                                                                                                                              <w:divBdr>
                                                                                                                                <w:top w:val="none" w:sz="0" w:space="0" w:color="auto"/>
                                                                                                                                <w:left w:val="none" w:sz="0" w:space="0" w:color="auto"/>
                                                                                                                                <w:bottom w:val="none" w:sz="0" w:space="0" w:color="auto"/>
                                                                                                                                <w:right w:val="none" w:sz="0" w:space="0" w:color="auto"/>
                                                                                                                              </w:divBdr>
                                                                                                                            </w:div>
                                                                                                                          </w:divsChild>
                                                                                                                        </w:div>
                                                                                                                        <w:div w:id="1462307298">
                                                                                                                          <w:marLeft w:val="0"/>
                                                                                                                          <w:marRight w:val="0"/>
                                                                                                                          <w:marTop w:val="0"/>
                                                                                                                          <w:marBottom w:val="0"/>
                                                                                                                          <w:divBdr>
                                                                                                                            <w:top w:val="none" w:sz="0" w:space="0" w:color="auto"/>
                                                                                                                            <w:left w:val="none" w:sz="0" w:space="0" w:color="auto"/>
                                                                                                                            <w:bottom w:val="none" w:sz="0" w:space="0" w:color="auto"/>
                                                                                                                            <w:right w:val="none" w:sz="0" w:space="0" w:color="auto"/>
                                                                                                                          </w:divBdr>
                                                                                                                          <w:divsChild>
                                                                                                                            <w:div w:id="439571556">
                                                                                                                              <w:marLeft w:val="0"/>
                                                                                                                              <w:marRight w:val="0"/>
                                                                                                                              <w:marTop w:val="0"/>
                                                                                                                              <w:marBottom w:val="0"/>
                                                                                                                              <w:divBdr>
                                                                                                                                <w:top w:val="none" w:sz="0" w:space="0" w:color="auto"/>
                                                                                                                                <w:left w:val="none" w:sz="0" w:space="0" w:color="auto"/>
                                                                                                                                <w:bottom w:val="none" w:sz="0" w:space="0" w:color="auto"/>
                                                                                                                                <w:right w:val="none" w:sz="0" w:space="0" w:color="auto"/>
                                                                                                                              </w:divBdr>
                                                                                                                            </w:div>
                                                                                                                            <w:div w:id="666178890">
                                                                                                                              <w:marLeft w:val="0"/>
                                                                                                                              <w:marRight w:val="0"/>
                                                                                                                              <w:marTop w:val="0"/>
                                                                                                                              <w:marBottom w:val="0"/>
                                                                                                                              <w:divBdr>
                                                                                                                                <w:top w:val="none" w:sz="0" w:space="0" w:color="auto"/>
                                                                                                                                <w:left w:val="none" w:sz="0" w:space="0" w:color="auto"/>
                                                                                                                                <w:bottom w:val="none" w:sz="0" w:space="0" w:color="auto"/>
                                                                                                                                <w:right w:val="none" w:sz="0" w:space="0" w:color="auto"/>
                                                                                                                              </w:divBdr>
                                                                                                                            </w:div>
                                                                                                                          </w:divsChild>
                                                                                                                        </w:div>
                                                                                                                        <w:div w:id="1478840413">
                                                                                                                          <w:marLeft w:val="0"/>
                                                                                                                          <w:marRight w:val="0"/>
                                                                                                                          <w:marTop w:val="0"/>
                                                                                                                          <w:marBottom w:val="0"/>
                                                                                                                          <w:divBdr>
                                                                                                                            <w:top w:val="none" w:sz="0" w:space="0" w:color="auto"/>
                                                                                                                            <w:left w:val="none" w:sz="0" w:space="0" w:color="auto"/>
                                                                                                                            <w:bottom w:val="none" w:sz="0" w:space="0" w:color="auto"/>
                                                                                                                            <w:right w:val="none" w:sz="0" w:space="0" w:color="auto"/>
                                                                                                                          </w:divBdr>
                                                                                                                          <w:divsChild>
                                                                                                                            <w:div w:id="877200943">
                                                                                                                              <w:marLeft w:val="0"/>
                                                                                                                              <w:marRight w:val="0"/>
                                                                                                                              <w:marTop w:val="0"/>
                                                                                                                              <w:marBottom w:val="0"/>
                                                                                                                              <w:divBdr>
                                                                                                                                <w:top w:val="none" w:sz="0" w:space="0" w:color="auto"/>
                                                                                                                                <w:left w:val="none" w:sz="0" w:space="0" w:color="auto"/>
                                                                                                                                <w:bottom w:val="none" w:sz="0" w:space="0" w:color="auto"/>
                                                                                                                                <w:right w:val="none" w:sz="0" w:space="0" w:color="auto"/>
                                                                                                                              </w:divBdr>
                                                                                                                            </w:div>
                                                                                                                            <w:div w:id="1181580799">
                                                                                                                              <w:marLeft w:val="0"/>
                                                                                                                              <w:marRight w:val="0"/>
                                                                                                                              <w:marTop w:val="0"/>
                                                                                                                              <w:marBottom w:val="0"/>
                                                                                                                              <w:divBdr>
                                                                                                                                <w:top w:val="none" w:sz="0" w:space="0" w:color="auto"/>
                                                                                                                                <w:left w:val="none" w:sz="0" w:space="0" w:color="auto"/>
                                                                                                                                <w:bottom w:val="none" w:sz="0" w:space="0" w:color="auto"/>
                                                                                                                                <w:right w:val="none" w:sz="0" w:space="0" w:color="auto"/>
                                                                                                                              </w:divBdr>
                                                                                                                            </w:div>
                                                                                                                          </w:divsChild>
                                                                                                                        </w:div>
                                                                                                                        <w:div w:id="1949968341">
                                                                                                                          <w:marLeft w:val="0"/>
                                                                                                                          <w:marRight w:val="0"/>
                                                                                                                          <w:marTop w:val="0"/>
                                                                                                                          <w:marBottom w:val="0"/>
                                                                                                                          <w:divBdr>
                                                                                                                            <w:top w:val="none" w:sz="0" w:space="0" w:color="auto"/>
                                                                                                                            <w:left w:val="none" w:sz="0" w:space="0" w:color="auto"/>
                                                                                                                            <w:bottom w:val="none" w:sz="0" w:space="0" w:color="auto"/>
                                                                                                                            <w:right w:val="none" w:sz="0" w:space="0" w:color="auto"/>
                                                                                                                          </w:divBdr>
                                                                                                                          <w:divsChild>
                                                                                                                            <w:div w:id="12298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80804">
                                                                                                                      <w:marLeft w:val="0"/>
                                                                                                                      <w:marRight w:val="0"/>
                                                                                                                      <w:marTop w:val="0"/>
                                                                                                                      <w:marBottom w:val="0"/>
                                                                                                                      <w:divBdr>
                                                                                                                        <w:top w:val="none" w:sz="0" w:space="0" w:color="auto"/>
                                                                                                                        <w:left w:val="none" w:sz="0" w:space="0" w:color="auto"/>
                                                                                                                        <w:bottom w:val="none" w:sz="0" w:space="0" w:color="auto"/>
                                                                                                                        <w:right w:val="none" w:sz="0" w:space="0" w:color="auto"/>
                                                                                                                      </w:divBdr>
                                                                                                                      <w:divsChild>
                                                                                                                        <w:div w:id="128280381">
                                                                                                                          <w:marLeft w:val="0"/>
                                                                                                                          <w:marRight w:val="0"/>
                                                                                                                          <w:marTop w:val="0"/>
                                                                                                                          <w:marBottom w:val="0"/>
                                                                                                                          <w:divBdr>
                                                                                                                            <w:top w:val="none" w:sz="0" w:space="0" w:color="auto"/>
                                                                                                                            <w:left w:val="none" w:sz="0" w:space="0" w:color="auto"/>
                                                                                                                            <w:bottom w:val="none" w:sz="0" w:space="0" w:color="auto"/>
                                                                                                                            <w:right w:val="none" w:sz="0" w:space="0" w:color="auto"/>
                                                                                                                          </w:divBdr>
                                                                                                                          <w:divsChild>
                                                                                                                            <w:div w:id="1220245993">
                                                                                                                              <w:marLeft w:val="0"/>
                                                                                                                              <w:marRight w:val="0"/>
                                                                                                                              <w:marTop w:val="0"/>
                                                                                                                              <w:marBottom w:val="0"/>
                                                                                                                              <w:divBdr>
                                                                                                                                <w:top w:val="none" w:sz="0" w:space="0" w:color="auto"/>
                                                                                                                                <w:left w:val="none" w:sz="0" w:space="0" w:color="auto"/>
                                                                                                                                <w:bottom w:val="none" w:sz="0" w:space="0" w:color="auto"/>
                                                                                                                                <w:right w:val="none" w:sz="0" w:space="0" w:color="auto"/>
                                                                                                                              </w:divBdr>
                                                                                                                            </w:div>
                                                                                                                            <w:div w:id="1468164682">
                                                                                                                              <w:marLeft w:val="0"/>
                                                                                                                              <w:marRight w:val="0"/>
                                                                                                                              <w:marTop w:val="0"/>
                                                                                                                              <w:marBottom w:val="0"/>
                                                                                                                              <w:divBdr>
                                                                                                                                <w:top w:val="none" w:sz="0" w:space="0" w:color="auto"/>
                                                                                                                                <w:left w:val="none" w:sz="0" w:space="0" w:color="auto"/>
                                                                                                                                <w:bottom w:val="none" w:sz="0" w:space="0" w:color="auto"/>
                                                                                                                                <w:right w:val="none" w:sz="0" w:space="0" w:color="auto"/>
                                                                                                                              </w:divBdr>
                                                                                                                            </w:div>
                                                                                                                          </w:divsChild>
                                                                                                                        </w:div>
                                                                                                                        <w:div w:id="402995296">
                                                                                                                          <w:marLeft w:val="0"/>
                                                                                                                          <w:marRight w:val="0"/>
                                                                                                                          <w:marTop w:val="0"/>
                                                                                                                          <w:marBottom w:val="0"/>
                                                                                                                          <w:divBdr>
                                                                                                                            <w:top w:val="none" w:sz="0" w:space="0" w:color="auto"/>
                                                                                                                            <w:left w:val="none" w:sz="0" w:space="0" w:color="auto"/>
                                                                                                                            <w:bottom w:val="none" w:sz="0" w:space="0" w:color="auto"/>
                                                                                                                            <w:right w:val="none" w:sz="0" w:space="0" w:color="auto"/>
                                                                                                                          </w:divBdr>
                                                                                                                          <w:divsChild>
                                                                                                                            <w:div w:id="962347634">
                                                                                                                              <w:marLeft w:val="0"/>
                                                                                                                              <w:marRight w:val="0"/>
                                                                                                                              <w:marTop w:val="0"/>
                                                                                                                              <w:marBottom w:val="0"/>
                                                                                                                              <w:divBdr>
                                                                                                                                <w:top w:val="none" w:sz="0" w:space="0" w:color="auto"/>
                                                                                                                                <w:left w:val="none" w:sz="0" w:space="0" w:color="auto"/>
                                                                                                                                <w:bottom w:val="none" w:sz="0" w:space="0" w:color="auto"/>
                                                                                                                                <w:right w:val="none" w:sz="0" w:space="0" w:color="auto"/>
                                                                                                                              </w:divBdr>
                                                                                                                            </w:div>
                                                                                                                            <w:div w:id="1021783365">
                                                                                                                              <w:marLeft w:val="0"/>
                                                                                                                              <w:marRight w:val="0"/>
                                                                                                                              <w:marTop w:val="0"/>
                                                                                                                              <w:marBottom w:val="0"/>
                                                                                                                              <w:divBdr>
                                                                                                                                <w:top w:val="none" w:sz="0" w:space="0" w:color="auto"/>
                                                                                                                                <w:left w:val="none" w:sz="0" w:space="0" w:color="auto"/>
                                                                                                                                <w:bottom w:val="none" w:sz="0" w:space="0" w:color="auto"/>
                                                                                                                                <w:right w:val="none" w:sz="0" w:space="0" w:color="auto"/>
                                                                                                                              </w:divBdr>
                                                                                                                            </w:div>
                                                                                                                          </w:divsChild>
                                                                                                                        </w:div>
                                                                                                                        <w:div w:id="817502696">
                                                                                                                          <w:marLeft w:val="0"/>
                                                                                                                          <w:marRight w:val="0"/>
                                                                                                                          <w:marTop w:val="0"/>
                                                                                                                          <w:marBottom w:val="0"/>
                                                                                                                          <w:divBdr>
                                                                                                                            <w:top w:val="none" w:sz="0" w:space="0" w:color="auto"/>
                                                                                                                            <w:left w:val="none" w:sz="0" w:space="0" w:color="auto"/>
                                                                                                                            <w:bottom w:val="none" w:sz="0" w:space="0" w:color="auto"/>
                                                                                                                            <w:right w:val="none" w:sz="0" w:space="0" w:color="auto"/>
                                                                                                                          </w:divBdr>
                                                                                                                          <w:divsChild>
                                                                                                                            <w:div w:id="1080373166">
                                                                                                                              <w:marLeft w:val="0"/>
                                                                                                                              <w:marRight w:val="0"/>
                                                                                                                              <w:marTop w:val="0"/>
                                                                                                                              <w:marBottom w:val="0"/>
                                                                                                                              <w:divBdr>
                                                                                                                                <w:top w:val="none" w:sz="0" w:space="0" w:color="auto"/>
                                                                                                                                <w:left w:val="none" w:sz="0" w:space="0" w:color="auto"/>
                                                                                                                                <w:bottom w:val="none" w:sz="0" w:space="0" w:color="auto"/>
                                                                                                                                <w:right w:val="none" w:sz="0" w:space="0" w:color="auto"/>
                                                                                                                              </w:divBdr>
                                                                                                                            </w:div>
                                                                                                                            <w:div w:id="1449620199">
                                                                                                                              <w:marLeft w:val="0"/>
                                                                                                                              <w:marRight w:val="0"/>
                                                                                                                              <w:marTop w:val="0"/>
                                                                                                                              <w:marBottom w:val="0"/>
                                                                                                                              <w:divBdr>
                                                                                                                                <w:top w:val="none" w:sz="0" w:space="0" w:color="auto"/>
                                                                                                                                <w:left w:val="none" w:sz="0" w:space="0" w:color="auto"/>
                                                                                                                                <w:bottom w:val="none" w:sz="0" w:space="0" w:color="auto"/>
                                                                                                                                <w:right w:val="none" w:sz="0" w:space="0" w:color="auto"/>
                                                                                                                              </w:divBdr>
                                                                                                                            </w:div>
                                                                                                                          </w:divsChild>
                                                                                                                        </w:div>
                                                                                                                        <w:div w:id="1104610940">
                                                                                                                          <w:marLeft w:val="0"/>
                                                                                                                          <w:marRight w:val="0"/>
                                                                                                                          <w:marTop w:val="0"/>
                                                                                                                          <w:marBottom w:val="0"/>
                                                                                                                          <w:divBdr>
                                                                                                                            <w:top w:val="none" w:sz="0" w:space="0" w:color="auto"/>
                                                                                                                            <w:left w:val="none" w:sz="0" w:space="0" w:color="auto"/>
                                                                                                                            <w:bottom w:val="none" w:sz="0" w:space="0" w:color="auto"/>
                                                                                                                            <w:right w:val="none" w:sz="0" w:space="0" w:color="auto"/>
                                                                                                                          </w:divBdr>
                                                                                                                          <w:divsChild>
                                                                                                                            <w:div w:id="1784232177">
                                                                                                                              <w:marLeft w:val="0"/>
                                                                                                                              <w:marRight w:val="0"/>
                                                                                                                              <w:marTop w:val="0"/>
                                                                                                                              <w:marBottom w:val="0"/>
                                                                                                                              <w:divBdr>
                                                                                                                                <w:top w:val="none" w:sz="0" w:space="0" w:color="auto"/>
                                                                                                                                <w:left w:val="none" w:sz="0" w:space="0" w:color="auto"/>
                                                                                                                                <w:bottom w:val="none" w:sz="0" w:space="0" w:color="auto"/>
                                                                                                                                <w:right w:val="none" w:sz="0" w:space="0" w:color="auto"/>
                                                                                                                              </w:divBdr>
                                                                                                                            </w:div>
                                                                                                                            <w:div w:id="2081440040">
                                                                                                                              <w:marLeft w:val="0"/>
                                                                                                                              <w:marRight w:val="0"/>
                                                                                                                              <w:marTop w:val="0"/>
                                                                                                                              <w:marBottom w:val="0"/>
                                                                                                                              <w:divBdr>
                                                                                                                                <w:top w:val="none" w:sz="0" w:space="0" w:color="auto"/>
                                                                                                                                <w:left w:val="none" w:sz="0" w:space="0" w:color="auto"/>
                                                                                                                                <w:bottom w:val="none" w:sz="0" w:space="0" w:color="auto"/>
                                                                                                                                <w:right w:val="none" w:sz="0" w:space="0" w:color="auto"/>
                                                                                                                              </w:divBdr>
                                                                                                                            </w:div>
                                                                                                                          </w:divsChild>
                                                                                                                        </w:div>
                                                                                                                        <w:div w:id="1337538273">
                                                                                                                          <w:marLeft w:val="0"/>
                                                                                                                          <w:marRight w:val="0"/>
                                                                                                                          <w:marTop w:val="0"/>
                                                                                                                          <w:marBottom w:val="0"/>
                                                                                                                          <w:divBdr>
                                                                                                                            <w:top w:val="none" w:sz="0" w:space="0" w:color="auto"/>
                                                                                                                            <w:left w:val="none" w:sz="0" w:space="0" w:color="auto"/>
                                                                                                                            <w:bottom w:val="none" w:sz="0" w:space="0" w:color="auto"/>
                                                                                                                            <w:right w:val="none" w:sz="0" w:space="0" w:color="auto"/>
                                                                                                                          </w:divBdr>
                                                                                                                          <w:divsChild>
                                                                                                                            <w:div w:id="2110619425">
                                                                                                                              <w:marLeft w:val="0"/>
                                                                                                                              <w:marRight w:val="0"/>
                                                                                                                              <w:marTop w:val="0"/>
                                                                                                                              <w:marBottom w:val="0"/>
                                                                                                                              <w:divBdr>
                                                                                                                                <w:top w:val="none" w:sz="0" w:space="0" w:color="auto"/>
                                                                                                                                <w:left w:val="none" w:sz="0" w:space="0" w:color="auto"/>
                                                                                                                                <w:bottom w:val="none" w:sz="0" w:space="0" w:color="auto"/>
                                                                                                                                <w:right w:val="none" w:sz="0" w:space="0" w:color="auto"/>
                                                                                                                              </w:divBdr>
                                                                                                                            </w:div>
                                                                                                                          </w:divsChild>
                                                                                                                        </w:div>
                                                                                                                        <w:div w:id="1401714345">
                                                                                                                          <w:marLeft w:val="0"/>
                                                                                                                          <w:marRight w:val="0"/>
                                                                                                                          <w:marTop w:val="0"/>
                                                                                                                          <w:marBottom w:val="0"/>
                                                                                                                          <w:divBdr>
                                                                                                                            <w:top w:val="none" w:sz="0" w:space="0" w:color="auto"/>
                                                                                                                            <w:left w:val="none" w:sz="0" w:space="0" w:color="auto"/>
                                                                                                                            <w:bottom w:val="none" w:sz="0" w:space="0" w:color="auto"/>
                                                                                                                            <w:right w:val="none" w:sz="0" w:space="0" w:color="auto"/>
                                                                                                                          </w:divBdr>
                                                                                                                          <w:divsChild>
                                                                                                                            <w:div w:id="227568773">
                                                                                                                              <w:marLeft w:val="0"/>
                                                                                                                              <w:marRight w:val="0"/>
                                                                                                                              <w:marTop w:val="0"/>
                                                                                                                              <w:marBottom w:val="0"/>
                                                                                                                              <w:divBdr>
                                                                                                                                <w:top w:val="none" w:sz="0" w:space="0" w:color="auto"/>
                                                                                                                                <w:left w:val="none" w:sz="0" w:space="0" w:color="auto"/>
                                                                                                                                <w:bottom w:val="none" w:sz="0" w:space="0" w:color="auto"/>
                                                                                                                                <w:right w:val="none" w:sz="0" w:space="0" w:color="auto"/>
                                                                                                                              </w:divBdr>
                                                                                                                            </w:div>
                                                                                                                            <w:div w:id="1520697383">
                                                                                                                              <w:marLeft w:val="0"/>
                                                                                                                              <w:marRight w:val="0"/>
                                                                                                                              <w:marTop w:val="0"/>
                                                                                                                              <w:marBottom w:val="0"/>
                                                                                                                              <w:divBdr>
                                                                                                                                <w:top w:val="none" w:sz="0" w:space="0" w:color="auto"/>
                                                                                                                                <w:left w:val="none" w:sz="0" w:space="0" w:color="auto"/>
                                                                                                                                <w:bottom w:val="none" w:sz="0" w:space="0" w:color="auto"/>
                                                                                                                                <w:right w:val="none" w:sz="0" w:space="0" w:color="auto"/>
                                                                                                                              </w:divBdr>
                                                                                                                            </w:div>
                                                                                                                          </w:divsChild>
                                                                                                                        </w:div>
                                                                                                                        <w:div w:id="1848207054">
                                                                                                                          <w:marLeft w:val="0"/>
                                                                                                                          <w:marRight w:val="0"/>
                                                                                                                          <w:marTop w:val="0"/>
                                                                                                                          <w:marBottom w:val="0"/>
                                                                                                                          <w:divBdr>
                                                                                                                            <w:top w:val="none" w:sz="0" w:space="0" w:color="auto"/>
                                                                                                                            <w:left w:val="none" w:sz="0" w:space="0" w:color="auto"/>
                                                                                                                            <w:bottom w:val="none" w:sz="0" w:space="0" w:color="auto"/>
                                                                                                                            <w:right w:val="none" w:sz="0" w:space="0" w:color="auto"/>
                                                                                                                          </w:divBdr>
                                                                                                                          <w:divsChild>
                                                                                                                            <w:div w:id="16777878">
                                                                                                                              <w:marLeft w:val="0"/>
                                                                                                                              <w:marRight w:val="0"/>
                                                                                                                              <w:marTop w:val="0"/>
                                                                                                                              <w:marBottom w:val="0"/>
                                                                                                                              <w:divBdr>
                                                                                                                                <w:top w:val="none" w:sz="0" w:space="0" w:color="auto"/>
                                                                                                                                <w:left w:val="none" w:sz="0" w:space="0" w:color="auto"/>
                                                                                                                                <w:bottom w:val="none" w:sz="0" w:space="0" w:color="auto"/>
                                                                                                                                <w:right w:val="none" w:sz="0" w:space="0" w:color="auto"/>
                                                                                                                              </w:divBdr>
                                                                                                                            </w:div>
                                                                                                                            <w:div w:id="1259371395">
                                                                                                                              <w:marLeft w:val="0"/>
                                                                                                                              <w:marRight w:val="0"/>
                                                                                                                              <w:marTop w:val="0"/>
                                                                                                                              <w:marBottom w:val="0"/>
                                                                                                                              <w:divBdr>
                                                                                                                                <w:top w:val="none" w:sz="0" w:space="0" w:color="auto"/>
                                                                                                                                <w:left w:val="none" w:sz="0" w:space="0" w:color="auto"/>
                                                                                                                                <w:bottom w:val="none" w:sz="0" w:space="0" w:color="auto"/>
                                                                                                                                <w:right w:val="none" w:sz="0" w:space="0" w:color="auto"/>
                                                                                                                              </w:divBdr>
                                                                                                                            </w:div>
                                                                                                                          </w:divsChild>
                                                                                                                        </w:div>
                                                                                                                        <w:div w:id="2075931968">
                                                                                                                          <w:marLeft w:val="0"/>
                                                                                                                          <w:marRight w:val="0"/>
                                                                                                                          <w:marTop w:val="0"/>
                                                                                                                          <w:marBottom w:val="0"/>
                                                                                                                          <w:divBdr>
                                                                                                                            <w:top w:val="none" w:sz="0" w:space="0" w:color="auto"/>
                                                                                                                            <w:left w:val="none" w:sz="0" w:space="0" w:color="auto"/>
                                                                                                                            <w:bottom w:val="none" w:sz="0" w:space="0" w:color="auto"/>
                                                                                                                            <w:right w:val="none" w:sz="0" w:space="0" w:color="auto"/>
                                                                                                                          </w:divBdr>
                                                                                                                          <w:divsChild>
                                                                                                                            <w:div w:id="1147477291">
                                                                                                                              <w:marLeft w:val="0"/>
                                                                                                                              <w:marRight w:val="0"/>
                                                                                                                              <w:marTop w:val="0"/>
                                                                                                                              <w:marBottom w:val="0"/>
                                                                                                                              <w:divBdr>
                                                                                                                                <w:top w:val="none" w:sz="0" w:space="0" w:color="auto"/>
                                                                                                                                <w:left w:val="none" w:sz="0" w:space="0" w:color="auto"/>
                                                                                                                                <w:bottom w:val="none" w:sz="0" w:space="0" w:color="auto"/>
                                                                                                                                <w:right w:val="none" w:sz="0" w:space="0" w:color="auto"/>
                                                                                                                              </w:divBdr>
                                                                                                                            </w:div>
                                                                                                                            <w:div w:id="15703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46486">
                                                                                                                  <w:marLeft w:val="0"/>
                                                                                                                  <w:marRight w:val="0"/>
                                                                                                                  <w:marTop w:val="0"/>
                                                                                                                  <w:marBottom w:val="0"/>
                                                                                                                  <w:divBdr>
                                                                                                                    <w:top w:val="none" w:sz="0" w:space="0" w:color="auto"/>
                                                                                                                    <w:left w:val="none" w:sz="0" w:space="0" w:color="auto"/>
                                                                                                                    <w:bottom w:val="none" w:sz="0" w:space="0" w:color="auto"/>
                                                                                                                    <w:right w:val="none" w:sz="0" w:space="0" w:color="auto"/>
                                                                                                                  </w:divBdr>
                                                                                                                </w:div>
                                                                                                                <w:div w:id="1799453097">
                                                                                                                  <w:marLeft w:val="0"/>
                                                                                                                  <w:marRight w:val="0"/>
                                                                                                                  <w:marTop w:val="0"/>
                                                                                                                  <w:marBottom w:val="0"/>
                                                                                                                  <w:divBdr>
                                                                                                                    <w:top w:val="none" w:sz="0" w:space="0" w:color="auto"/>
                                                                                                                    <w:left w:val="none" w:sz="0" w:space="0" w:color="auto"/>
                                                                                                                    <w:bottom w:val="none" w:sz="0" w:space="0" w:color="auto"/>
                                                                                                                    <w:right w:val="none" w:sz="0" w:space="0" w:color="auto"/>
                                                                                                                  </w:divBdr>
                                                                                                                  <w:divsChild>
                                                                                                                    <w:div w:id="507014882">
                                                                                                                      <w:marLeft w:val="0"/>
                                                                                                                      <w:marRight w:val="0"/>
                                                                                                                      <w:marTop w:val="0"/>
                                                                                                                      <w:marBottom w:val="0"/>
                                                                                                                      <w:divBdr>
                                                                                                                        <w:top w:val="none" w:sz="0" w:space="0" w:color="auto"/>
                                                                                                                        <w:left w:val="none" w:sz="0" w:space="0" w:color="auto"/>
                                                                                                                        <w:bottom w:val="none" w:sz="0" w:space="0" w:color="auto"/>
                                                                                                                        <w:right w:val="none" w:sz="0" w:space="0" w:color="auto"/>
                                                                                                                      </w:divBdr>
                                                                                                                      <w:divsChild>
                                                                                                                        <w:div w:id="810633685">
                                                                                                                          <w:marLeft w:val="0"/>
                                                                                                                          <w:marRight w:val="0"/>
                                                                                                                          <w:marTop w:val="0"/>
                                                                                                                          <w:marBottom w:val="0"/>
                                                                                                                          <w:divBdr>
                                                                                                                            <w:top w:val="none" w:sz="0" w:space="0" w:color="auto"/>
                                                                                                                            <w:left w:val="none" w:sz="0" w:space="0" w:color="auto"/>
                                                                                                                            <w:bottom w:val="none" w:sz="0" w:space="0" w:color="auto"/>
                                                                                                                            <w:right w:val="none" w:sz="0" w:space="0" w:color="auto"/>
                                                                                                                          </w:divBdr>
                                                                                                                          <w:divsChild>
                                                                                                                            <w:div w:id="1074864043">
                                                                                                                              <w:marLeft w:val="0"/>
                                                                                                                              <w:marRight w:val="0"/>
                                                                                                                              <w:marTop w:val="0"/>
                                                                                                                              <w:marBottom w:val="0"/>
                                                                                                                              <w:divBdr>
                                                                                                                                <w:top w:val="none" w:sz="0" w:space="0" w:color="auto"/>
                                                                                                                                <w:left w:val="none" w:sz="0" w:space="0" w:color="auto"/>
                                                                                                                                <w:bottom w:val="none" w:sz="0" w:space="0" w:color="auto"/>
                                                                                                                                <w:right w:val="none" w:sz="0" w:space="0" w:color="auto"/>
                                                                                                                              </w:divBdr>
                                                                                                                            </w:div>
                                                                                                                            <w:div w:id="1825386657">
                                                                                                                              <w:marLeft w:val="0"/>
                                                                                                                              <w:marRight w:val="0"/>
                                                                                                                              <w:marTop w:val="0"/>
                                                                                                                              <w:marBottom w:val="0"/>
                                                                                                                              <w:divBdr>
                                                                                                                                <w:top w:val="none" w:sz="0" w:space="0" w:color="auto"/>
                                                                                                                                <w:left w:val="none" w:sz="0" w:space="0" w:color="auto"/>
                                                                                                                                <w:bottom w:val="none" w:sz="0" w:space="0" w:color="auto"/>
                                                                                                                                <w:right w:val="none" w:sz="0" w:space="0" w:color="auto"/>
                                                                                                                              </w:divBdr>
                                                                                                                            </w:div>
                                                                                                                          </w:divsChild>
                                                                                                                        </w:div>
                                                                                                                        <w:div w:id="1314607474">
                                                                                                                          <w:marLeft w:val="0"/>
                                                                                                                          <w:marRight w:val="0"/>
                                                                                                                          <w:marTop w:val="0"/>
                                                                                                                          <w:marBottom w:val="0"/>
                                                                                                                          <w:divBdr>
                                                                                                                            <w:top w:val="none" w:sz="0" w:space="0" w:color="auto"/>
                                                                                                                            <w:left w:val="none" w:sz="0" w:space="0" w:color="auto"/>
                                                                                                                            <w:bottom w:val="none" w:sz="0" w:space="0" w:color="auto"/>
                                                                                                                            <w:right w:val="none" w:sz="0" w:space="0" w:color="auto"/>
                                                                                                                          </w:divBdr>
                                                                                                                          <w:divsChild>
                                                                                                                            <w:div w:id="873467280">
                                                                                                                              <w:marLeft w:val="0"/>
                                                                                                                              <w:marRight w:val="0"/>
                                                                                                                              <w:marTop w:val="0"/>
                                                                                                                              <w:marBottom w:val="0"/>
                                                                                                                              <w:divBdr>
                                                                                                                                <w:top w:val="none" w:sz="0" w:space="0" w:color="auto"/>
                                                                                                                                <w:left w:val="none" w:sz="0" w:space="0" w:color="auto"/>
                                                                                                                                <w:bottom w:val="none" w:sz="0" w:space="0" w:color="auto"/>
                                                                                                                                <w:right w:val="none" w:sz="0" w:space="0" w:color="auto"/>
                                                                                                                              </w:divBdr>
                                                                                                                            </w:div>
                                                                                                                            <w:div w:id="1639070242">
                                                                                                                              <w:marLeft w:val="0"/>
                                                                                                                              <w:marRight w:val="0"/>
                                                                                                                              <w:marTop w:val="0"/>
                                                                                                                              <w:marBottom w:val="0"/>
                                                                                                                              <w:divBdr>
                                                                                                                                <w:top w:val="none" w:sz="0" w:space="0" w:color="auto"/>
                                                                                                                                <w:left w:val="none" w:sz="0" w:space="0" w:color="auto"/>
                                                                                                                                <w:bottom w:val="none" w:sz="0" w:space="0" w:color="auto"/>
                                                                                                                                <w:right w:val="none" w:sz="0" w:space="0" w:color="auto"/>
                                                                                                                              </w:divBdr>
                                                                                                                            </w:div>
                                                                                                                          </w:divsChild>
                                                                                                                        </w:div>
                                                                                                                        <w:div w:id="1597905373">
                                                                                                                          <w:marLeft w:val="0"/>
                                                                                                                          <w:marRight w:val="0"/>
                                                                                                                          <w:marTop w:val="0"/>
                                                                                                                          <w:marBottom w:val="0"/>
                                                                                                                          <w:divBdr>
                                                                                                                            <w:top w:val="none" w:sz="0" w:space="0" w:color="auto"/>
                                                                                                                            <w:left w:val="none" w:sz="0" w:space="0" w:color="auto"/>
                                                                                                                            <w:bottom w:val="none" w:sz="0" w:space="0" w:color="auto"/>
                                                                                                                            <w:right w:val="none" w:sz="0" w:space="0" w:color="auto"/>
                                                                                                                          </w:divBdr>
                                                                                                                          <w:divsChild>
                                                                                                                            <w:div w:id="612444729">
                                                                                                                              <w:marLeft w:val="0"/>
                                                                                                                              <w:marRight w:val="0"/>
                                                                                                                              <w:marTop w:val="0"/>
                                                                                                                              <w:marBottom w:val="0"/>
                                                                                                                              <w:divBdr>
                                                                                                                                <w:top w:val="none" w:sz="0" w:space="0" w:color="auto"/>
                                                                                                                                <w:left w:val="none" w:sz="0" w:space="0" w:color="auto"/>
                                                                                                                                <w:bottom w:val="none" w:sz="0" w:space="0" w:color="auto"/>
                                                                                                                                <w:right w:val="none" w:sz="0" w:space="0" w:color="auto"/>
                                                                                                                              </w:divBdr>
                                                                                                                            </w:div>
                                                                                                                            <w:div w:id="1241982135">
                                                                                                                              <w:marLeft w:val="0"/>
                                                                                                                              <w:marRight w:val="0"/>
                                                                                                                              <w:marTop w:val="0"/>
                                                                                                                              <w:marBottom w:val="0"/>
                                                                                                                              <w:divBdr>
                                                                                                                                <w:top w:val="none" w:sz="0" w:space="0" w:color="auto"/>
                                                                                                                                <w:left w:val="none" w:sz="0" w:space="0" w:color="auto"/>
                                                                                                                                <w:bottom w:val="none" w:sz="0" w:space="0" w:color="auto"/>
                                                                                                                                <w:right w:val="none" w:sz="0" w:space="0" w:color="auto"/>
                                                                                                                              </w:divBdr>
                                                                                                                            </w:div>
                                                                                                                          </w:divsChild>
                                                                                                                        </w:div>
                                                                                                                        <w:div w:id="1959944087">
                                                                                                                          <w:marLeft w:val="0"/>
                                                                                                                          <w:marRight w:val="0"/>
                                                                                                                          <w:marTop w:val="0"/>
                                                                                                                          <w:marBottom w:val="0"/>
                                                                                                                          <w:divBdr>
                                                                                                                            <w:top w:val="none" w:sz="0" w:space="0" w:color="auto"/>
                                                                                                                            <w:left w:val="none" w:sz="0" w:space="0" w:color="auto"/>
                                                                                                                            <w:bottom w:val="none" w:sz="0" w:space="0" w:color="auto"/>
                                                                                                                            <w:right w:val="none" w:sz="0" w:space="0" w:color="auto"/>
                                                                                                                          </w:divBdr>
                                                                                                                          <w:divsChild>
                                                                                                                            <w:div w:id="696854203">
                                                                                                                              <w:marLeft w:val="0"/>
                                                                                                                              <w:marRight w:val="0"/>
                                                                                                                              <w:marTop w:val="0"/>
                                                                                                                              <w:marBottom w:val="0"/>
                                                                                                                              <w:divBdr>
                                                                                                                                <w:top w:val="none" w:sz="0" w:space="0" w:color="auto"/>
                                                                                                                                <w:left w:val="none" w:sz="0" w:space="0" w:color="auto"/>
                                                                                                                                <w:bottom w:val="none" w:sz="0" w:space="0" w:color="auto"/>
                                                                                                                                <w:right w:val="none" w:sz="0" w:space="0" w:color="auto"/>
                                                                                                                              </w:divBdr>
                                                                                                                            </w:div>
                                                                                                                          </w:divsChild>
                                                                                                                        </w:div>
                                                                                                                        <w:div w:id="2114545730">
                                                                                                                          <w:marLeft w:val="0"/>
                                                                                                                          <w:marRight w:val="0"/>
                                                                                                                          <w:marTop w:val="0"/>
                                                                                                                          <w:marBottom w:val="0"/>
                                                                                                                          <w:divBdr>
                                                                                                                            <w:top w:val="none" w:sz="0" w:space="0" w:color="auto"/>
                                                                                                                            <w:left w:val="none" w:sz="0" w:space="0" w:color="auto"/>
                                                                                                                            <w:bottom w:val="none" w:sz="0" w:space="0" w:color="auto"/>
                                                                                                                            <w:right w:val="none" w:sz="0" w:space="0" w:color="auto"/>
                                                                                                                          </w:divBdr>
                                                                                                                          <w:divsChild>
                                                                                                                            <w:div w:id="733772337">
                                                                                                                              <w:marLeft w:val="0"/>
                                                                                                                              <w:marRight w:val="0"/>
                                                                                                                              <w:marTop w:val="0"/>
                                                                                                                              <w:marBottom w:val="0"/>
                                                                                                                              <w:divBdr>
                                                                                                                                <w:top w:val="none" w:sz="0" w:space="0" w:color="auto"/>
                                                                                                                                <w:left w:val="none" w:sz="0" w:space="0" w:color="auto"/>
                                                                                                                                <w:bottom w:val="none" w:sz="0" w:space="0" w:color="auto"/>
                                                                                                                                <w:right w:val="none" w:sz="0" w:space="0" w:color="auto"/>
                                                                                                                              </w:divBdr>
                                                                                                                            </w:div>
                                                                                                                            <w:div w:id="17402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13793">
                                                                                                                      <w:marLeft w:val="0"/>
                                                                                                                      <w:marRight w:val="0"/>
                                                                                                                      <w:marTop w:val="0"/>
                                                                                                                      <w:marBottom w:val="0"/>
                                                                                                                      <w:divBdr>
                                                                                                                        <w:top w:val="none" w:sz="0" w:space="0" w:color="auto"/>
                                                                                                                        <w:left w:val="none" w:sz="0" w:space="0" w:color="auto"/>
                                                                                                                        <w:bottom w:val="none" w:sz="0" w:space="0" w:color="auto"/>
                                                                                                                        <w:right w:val="none" w:sz="0" w:space="0" w:color="auto"/>
                                                                                                                      </w:divBdr>
                                                                                                                      <w:divsChild>
                                                                                                                        <w:div w:id="93743748">
                                                                                                                          <w:marLeft w:val="0"/>
                                                                                                                          <w:marRight w:val="0"/>
                                                                                                                          <w:marTop w:val="0"/>
                                                                                                                          <w:marBottom w:val="0"/>
                                                                                                                          <w:divBdr>
                                                                                                                            <w:top w:val="none" w:sz="0" w:space="0" w:color="auto"/>
                                                                                                                            <w:left w:val="none" w:sz="0" w:space="0" w:color="auto"/>
                                                                                                                            <w:bottom w:val="none" w:sz="0" w:space="0" w:color="auto"/>
                                                                                                                            <w:right w:val="none" w:sz="0" w:space="0" w:color="auto"/>
                                                                                                                          </w:divBdr>
                                                                                                                          <w:divsChild>
                                                                                                                            <w:div w:id="1097366021">
                                                                                                                              <w:marLeft w:val="0"/>
                                                                                                                              <w:marRight w:val="0"/>
                                                                                                                              <w:marTop w:val="0"/>
                                                                                                                              <w:marBottom w:val="0"/>
                                                                                                                              <w:divBdr>
                                                                                                                                <w:top w:val="none" w:sz="0" w:space="0" w:color="auto"/>
                                                                                                                                <w:left w:val="none" w:sz="0" w:space="0" w:color="auto"/>
                                                                                                                                <w:bottom w:val="none" w:sz="0" w:space="0" w:color="auto"/>
                                                                                                                                <w:right w:val="none" w:sz="0" w:space="0" w:color="auto"/>
                                                                                                                              </w:divBdr>
                                                                                                                            </w:div>
                                                                                                                            <w:div w:id="1276517118">
                                                                                                                              <w:marLeft w:val="0"/>
                                                                                                                              <w:marRight w:val="0"/>
                                                                                                                              <w:marTop w:val="0"/>
                                                                                                                              <w:marBottom w:val="0"/>
                                                                                                                              <w:divBdr>
                                                                                                                                <w:top w:val="none" w:sz="0" w:space="0" w:color="auto"/>
                                                                                                                                <w:left w:val="none" w:sz="0" w:space="0" w:color="auto"/>
                                                                                                                                <w:bottom w:val="none" w:sz="0" w:space="0" w:color="auto"/>
                                                                                                                                <w:right w:val="none" w:sz="0" w:space="0" w:color="auto"/>
                                                                                                                              </w:divBdr>
                                                                                                                            </w:div>
                                                                                                                          </w:divsChild>
                                                                                                                        </w:div>
                                                                                                                        <w:div w:id="285628374">
                                                                                                                          <w:marLeft w:val="0"/>
                                                                                                                          <w:marRight w:val="0"/>
                                                                                                                          <w:marTop w:val="0"/>
                                                                                                                          <w:marBottom w:val="0"/>
                                                                                                                          <w:divBdr>
                                                                                                                            <w:top w:val="none" w:sz="0" w:space="0" w:color="auto"/>
                                                                                                                            <w:left w:val="none" w:sz="0" w:space="0" w:color="auto"/>
                                                                                                                            <w:bottom w:val="none" w:sz="0" w:space="0" w:color="auto"/>
                                                                                                                            <w:right w:val="none" w:sz="0" w:space="0" w:color="auto"/>
                                                                                                                          </w:divBdr>
                                                                                                                          <w:divsChild>
                                                                                                                            <w:div w:id="146635184">
                                                                                                                              <w:marLeft w:val="0"/>
                                                                                                                              <w:marRight w:val="0"/>
                                                                                                                              <w:marTop w:val="0"/>
                                                                                                                              <w:marBottom w:val="0"/>
                                                                                                                              <w:divBdr>
                                                                                                                                <w:top w:val="none" w:sz="0" w:space="0" w:color="auto"/>
                                                                                                                                <w:left w:val="none" w:sz="0" w:space="0" w:color="auto"/>
                                                                                                                                <w:bottom w:val="none" w:sz="0" w:space="0" w:color="auto"/>
                                                                                                                                <w:right w:val="none" w:sz="0" w:space="0" w:color="auto"/>
                                                                                                                              </w:divBdr>
                                                                                                                            </w:div>
                                                                                                                            <w:div w:id="1012343634">
                                                                                                                              <w:marLeft w:val="0"/>
                                                                                                                              <w:marRight w:val="0"/>
                                                                                                                              <w:marTop w:val="0"/>
                                                                                                                              <w:marBottom w:val="0"/>
                                                                                                                              <w:divBdr>
                                                                                                                                <w:top w:val="none" w:sz="0" w:space="0" w:color="auto"/>
                                                                                                                                <w:left w:val="none" w:sz="0" w:space="0" w:color="auto"/>
                                                                                                                                <w:bottom w:val="none" w:sz="0" w:space="0" w:color="auto"/>
                                                                                                                                <w:right w:val="none" w:sz="0" w:space="0" w:color="auto"/>
                                                                                                                              </w:divBdr>
                                                                                                                            </w:div>
                                                                                                                          </w:divsChild>
                                                                                                                        </w:div>
                                                                                                                        <w:div w:id="979115769">
                                                                                                                          <w:marLeft w:val="0"/>
                                                                                                                          <w:marRight w:val="0"/>
                                                                                                                          <w:marTop w:val="0"/>
                                                                                                                          <w:marBottom w:val="0"/>
                                                                                                                          <w:divBdr>
                                                                                                                            <w:top w:val="none" w:sz="0" w:space="0" w:color="auto"/>
                                                                                                                            <w:left w:val="none" w:sz="0" w:space="0" w:color="auto"/>
                                                                                                                            <w:bottom w:val="none" w:sz="0" w:space="0" w:color="auto"/>
                                                                                                                            <w:right w:val="none" w:sz="0" w:space="0" w:color="auto"/>
                                                                                                                          </w:divBdr>
                                                                                                                          <w:divsChild>
                                                                                                                            <w:div w:id="309137344">
                                                                                                                              <w:marLeft w:val="0"/>
                                                                                                                              <w:marRight w:val="0"/>
                                                                                                                              <w:marTop w:val="0"/>
                                                                                                                              <w:marBottom w:val="0"/>
                                                                                                                              <w:divBdr>
                                                                                                                                <w:top w:val="none" w:sz="0" w:space="0" w:color="auto"/>
                                                                                                                                <w:left w:val="none" w:sz="0" w:space="0" w:color="auto"/>
                                                                                                                                <w:bottom w:val="none" w:sz="0" w:space="0" w:color="auto"/>
                                                                                                                                <w:right w:val="none" w:sz="0" w:space="0" w:color="auto"/>
                                                                                                                              </w:divBdr>
                                                                                                                            </w:div>
                                                                                                                            <w:div w:id="1972905860">
                                                                                                                              <w:marLeft w:val="0"/>
                                                                                                                              <w:marRight w:val="0"/>
                                                                                                                              <w:marTop w:val="0"/>
                                                                                                                              <w:marBottom w:val="0"/>
                                                                                                                              <w:divBdr>
                                                                                                                                <w:top w:val="none" w:sz="0" w:space="0" w:color="auto"/>
                                                                                                                                <w:left w:val="none" w:sz="0" w:space="0" w:color="auto"/>
                                                                                                                                <w:bottom w:val="none" w:sz="0" w:space="0" w:color="auto"/>
                                                                                                                                <w:right w:val="none" w:sz="0" w:space="0" w:color="auto"/>
                                                                                                                              </w:divBdr>
                                                                                                                            </w:div>
                                                                                                                          </w:divsChild>
                                                                                                                        </w:div>
                                                                                                                        <w:div w:id="1417629912">
                                                                                                                          <w:marLeft w:val="0"/>
                                                                                                                          <w:marRight w:val="0"/>
                                                                                                                          <w:marTop w:val="0"/>
                                                                                                                          <w:marBottom w:val="0"/>
                                                                                                                          <w:divBdr>
                                                                                                                            <w:top w:val="none" w:sz="0" w:space="0" w:color="auto"/>
                                                                                                                            <w:left w:val="none" w:sz="0" w:space="0" w:color="auto"/>
                                                                                                                            <w:bottom w:val="none" w:sz="0" w:space="0" w:color="auto"/>
                                                                                                                            <w:right w:val="none" w:sz="0" w:space="0" w:color="auto"/>
                                                                                                                          </w:divBdr>
                                                                                                                          <w:divsChild>
                                                                                                                            <w:div w:id="1766262616">
                                                                                                                              <w:marLeft w:val="0"/>
                                                                                                                              <w:marRight w:val="0"/>
                                                                                                                              <w:marTop w:val="0"/>
                                                                                                                              <w:marBottom w:val="0"/>
                                                                                                                              <w:divBdr>
                                                                                                                                <w:top w:val="none" w:sz="0" w:space="0" w:color="auto"/>
                                                                                                                                <w:left w:val="none" w:sz="0" w:space="0" w:color="auto"/>
                                                                                                                                <w:bottom w:val="none" w:sz="0" w:space="0" w:color="auto"/>
                                                                                                                                <w:right w:val="none" w:sz="0" w:space="0" w:color="auto"/>
                                                                                                                              </w:divBdr>
                                                                                                                            </w:div>
                                                                                                                          </w:divsChild>
                                                                                                                        </w:div>
                                                                                                                        <w:div w:id="1742211855">
                                                                                                                          <w:marLeft w:val="0"/>
                                                                                                                          <w:marRight w:val="0"/>
                                                                                                                          <w:marTop w:val="0"/>
                                                                                                                          <w:marBottom w:val="0"/>
                                                                                                                          <w:divBdr>
                                                                                                                            <w:top w:val="none" w:sz="0" w:space="0" w:color="auto"/>
                                                                                                                            <w:left w:val="none" w:sz="0" w:space="0" w:color="auto"/>
                                                                                                                            <w:bottom w:val="none" w:sz="0" w:space="0" w:color="auto"/>
                                                                                                                            <w:right w:val="none" w:sz="0" w:space="0" w:color="auto"/>
                                                                                                                          </w:divBdr>
                                                                                                                          <w:divsChild>
                                                                                                                            <w:div w:id="246698166">
                                                                                                                              <w:marLeft w:val="0"/>
                                                                                                                              <w:marRight w:val="0"/>
                                                                                                                              <w:marTop w:val="0"/>
                                                                                                                              <w:marBottom w:val="0"/>
                                                                                                                              <w:divBdr>
                                                                                                                                <w:top w:val="none" w:sz="0" w:space="0" w:color="auto"/>
                                                                                                                                <w:left w:val="none" w:sz="0" w:space="0" w:color="auto"/>
                                                                                                                                <w:bottom w:val="none" w:sz="0" w:space="0" w:color="auto"/>
                                                                                                                                <w:right w:val="none" w:sz="0" w:space="0" w:color="auto"/>
                                                                                                                              </w:divBdr>
                                                                                                                            </w:div>
                                                                                                                            <w:div w:id="1816481780">
                                                                                                                              <w:marLeft w:val="0"/>
                                                                                                                              <w:marRight w:val="0"/>
                                                                                                                              <w:marTop w:val="0"/>
                                                                                                                              <w:marBottom w:val="0"/>
                                                                                                                              <w:divBdr>
                                                                                                                                <w:top w:val="none" w:sz="0" w:space="0" w:color="auto"/>
                                                                                                                                <w:left w:val="none" w:sz="0" w:space="0" w:color="auto"/>
                                                                                                                                <w:bottom w:val="none" w:sz="0" w:space="0" w:color="auto"/>
                                                                                                                                <w:right w:val="none" w:sz="0" w:space="0" w:color="auto"/>
                                                                                                                              </w:divBdr>
                                                                                                                            </w:div>
                                                                                                                          </w:divsChild>
                                                                                                                        </w:div>
                                                                                                                        <w:div w:id="1889798598">
                                                                                                                          <w:marLeft w:val="0"/>
                                                                                                                          <w:marRight w:val="0"/>
                                                                                                                          <w:marTop w:val="0"/>
                                                                                                                          <w:marBottom w:val="0"/>
                                                                                                                          <w:divBdr>
                                                                                                                            <w:top w:val="none" w:sz="0" w:space="0" w:color="auto"/>
                                                                                                                            <w:left w:val="none" w:sz="0" w:space="0" w:color="auto"/>
                                                                                                                            <w:bottom w:val="none" w:sz="0" w:space="0" w:color="auto"/>
                                                                                                                            <w:right w:val="none" w:sz="0" w:space="0" w:color="auto"/>
                                                                                                                          </w:divBdr>
                                                                                                                          <w:divsChild>
                                                                                                                            <w:div w:id="82547">
                                                                                                                              <w:marLeft w:val="0"/>
                                                                                                                              <w:marRight w:val="0"/>
                                                                                                                              <w:marTop w:val="0"/>
                                                                                                                              <w:marBottom w:val="0"/>
                                                                                                                              <w:divBdr>
                                                                                                                                <w:top w:val="none" w:sz="0" w:space="0" w:color="auto"/>
                                                                                                                                <w:left w:val="none" w:sz="0" w:space="0" w:color="auto"/>
                                                                                                                                <w:bottom w:val="none" w:sz="0" w:space="0" w:color="auto"/>
                                                                                                                                <w:right w:val="none" w:sz="0" w:space="0" w:color="auto"/>
                                                                                                                              </w:divBdr>
                                                                                                                            </w:div>
                                                                                                                            <w:div w:id="11731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543564">
                                                                                                  <w:marLeft w:val="0"/>
                                                                                                  <w:marRight w:val="0"/>
                                                                                                  <w:marTop w:val="0"/>
                                                                                                  <w:marBottom w:val="0"/>
                                                                                                  <w:divBdr>
                                                                                                    <w:top w:val="none" w:sz="0" w:space="0" w:color="auto"/>
                                                                                                    <w:left w:val="none" w:sz="0" w:space="0" w:color="auto"/>
                                                                                                    <w:bottom w:val="none" w:sz="0" w:space="0" w:color="auto"/>
                                                                                                    <w:right w:val="none" w:sz="0" w:space="0" w:color="auto"/>
                                                                                                  </w:divBdr>
                                                                                                  <w:divsChild>
                                                                                                    <w:div w:id="2026783484">
                                                                                                      <w:marLeft w:val="150"/>
                                                                                                      <w:marRight w:val="150"/>
                                                                                                      <w:marTop w:val="150"/>
                                                                                                      <w:marBottom w:val="150"/>
                                                                                                      <w:divBdr>
                                                                                                        <w:top w:val="none" w:sz="0" w:space="0" w:color="auto"/>
                                                                                                        <w:left w:val="none" w:sz="0" w:space="0" w:color="auto"/>
                                                                                                        <w:bottom w:val="none" w:sz="0" w:space="0" w:color="auto"/>
                                                                                                        <w:right w:val="none" w:sz="0" w:space="0" w:color="auto"/>
                                                                                                      </w:divBdr>
                                                                                                      <w:divsChild>
                                                                                                        <w:div w:id="2048486227">
                                                                                                          <w:marLeft w:val="0"/>
                                                                                                          <w:marRight w:val="0"/>
                                                                                                          <w:marTop w:val="0"/>
                                                                                                          <w:marBottom w:val="0"/>
                                                                                                          <w:divBdr>
                                                                                                            <w:top w:val="single" w:sz="6" w:space="0" w:color="999999"/>
                                                                                                            <w:left w:val="single" w:sz="6" w:space="0" w:color="999999"/>
                                                                                                            <w:bottom w:val="single" w:sz="6" w:space="0" w:color="999999"/>
                                                                                                            <w:right w:val="single" w:sz="6" w:space="0" w:color="999999"/>
                                                                                                          </w:divBdr>
                                                                                                          <w:divsChild>
                                                                                                            <w:div w:id="1103263190">
                                                                                                              <w:marLeft w:val="0"/>
                                                                                                              <w:marRight w:val="0"/>
                                                                                                              <w:marTop w:val="0"/>
                                                                                                              <w:marBottom w:val="0"/>
                                                                                                              <w:divBdr>
                                                                                                                <w:top w:val="none" w:sz="0" w:space="0" w:color="auto"/>
                                                                                                                <w:left w:val="none" w:sz="0" w:space="0" w:color="auto"/>
                                                                                                                <w:bottom w:val="none" w:sz="0" w:space="0" w:color="auto"/>
                                                                                                                <w:right w:val="none" w:sz="0" w:space="0" w:color="auto"/>
                                                                                                              </w:divBdr>
                                                                                                              <w:divsChild>
                                                                                                                <w:div w:id="965740691">
                                                                                                                  <w:marLeft w:val="0"/>
                                                                                                                  <w:marRight w:val="0"/>
                                                                                                                  <w:marTop w:val="0"/>
                                                                                                                  <w:marBottom w:val="225"/>
                                                                                                                  <w:divBdr>
                                                                                                                    <w:top w:val="none" w:sz="0" w:space="0" w:color="auto"/>
                                                                                                                    <w:left w:val="none" w:sz="0" w:space="0" w:color="auto"/>
                                                                                                                    <w:bottom w:val="none" w:sz="0" w:space="0" w:color="auto"/>
                                                                                                                    <w:right w:val="none" w:sz="0" w:space="0" w:color="auto"/>
                                                                                                                  </w:divBdr>
                                                                                                                </w:div>
                                                                                                                <w:div w:id="1102185457">
                                                                                                                  <w:marLeft w:val="0"/>
                                                                                                                  <w:marRight w:val="0"/>
                                                                                                                  <w:marTop w:val="0"/>
                                                                                                                  <w:marBottom w:val="0"/>
                                                                                                                  <w:divBdr>
                                                                                                                    <w:top w:val="none" w:sz="0" w:space="0" w:color="auto"/>
                                                                                                                    <w:left w:val="none" w:sz="0" w:space="0" w:color="auto"/>
                                                                                                                    <w:bottom w:val="none" w:sz="0" w:space="0" w:color="auto"/>
                                                                                                                    <w:right w:val="none" w:sz="0" w:space="0" w:color="auto"/>
                                                                                                                  </w:divBdr>
                                                                                                                </w:div>
                                                                                                                <w:div w:id="1840999420">
                                                                                                                  <w:marLeft w:val="0"/>
                                                                                                                  <w:marRight w:val="0"/>
                                                                                                                  <w:marTop w:val="0"/>
                                                                                                                  <w:marBottom w:val="225"/>
                                                                                                                  <w:divBdr>
                                                                                                                    <w:top w:val="none" w:sz="0" w:space="0" w:color="auto"/>
                                                                                                                    <w:left w:val="none" w:sz="0" w:space="0" w:color="auto"/>
                                                                                                                    <w:bottom w:val="none" w:sz="0" w:space="0" w:color="auto"/>
                                                                                                                    <w:right w:val="none" w:sz="0" w:space="0" w:color="auto"/>
                                                                                                                  </w:divBdr>
                                                                                                                </w:div>
                                                                                                              </w:divsChild>
                                                                                                            </w:div>
                                                                                                            <w:div w:id="1229464668">
                                                                                                              <w:marLeft w:val="0"/>
                                                                                                              <w:marRight w:val="0"/>
                                                                                                              <w:marTop w:val="0"/>
                                                                                                              <w:marBottom w:val="0"/>
                                                                                                              <w:divBdr>
                                                                                                                <w:top w:val="single" w:sz="6" w:space="11" w:color="E5E5E5"/>
                                                                                                                <w:left w:val="none" w:sz="0" w:space="0" w:color="auto"/>
                                                                                                                <w:bottom w:val="none" w:sz="0" w:space="0" w:color="auto"/>
                                                                                                                <w:right w:val="none" w:sz="0" w:space="0" w:color="auto"/>
                                                                                                              </w:divBdr>
                                                                                                            </w:div>
                                                                                                            <w:div w:id="2086537268">
                                                                                                              <w:marLeft w:val="0"/>
                                                                                                              <w:marRight w:val="0"/>
                                                                                                              <w:marTop w:val="0"/>
                                                                                                              <w:marBottom w:val="0"/>
                                                                                                              <w:divBdr>
                                                                                                                <w:top w:val="single" w:sz="6" w:space="0" w:color="FFFFFF"/>
                                                                                                                <w:left w:val="single" w:sz="6" w:space="12" w:color="FFFFFF"/>
                                                                                                                <w:bottom w:val="single" w:sz="6" w:space="0" w:color="FFFFFF"/>
                                                                                                                <w:right w:val="single" w:sz="6" w:space="12" w:color="FFFFFF"/>
                                                                                                              </w:divBdr>
                                                                                                            </w:div>
                                                                                                          </w:divsChild>
                                                                                                        </w:div>
                                                                                                      </w:divsChild>
                                                                                                    </w:div>
                                                                                                  </w:divsChild>
                                                                                                </w:div>
                                                                                                <w:div w:id="1719743638">
                                                                                                  <w:marLeft w:val="0"/>
                                                                                                  <w:marRight w:val="0"/>
                                                                                                  <w:marTop w:val="0"/>
                                                                                                  <w:marBottom w:val="0"/>
                                                                                                  <w:divBdr>
                                                                                                    <w:top w:val="none" w:sz="0" w:space="0" w:color="auto"/>
                                                                                                    <w:left w:val="none" w:sz="0" w:space="0" w:color="auto"/>
                                                                                                    <w:bottom w:val="none" w:sz="0" w:space="0" w:color="auto"/>
                                                                                                    <w:right w:val="none" w:sz="0" w:space="0" w:color="auto"/>
                                                                                                  </w:divBdr>
                                                                                                  <w:divsChild>
                                                                                                    <w:div w:id="512960047">
                                                                                                      <w:marLeft w:val="150"/>
                                                                                                      <w:marRight w:val="150"/>
                                                                                                      <w:marTop w:val="150"/>
                                                                                                      <w:marBottom w:val="150"/>
                                                                                                      <w:divBdr>
                                                                                                        <w:top w:val="none" w:sz="0" w:space="0" w:color="auto"/>
                                                                                                        <w:left w:val="none" w:sz="0" w:space="0" w:color="auto"/>
                                                                                                        <w:bottom w:val="none" w:sz="0" w:space="0" w:color="auto"/>
                                                                                                        <w:right w:val="none" w:sz="0" w:space="0" w:color="auto"/>
                                                                                                      </w:divBdr>
                                                                                                      <w:divsChild>
                                                                                                        <w:div w:id="1504932129">
                                                                                                          <w:marLeft w:val="0"/>
                                                                                                          <w:marRight w:val="0"/>
                                                                                                          <w:marTop w:val="0"/>
                                                                                                          <w:marBottom w:val="0"/>
                                                                                                          <w:divBdr>
                                                                                                            <w:top w:val="single" w:sz="6" w:space="0" w:color="999999"/>
                                                                                                            <w:left w:val="single" w:sz="6" w:space="0" w:color="999999"/>
                                                                                                            <w:bottom w:val="single" w:sz="6" w:space="0" w:color="999999"/>
                                                                                                            <w:right w:val="single" w:sz="6" w:space="0" w:color="999999"/>
                                                                                                          </w:divBdr>
                                                                                                          <w:divsChild>
                                                                                                            <w:div w:id="808865303">
                                                                                                              <w:marLeft w:val="0"/>
                                                                                                              <w:marRight w:val="0"/>
                                                                                                              <w:marTop w:val="0"/>
                                                                                                              <w:marBottom w:val="0"/>
                                                                                                              <w:divBdr>
                                                                                                                <w:top w:val="none" w:sz="0" w:space="0" w:color="auto"/>
                                                                                                                <w:left w:val="none" w:sz="0" w:space="0" w:color="auto"/>
                                                                                                                <w:bottom w:val="none" w:sz="0" w:space="0" w:color="auto"/>
                                                                                                                <w:right w:val="none" w:sz="0" w:space="0" w:color="auto"/>
                                                                                                              </w:divBdr>
                                                                                                              <w:divsChild>
                                                                                                                <w:div w:id="466432568">
                                                                                                                  <w:marLeft w:val="0"/>
                                                                                                                  <w:marRight w:val="0"/>
                                                                                                                  <w:marTop w:val="0"/>
                                                                                                                  <w:marBottom w:val="225"/>
                                                                                                                  <w:divBdr>
                                                                                                                    <w:top w:val="none" w:sz="0" w:space="0" w:color="auto"/>
                                                                                                                    <w:left w:val="none" w:sz="0" w:space="0" w:color="auto"/>
                                                                                                                    <w:bottom w:val="none" w:sz="0" w:space="0" w:color="auto"/>
                                                                                                                    <w:right w:val="none" w:sz="0" w:space="0" w:color="auto"/>
                                                                                                                  </w:divBdr>
                                                                                                                </w:div>
                                                                                                                <w:div w:id="900406868">
                                                                                                                  <w:marLeft w:val="0"/>
                                                                                                                  <w:marRight w:val="0"/>
                                                                                                                  <w:marTop w:val="0"/>
                                                                                                                  <w:marBottom w:val="225"/>
                                                                                                                  <w:divBdr>
                                                                                                                    <w:top w:val="none" w:sz="0" w:space="0" w:color="auto"/>
                                                                                                                    <w:left w:val="none" w:sz="0" w:space="0" w:color="auto"/>
                                                                                                                    <w:bottom w:val="none" w:sz="0" w:space="0" w:color="auto"/>
                                                                                                                    <w:right w:val="none" w:sz="0" w:space="0" w:color="auto"/>
                                                                                                                  </w:divBdr>
                                                                                                                </w:div>
                                                                                                              </w:divsChild>
                                                                                                            </w:div>
                                                                                                            <w:div w:id="1516306964">
                                                                                                              <w:marLeft w:val="0"/>
                                                                                                              <w:marRight w:val="0"/>
                                                                                                              <w:marTop w:val="0"/>
                                                                                                              <w:marBottom w:val="0"/>
                                                                                                              <w:divBdr>
                                                                                                                <w:top w:val="single" w:sz="6" w:space="0" w:color="FFFFFF"/>
                                                                                                                <w:left w:val="single" w:sz="6" w:space="12" w:color="FFFFFF"/>
                                                                                                                <w:bottom w:val="single" w:sz="6" w:space="0" w:color="FFFFFF"/>
                                                                                                                <w:right w:val="single" w:sz="6" w:space="12" w:color="FFFFFF"/>
                                                                                                              </w:divBdr>
                                                                                                            </w:div>
                                                                                                            <w:div w:id="1537353603">
                                                                                                              <w:marLeft w:val="0"/>
                                                                                                              <w:marRight w:val="0"/>
                                                                                                              <w:marTop w:val="0"/>
                                                                                                              <w:marBottom w:val="0"/>
                                                                                                              <w:divBdr>
                                                                                                                <w:top w:val="single" w:sz="6" w:space="11" w:color="E5E5E5"/>
                                                                                                                <w:left w:val="none" w:sz="0" w:space="0" w:color="auto"/>
                                                                                                                <w:bottom w:val="none" w:sz="0" w:space="0" w:color="auto"/>
                                                                                                                <w:right w:val="none" w:sz="0" w:space="0" w:color="auto"/>
                                                                                                              </w:divBdr>
                                                                                                            </w:div>
                                                                                                          </w:divsChild>
                                                                                                        </w:div>
                                                                                                      </w:divsChild>
                                                                                                    </w:div>
                                                                                                  </w:divsChild>
                                                                                                </w:div>
                                                                                              </w:divsChild>
                                                                                            </w:div>
                                                                                            <w:div w:id="375542342">
                                                                                              <w:marLeft w:val="0"/>
                                                                                              <w:marRight w:val="0"/>
                                                                                              <w:marTop w:val="0"/>
                                                                                              <w:marBottom w:val="0"/>
                                                                                              <w:divBdr>
                                                                                                <w:top w:val="none" w:sz="0" w:space="0" w:color="auto"/>
                                                                                                <w:left w:val="none" w:sz="0" w:space="0" w:color="auto"/>
                                                                                                <w:bottom w:val="none" w:sz="0" w:space="0" w:color="auto"/>
                                                                                                <w:right w:val="none" w:sz="0" w:space="0" w:color="auto"/>
                                                                                              </w:divBdr>
                                                                                              <w:divsChild>
                                                                                                <w:div w:id="1587572204">
                                                                                                  <w:marLeft w:val="0"/>
                                                                                                  <w:marRight w:val="0"/>
                                                                                                  <w:marTop w:val="0"/>
                                                                                                  <w:marBottom w:val="0"/>
                                                                                                  <w:divBdr>
                                                                                                    <w:top w:val="none" w:sz="0" w:space="0" w:color="auto"/>
                                                                                                    <w:left w:val="none" w:sz="0" w:space="0" w:color="auto"/>
                                                                                                    <w:bottom w:val="none" w:sz="0" w:space="0" w:color="auto"/>
                                                                                                    <w:right w:val="none" w:sz="0" w:space="0" w:color="auto"/>
                                                                                                  </w:divBdr>
                                                                                                </w:div>
                                                                                                <w:div w:id="1754736572">
                                                                                                  <w:marLeft w:val="0"/>
                                                                                                  <w:marRight w:val="0"/>
                                                                                                  <w:marTop w:val="0"/>
                                                                                                  <w:marBottom w:val="0"/>
                                                                                                  <w:divBdr>
                                                                                                    <w:top w:val="none" w:sz="0" w:space="0" w:color="auto"/>
                                                                                                    <w:left w:val="none" w:sz="0" w:space="0" w:color="auto"/>
                                                                                                    <w:bottom w:val="none" w:sz="0" w:space="0" w:color="auto"/>
                                                                                                    <w:right w:val="none" w:sz="0" w:space="0" w:color="auto"/>
                                                                                                  </w:divBdr>
                                                                                                  <w:divsChild>
                                                                                                    <w:div w:id="774982731">
                                                                                                      <w:marLeft w:val="0"/>
                                                                                                      <w:marRight w:val="0"/>
                                                                                                      <w:marTop w:val="0"/>
                                                                                                      <w:marBottom w:val="0"/>
                                                                                                      <w:divBdr>
                                                                                                        <w:top w:val="none" w:sz="0" w:space="0" w:color="auto"/>
                                                                                                        <w:left w:val="none" w:sz="0" w:space="0" w:color="auto"/>
                                                                                                        <w:bottom w:val="none" w:sz="0" w:space="0" w:color="auto"/>
                                                                                                        <w:right w:val="none" w:sz="0" w:space="0" w:color="auto"/>
                                                                                                      </w:divBdr>
                                                                                                      <w:divsChild>
                                                                                                        <w:div w:id="1126511534">
                                                                                                          <w:marLeft w:val="0"/>
                                                                                                          <w:marRight w:val="0"/>
                                                                                                          <w:marTop w:val="0"/>
                                                                                                          <w:marBottom w:val="0"/>
                                                                                                          <w:divBdr>
                                                                                                            <w:top w:val="none" w:sz="0" w:space="0" w:color="auto"/>
                                                                                                            <w:left w:val="none" w:sz="0" w:space="0" w:color="auto"/>
                                                                                                            <w:bottom w:val="none" w:sz="0" w:space="0" w:color="auto"/>
                                                                                                            <w:right w:val="none" w:sz="0" w:space="0" w:color="auto"/>
                                                                                                          </w:divBdr>
                                                                                                          <w:divsChild>
                                                                                                            <w:div w:id="204239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8771">
                                                                                                      <w:marLeft w:val="0"/>
                                                                                                      <w:marRight w:val="0"/>
                                                                                                      <w:marTop w:val="0"/>
                                                                                                      <w:marBottom w:val="0"/>
                                                                                                      <w:divBdr>
                                                                                                        <w:top w:val="none" w:sz="0" w:space="0" w:color="auto"/>
                                                                                                        <w:left w:val="none" w:sz="0" w:space="0" w:color="auto"/>
                                                                                                        <w:bottom w:val="none" w:sz="0" w:space="0" w:color="auto"/>
                                                                                                        <w:right w:val="none" w:sz="0" w:space="0" w:color="auto"/>
                                                                                                      </w:divBdr>
                                                                                                      <w:divsChild>
                                                                                                        <w:div w:id="16395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60110">
                                                                                                  <w:marLeft w:val="0"/>
                                                                                                  <w:marRight w:val="0"/>
                                                                                                  <w:marTop w:val="0"/>
                                                                                                  <w:marBottom w:val="0"/>
                                                                                                  <w:divBdr>
                                                                                                    <w:top w:val="none" w:sz="0" w:space="0" w:color="auto"/>
                                                                                                    <w:left w:val="none" w:sz="0" w:space="0" w:color="auto"/>
                                                                                                    <w:bottom w:val="none" w:sz="0" w:space="0" w:color="auto"/>
                                                                                                    <w:right w:val="none" w:sz="0" w:space="0" w:color="auto"/>
                                                                                                  </w:divBdr>
                                                                                                </w:div>
                                                                                              </w:divsChild>
                                                                                            </w:div>
                                                                                            <w:div w:id="1642075971">
                                                                                              <w:marLeft w:val="0"/>
                                                                                              <w:marRight w:val="0"/>
                                                                                              <w:marTop w:val="0"/>
                                                                                              <w:marBottom w:val="0"/>
                                                                                              <w:divBdr>
                                                                                                <w:top w:val="none" w:sz="0" w:space="0" w:color="auto"/>
                                                                                                <w:left w:val="none" w:sz="0" w:space="0" w:color="auto"/>
                                                                                                <w:bottom w:val="none" w:sz="0" w:space="0" w:color="auto"/>
                                                                                                <w:right w:val="none" w:sz="0" w:space="0" w:color="auto"/>
                                                                                              </w:divBdr>
                                                                                              <w:divsChild>
                                                                                                <w:div w:id="447167662">
                                                                                                  <w:marLeft w:val="0"/>
                                                                                                  <w:marRight w:val="0"/>
                                                                                                  <w:marTop w:val="0"/>
                                                                                                  <w:marBottom w:val="0"/>
                                                                                                  <w:divBdr>
                                                                                                    <w:top w:val="none" w:sz="0" w:space="0" w:color="auto"/>
                                                                                                    <w:left w:val="none" w:sz="0" w:space="0" w:color="auto"/>
                                                                                                    <w:bottom w:val="none" w:sz="0" w:space="0" w:color="auto"/>
                                                                                                    <w:right w:val="none" w:sz="0" w:space="0" w:color="auto"/>
                                                                                                  </w:divBdr>
                                                                                                  <w:divsChild>
                                                                                                    <w:div w:id="637958967">
                                                                                                      <w:marLeft w:val="0"/>
                                                                                                      <w:marRight w:val="0"/>
                                                                                                      <w:marTop w:val="0"/>
                                                                                                      <w:marBottom w:val="0"/>
                                                                                                      <w:divBdr>
                                                                                                        <w:top w:val="none" w:sz="0" w:space="0" w:color="auto"/>
                                                                                                        <w:left w:val="none" w:sz="0" w:space="0" w:color="auto"/>
                                                                                                        <w:bottom w:val="none" w:sz="0" w:space="0" w:color="auto"/>
                                                                                                        <w:right w:val="none" w:sz="0" w:space="0" w:color="auto"/>
                                                                                                      </w:divBdr>
                                                                                                    </w:div>
                                                                                                  </w:divsChild>
                                                                                                </w:div>
                                                                                                <w:div w:id="707605829">
                                                                                                  <w:marLeft w:val="0"/>
                                                                                                  <w:marRight w:val="0"/>
                                                                                                  <w:marTop w:val="0"/>
                                                                                                  <w:marBottom w:val="0"/>
                                                                                                  <w:divBdr>
                                                                                                    <w:top w:val="none" w:sz="0" w:space="0" w:color="auto"/>
                                                                                                    <w:left w:val="none" w:sz="0" w:space="0" w:color="auto"/>
                                                                                                    <w:bottom w:val="none" w:sz="0" w:space="0" w:color="auto"/>
                                                                                                    <w:right w:val="none" w:sz="0" w:space="0" w:color="auto"/>
                                                                                                  </w:divBdr>
                                                                                                  <w:divsChild>
                                                                                                    <w:div w:id="726337801">
                                                                                                      <w:marLeft w:val="0"/>
                                                                                                      <w:marRight w:val="0"/>
                                                                                                      <w:marTop w:val="0"/>
                                                                                                      <w:marBottom w:val="0"/>
                                                                                                      <w:divBdr>
                                                                                                        <w:top w:val="none" w:sz="0" w:space="0" w:color="auto"/>
                                                                                                        <w:left w:val="none" w:sz="0" w:space="0" w:color="auto"/>
                                                                                                        <w:bottom w:val="none" w:sz="0" w:space="0" w:color="auto"/>
                                                                                                        <w:right w:val="none" w:sz="0" w:space="0" w:color="auto"/>
                                                                                                      </w:divBdr>
                                                                                                    </w:div>
                                                                                                  </w:divsChild>
                                                                                                </w:div>
                                                                                                <w:div w:id="1651519311">
                                                                                                  <w:marLeft w:val="0"/>
                                                                                                  <w:marRight w:val="0"/>
                                                                                                  <w:marTop w:val="0"/>
                                                                                                  <w:marBottom w:val="0"/>
                                                                                                  <w:divBdr>
                                                                                                    <w:top w:val="none" w:sz="0" w:space="0" w:color="auto"/>
                                                                                                    <w:left w:val="none" w:sz="0" w:space="0" w:color="auto"/>
                                                                                                    <w:bottom w:val="none" w:sz="0" w:space="0" w:color="auto"/>
                                                                                                    <w:right w:val="none" w:sz="0" w:space="0" w:color="auto"/>
                                                                                                  </w:divBdr>
                                                                                                  <w:divsChild>
                                                                                                    <w:div w:id="1136948792">
                                                                                                      <w:marLeft w:val="0"/>
                                                                                                      <w:marRight w:val="0"/>
                                                                                                      <w:marTop w:val="0"/>
                                                                                                      <w:marBottom w:val="0"/>
                                                                                                      <w:divBdr>
                                                                                                        <w:top w:val="none" w:sz="0" w:space="0" w:color="auto"/>
                                                                                                        <w:left w:val="none" w:sz="0" w:space="0" w:color="auto"/>
                                                                                                        <w:bottom w:val="none" w:sz="0" w:space="0" w:color="auto"/>
                                                                                                        <w:right w:val="none" w:sz="0" w:space="0" w:color="auto"/>
                                                                                                      </w:divBdr>
                                                                                                    </w:div>
                                                                                                  </w:divsChild>
                                                                                                </w:div>
                                                                                                <w:div w:id="2019112880">
                                                                                                  <w:marLeft w:val="0"/>
                                                                                                  <w:marRight w:val="0"/>
                                                                                                  <w:marTop w:val="0"/>
                                                                                                  <w:marBottom w:val="0"/>
                                                                                                  <w:divBdr>
                                                                                                    <w:top w:val="none" w:sz="0" w:space="0" w:color="auto"/>
                                                                                                    <w:left w:val="none" w:sz="0" w:space="0" w:color="auto"/>
                                                                                                    <w:bottom w:val="none" w:sz="0" w:space="0" w:color="auto"/>
                                                                                                    <w:right w:val="none" w:sz="0" w:space="0" w:color="auto"/>
                                                                                                  </w:divBdr>
                                                                                                  <w:divsChild>
                                                                                                    <w:div w:id="66995852">
                                                                                                      <w:marLeft w:val="0"/>
                                                                                                      <w:marRight w:val="0"/>
                                                                                                      <w:marTop w:val="0"/>
                                                                                                      <w:marBottom w:val="0"/>
                                                                                                      <w:divBdr>
                                                                                                        <w:top w:val="none" w:sz="0" w:space="0" w:color="auto"/>
                                                                                                        <w:left w:val="none" w:sz="0" w:space="0" w:color="auto"/>
                                                                                                        <w:bottom w:val="none" w:sz="0" w:space="0" w:color="auto"/>
                                                                                                        <w:right w:val="none" w:sz="0" w:space="0" w:color="auto"/>
                                                                                                      </w:divBdr>
                                                                                                      <w:divsChild>
                                                                                                        <w:div w:id="1292051138">
                                                                                                          <w:marLeft w:val="0"/>
                                                                                                          <w:marRight w:val="0"/>
                                                                                                          <w:marTop w:val="0"/>
                                                                                                          <w:marBottom w:val="0"/>
                                                                                                          <w:divBdr>
                                                                                                            <w:top w:val="none" w:sz="0" w:space="0" w:color="auto"/>
                                                                                                            <w:left w:val="none" w:sz="0" w:space="0" w:color="auto"/>
                                                                                                            <w:bottom w:val="none" w:sz="0" w:space="0" w:color="auto"/>
                                                                                                            <w:right w:val="none" w:sz="0" w:space="0" w:color="auto"/>
                                                                                                          </w:divBdr>
                                                                                                          <w:divsChild>
                                                                                                            <w:div w:id="819613320">
                                                                                                              <w:marLeft w:val="0"/>
                                                                                                              <w:marRight w:val="0"/>
                                                                                                              <w:marTop w:val="0"/>
                                                                                                              <w:marBottom w:val="0"/>
                                                                                                              <w:divBdr>
                                                                                                                <w:top w:val="none" w:sz="0" w:space="0" w:color="auto"/>
                                                                                                                <w:left w:val="none" w:sz="0" w:space="0" w:color="auto"/>
                                                                                                                <w:bottom w:val="none" w:sz="0" w:space="0" w:color="auto"/>
                                                                                                                <w:right w:val="none" w:sz="0" w:space="0" w:color="auto"/>
                                                                                                              </w:divBdr>
                                                                                                            </w:div>
                                                                                                            <w:div w:id="1875532097">
                                                                                                              <w:marLeft w:val="0"/>
                                                                                                              <w:marRight w:val="0"/>
                                                                                                              <w:marTop w:val="0"/>
                                                                                                              <w:marBottom w:val="0"/>
                                                                                                              <w:divBdr>
                                                                                                                <w:top w:val="none" w:sz="0" w:space="0" w:color="auto"/>
                                                                                                                <w:left w:val="none" w:sz="0" w:space="0" w:color="auto"/>
                                                                                                                <w:bottom w:val="none" w:sz="0" w:space="0" w:color="auto"/>
                                                                                                                <w:right w:val="none" w:sz="0" w:space="0" w:color="auto"/>
                                                                                                              </w:divBdr>
                                                                                                            </w:div>
                                                                                                          </w:divsChild>
                                                                                                        </w:div>
                                                                                                        <w:div w:id="1761172860">
                                                                                                          <w:marLeft w:val="0"/>
                                                                                                          <w:marRight w:val="0"/>
                                                                                                          <w:marTop w:val="0"/>
                                                                                                          <w:marBottom w:val="0"/>
                                                                                                          <w:divBdr>
                                                                                                            <w:top w:val="none" w:sz="0" w:space="0" w:color="auto"/>
                                                                                                            <w:left w:val="none" w:sz="0" w:space="0" w:color="auto"/>
                                                                                                            <w:bottom w:val="none" w:sz="0" w:space="0" w:color="auto"/>
                                                                                                            <w:right w:val="none" w:sz="0" w:space="0" w:color="auto"/>
                                                                                                          </w:divBdr>
                                                                                                          <w:divsChild>
                                                                                                            <w:div w:id="177544377">
                                                                                                              <w:marLeft w:val="0"/>
                                                                                                              <w:marRight w:val="0"/>
                                                                                                              <w:marTop w:val="0"/>
                                                                                                              <w:marBottom w:val="0"/>
                                                                                                              <w:divBdr>
                                                                                                                <w:top w:val="none" w:sz="0" w:space="0" w:color="auto"/>
                                                                                                                <w:left w:val="none" w:sz="0" w:space="0" w:color="auto"/>
                                                                                                                <w:bottom w:val="none" w:sz="0" w:space="0" w:color="auto"/>
                                                                                                                <w:right w:val="none" w:sz="0" w:space="0" w:color="auto"/>
                                                                                                              </w:divBdr>
                                                                                                            </w:div>
                                                                                                            <w:div w:id="74654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2597139">
      <w:bodyDiv w:val="1"/>
      <w:marLeft w:val="0"/>
      <w:marRight w:val="0"/>
      <w:marTop w:val="0"/>
      <w:marBottom w:val="0"/>
      <w:divBdr>
        <w:top w:val="none" w:sz="0" w:space="0" w:color="auto"/>
        <w:left w:val="none" w:sz="0" w:space="0" w:color="auto"/>
        <w:bottom w:val="none" w:sz="0" w:space="0" w:color="auto"/>
        <w:right w:val="none" w:sz="0" w:space="0" w:color="auto"/>
      </w:divBdr>
      <w:divsChild>
        <w:div w:id="926573583">
          <w:marLeft w:val="0"/>
          <w:marRight w:val="0"/>
          <w:marTop w:val="0"/>
          <w:marBottom w:val="0"/>
          <w:divBdr>
            <w:top w:val="none" w:sz="0" w:space="0" w:color="auto"/>
            <w:left w:val="none" w:sz="0" w:space="0" w:color="auto"/>
            <w:bottom w:val="none" w:sz="0" w:space="0" w:color="auto"/>
            <w:right w:val="none" w:sz="0" w:space="0" w:color="auto"/>
          </w:divBdr>
          <w:divsChild>
            <w:div w:id="461995315">
              <w:marLeft w:val="0"/>
              <w:marRight w:val="0"/>
              <w:marTop w:val="0"/>
              <w:marBottom w:val="0"/>
              <w:divBdr>
                <w:top w:val="none" w:sz="0" w:space="0" w:color="auto"/>
                <w:left w:val="none" w:sz="0" w:space="0" w:color="auto"/>
                <w:bottom w:val="none" w:sz="0" w:space="0" w:color="auto"/>
                <w:right w:val="none" w:sz="0" w:space="0" w:color="auto"/>
              </w:divBdr>
              <w:divsChild>
                <w:div w:id="515579179">
                  <w:marLeft w:val="0"/>
                  <w:marRight w:val="0"/>
                  <w:marTop w:val="0"/>
                  <w:marBottom w:val="0"/>
                  <w:divBdr>
                    <w:top w:val="none" w:sz="0" w:space="0" w:color="auto"/>
                    <w:left w:val="none" w:sz="0" w:space="0" w:color="auto"/>
                    <w:bottom w:val="none" w:sz="0" w:space="0" w:color="auto"/>
                    <w:right w:val="none" w:sz="0" w:space="0" w:color="auto"/>
                  </w:divBdr>
                  <w:divsChild>
                    <w:div w:id="1585528263">
                      <w:marLeft w:val="0"/>
                      <w:marRight w:val="0"/>
                      <w:marTop w:val="0"/>
                      <w:marBottom w:val="0"/>
                      <w:divBdr>
                        <w:top w:val="none" w:sz="0" w:space="0" w:color="auto"/>
                        <w:left w:val="none" w:sz="0" w:space="0" w:color="auto"/>
                        <w:bottom w:val="none" w:sz="0" w:space="0" w:color="auto"/>
                        <w:right w:val="none" w:sz="0" w:space="0" w:color="auto"/>
                      </w:divBdr>
                      <w:divsChild>
                        <w:div w:id="2016229889">
                          <w:marLeft w:val="0"/>
                          <w:marRight w:val="0"/>
                          <w:marTop w:val="0"/>
                          <w:marBottom w:val="0"/>
                          <w:divBdr>
                            <w:top w:val="none" w:sz="0" w:space="0" w:color="auto"/>
                            <w:left w:val="none" w:sz="0" w:space="0" w:color="auto"/>
                            <w:bottom w:val="none" w:sz="0" w:space="0" w:color="auto"/>
                            <w:right w:val="none" w:sz="0" w:space="0" w:color="auto"/>
                          </w:divBdr>
                          <w:divsChild>
                            <w:div w:id="1485469874">
                              <w:marLeft w:val="0"/>
                              <w:marRight w:val="0"/>
                              <w:marTop w:val="0"/>
                              <w:marBottom w:val="0"/>
                              <w:divBdr>
                                <w:top w:val="none" w:sz="0" w:space="0" w:color="auto"/>
                                <w:left w:val="none" w:sz="0" w:space="0" w:color="auto"/>
                                <w:bottom w:val="none" w:sz="0" w:space="0" w:color="auto"/>
                                <w:right w:val="none" w:sz="0" w:space="0" w:color="auto"/>
                              </w:divBdr>
                              <w:divsChild>
                                <w:div w:id="1721593222">
                                  <w:marLeft w:val="0"/>
                                  <w:marRight w:val="0"/>
                                  <w:marTop w:val="0"/>
                                  <w:marBottom w:val="0"/>
                                  <w:divBdr>
                                    <w:top w:val="none" w:sz="0" w:space="0" w:color="auto"/>
                                    <w:left w:val="none" w:sz="0" w:space="0" w:color="auto"/>
                                    <w:bottom w:val="none" w:sz="0" w:space="0" w:color="auto"/>
                                    <w:right w:val="none" w:sz="0" w:space="0" w:color="auto"/>
                                  </w:divBdr>
                                  <w:divsChild>
                                    <w:div w:id="377975592">
                                      <w:marLeft w:val="0"/>
                                      <w:marRight w:val="0"/>
                                      <w:marTop w:val="0"/>
                                      <w:marBottom w:val="0"/>
                                      <w:divBdr>
                                        <w:top w:val="none" w:sz="0" w:space="0" w:color="auto"/>
                                        <w:left w:val="none" w:sz="0" w:space="0" w:color="auto"/>
                                        <w:bottom w:val="none" w:sz="0" w:space="0" w:color="auto"/>
                                        <w:right w:val="none" w:sz="0" w:space="0" w:color="auto"/>
                                      </w:divBdr>
                                      <w:divsChild>
                                        <w:div w:id="1804349310">
                                          <w:marLeft w:val="0"/>
                                          <w:marRight w:val="0"/>
                                          <w:marTop w:val="0"/>
                                          <w:marBottom w:val="0"/>
                                          <w:divBdr>
                                            <w:top w:val="none" w:sz="0" w:space="0" w:color="auto"/>
                                            <w:left w:val="none" w:sz="0" w:space="0" w:color="auto"/>
                                            <w:bottom w:val="none" w:sz="0" w:space="0" w:color="auto"/>
                                            <w:right w:val="none" w:sz="0" w:space="0" w:color="auto"/>
                                          </w:divBdr>
                                          <w:divsChild>
                                            <w:div w:id="1239287174">
                                              <w:marLeft w:val="0"/>
                                              <w:marRight w:val="0"/>
                                              <w:marTop w:val="0"/>
                                              <w:marBottom w:val="0"/>
                                              <w:divBdr>
                                                <w:top w:val="single" w:sz="6" w:space="0" w:color="E5E5E5"/>
                                                <w:left w:val="single" w:sz="6" w:space="0" w:color="E5E5E5"/>
                                                <w:bottom w:val="single" w:sz="6" w:space="0" w:color="E5E5E5"/>
                                                <w:right w:val="single" w:sz="6" w:space="0" w:color="E5E5E5"/>
                                              </w:divBdr>
                                              <w:divsChild>
                                                <w:div w:id="1063286227">
                                                  <w:marLeft w:val="0"/>
                                                  <w:marRight w:val="0"/>
                                                  <w:marTop w:val="0"/>
                                                  <w:marBottom w:val="0"/>
                                                  <w:divBdr>
                                                    <w:top w:val="single" w:sz="6" w:space="0" w:color="E5E5E5"/>
                                                    <w:left w:val="none" w:sz="0" w:space="0" w:color="auto"/>
                                                    <w:bottom w:val="none" w:sz="0" w:space="0" w:color="auto"/>
                                                    <w:right w:val="none" w:sz="0" w:space="0" w:color="auto"/>
                                                  </w:divBdr>
                                                  <w:divsChild>
                                                    <w:div w:id="1701122945">
                                                      <w:marLeft w:val="0"/>
                                                      <w:marRight w:val="0"/>
                                                      <w:marTop w:val="0"/>
                                                      <w:marBottom w:val="0"/>
                                                      <w:divBdr>
                                                        <w:top w:val="none" w:sz="0" w:space="0" w:color="auto"/>
                                                        <w:left w:val="none" w:sz="0" w:space="0" w:color="auto"/>
                                                        <w:bottom w:val="none" w:sz="0" w:space="0" w:color="auto"/>
                                                        <w:right w:val="none" w:sz="0" w:space="0" w:color="auto"/>
                                                      </w:divBdr>
                                                      <w:divsChild>
                                                        <w:div w:id="547226230">
                                                          <w:marLeft w:val="0"/>
                                                          <w:marRight w:val="0"/>
                                                          <w:marTop w:val="0"/>
                                                          <w:marBottom w:val="0"/>
                                                          <w:divBdr>
                                                            <w:top w:val="none" w:sz="0" w:space="0" w:color="auto"/>
                                                            <w:left w:val="none" w:sz="0" w:space="0" w:color="auto"/>
                                                            <w:bottom w:val="none" w:sz="0" w:space="0" w:color="auto"/>
                                                            <w:right w:val="none" w:sz="0" w:space="0" w:color="auto"/>
                                                          </w:divBdr>
                                                          <w:divsChild>
                                                            <w:div w:id="741754796">
                                                              <w:marLeft w:val="0"/>
                                                              <w:marRight w:val="0"/>
                                                              <w:marTop w:val="0"/>
                                                              <w:marBottom w:val="0"/>
                                                              <w:divBdr>
                                                                <w:top w:val="none" w:sz="0" w:space="0" w:color="auto"/>
                                                                <w:left w:val="none" w:sz="0" w:space="0" w:color="auto"/>
                                                                <w:bottom w:val="none" w:sz="0" w:space="0" w:color="auto"/>
                                                                <w:right w:val="none" w:sz="0" w:space="0" w:color="auto"/>
                                                              </w:divBdr>
                                                              <w:divsChild>
                                                                <w:div w:id="1938444788">
                                                                  <w:marLeft w:val="0"/>
                                                                  <w:marRight w:val="0"/>
                                                                  <w:marTop w:val="0"/>
                                                                  <w:marBottom w:val="0"/>
                                                                  <w:divBdr>
                                                                    <w:top w:val="none" w:sz="0" w:space="0" w:color="auto"/>
                                                                    <w:left w:val="none" w:sz="0" w:space="0" w:color="auto"/>
                                                                    <w:bottom w:val="none" w:sz="0" w:space="0" w:color="auto"/>
                                                                    <w:right w:val="none" w:sz="0" w:space="0" w:color="auto"/>
                                                                  </w:divBdr>
                                                                  <w:divsChild>
                                                                    <w:div w:id="456291219">
                                                                      <w:marLeft w:val="0"/>
                                                                      <w:marRight w:val="0"/>
                                                                      <w:marTop w:val="0"/>
                                                                      <w:marBottom w:val="0"/>
                                                                      <w:divBdr>
                                                                        <w:top w:val="none" w:sz="0" w:space="0" w:color="auto"/>
                                                                        <w:left w:val="none" w:sz="0" w:space="0" w:color="auto"/>
                                                                        <w:bottom w:val="none" w:sz="0" w:space="0" w:color="auto"/>
                                                                        <w:right w:val="none" w:sz="0" w:space="0" w:color="auto"/>
                                                                      </w:divBdr>
                                                                      <w:divsChild>
                                                                        <w:div w:id="411658915">
                                                                          <w:marLeft w:val="120"/>
                                                                          <w:marRight w:val="75"/>
                                                                          <w:marTop w:val="90"/>
                                                                          <w:marBottom w:val="90"/>
                                                                          <w:divBdr>
                                                                            <w:top w:val="none" w:sz="0" w:space="0" w:color="auto"/>
                                                                            <w:left w:val="none" w:sz="0" w:space="0" w:color="auto"/>
                                                                            <w:bottom w:val="none" w:sz="0" w:space="0" w:color="auto"/>
                                                                            <w:right w:val="none" w:sz="0" w:space="0" w:color="auto"/>
                                                                          </w:divBdr>
                                                                          <w:divsChild>
                                                                            <w:div w:id="519666867">
                                                                              <w:marLeft w:val="0"/>
                                                                              <w:marRight w:val="0"/>
                                                                              <w:marTop w:val="0"/>
                                                                              <w:marBottom w:val="0"/>
                                                                              <w:divBdr>
                                                                                <w:top w:val="none" w:sz="0" w:space="0" w:color="auto"/>
                                                                                <w:left w:val="none" w:sz="0" w:space="0" w:color="auto"/>
                                                                                <w:bottom w:val="none" w:sz="0" w:space="0" w:color="auto"/>
                                                                                <w:right w:val="none" w:sz="0" w:space="0" w:color="auto"/>
                                                                              </w:divBdr>
                                                                              <w:divsChild>
                                                                                <w:div w:id="1211529552">
                                                                                  <w:marLeft w:val="75"/>
                                                                                  <w:marRight w:val="75"/>
                                                                                  <w:marTop w:val="0"/>
                                                                                  <w:marBottom w:val="180"/>
                                                                                  <w:divBdr>
                                                                                    <w:top w:val="none" w:sz="0" w:space="0" w:color="auto"/>
                                                                                    <w:left w:val="none" w:sz="0" w:space="0" w:color="auto"/>
                                                                                    <w:bottom w:val="none" w:sz="0" w:space="0" w:color="auto"/>
                                                                                    <w:right w:val="none" w:sz="0" w:space="0" w:color="auto"/>
                                                                                  </w:divBdr>
                                                                                  <w:divsChild>
                                                                                    <w:div w:id="465003832">
                                                                                      <w:marLeft w:val="0"/>
                                                                                      <w:marRight w:val="0"/>
                                                                                      <w:marTop w:val="0"/>
                                                                                      <w:marBottom w:val="0"/>
                                                                                      <w:divBdr>
                                                                                        <w:top w:val="none" w:sz="0" w:space="0" w:color="auto"/>
                                                                                        <w:left w:val="none" w:sz="0" w:space="0" w:color="auto"/>
                                                                                        <w:bottom w:val="none" w:sz="0" w:space="0" w:color="auto"/>
                                                                                        <w:right w:val="none" w:sz="0" w:space="0" w:color="auto"/>
                                                                                      </w:divBdr>
                                                                                      <w:divsChild>
                                                                                        <w:div w:id="1050419370">
                                                                                          <w:marLeft w:val="0"/>
                                                                                          <w:marRight w:val="0"/>
                                                                                          <w:marTop w:val="0"/>
                                                                                          <w:marBottom w:val="0"/>
                                                                                          <w:divBdr>
                                                                                            <w:top w:val="single" w:sz="6" w:space="0" w:color="A9A9A9"/>
                                                                                            <w:left w:val="single" w:sz="6" w:space="0" w:color="A9A9A9"/>
                                                                                            <w:bottom w:val="single" w:sz="6" w:space="0" w:color="A9A9A9"/>
                                                                                            <w:right w:val="single" w:sz="6" w:space="0" w:color="A9A9A9"/>
                                                                                          </w:divBdr>
                                                                                          <w:divsChild>
                                                                                            <w:div w:id="913856236">
                                                                                              <w:marLeft w:val="0"/>
                                                                                              <w:marRight w:val="0"/>
                                                                                              <w:marTop w:val="0"/>
                                                                                              <w:marBottom w:val="0"/>
                                                                                              <w:divBdr>
                                                                                                <w:top w:val="none" w:sz="0" w:space="0" w:color="auto"/>
                                                                                                <w:left w:val="none" w:sz="0" w:space="0" w:color="auto"/>
                                                                                                <w:bottom w:val="none" w:sz="0" w:space="0" w:color="auto"/>
                                                                                                <w:right w:val="none" w:sz="0" w:space="0" w:color="auto"/>
                                                                                              </w:divBdr>
                                                                                              <w:divsChild>
                                                                                                <w:div w:id="143738996">
                                                                                                  <w:marLeft w:val="0"/>
                                                                                                  <w:marRight w:val="0"/>
                                                                                                  <w:marTop w:val="0"/>
                                                                                                  <w:marBottom w:val="0"/>
                                                                                                  <w:divBdr>
                                                                                                    <w:top w:val="none" w:sz="0" w:space="0" w:color="auto"/>
                                                                                                    <w:left w:val="none" w:sz="0" w:space="0" w:color="auto"/>
                                                                                                    <w:bottom w:val="none" w:sz="0" w:space="0" w:color="auto"/>
                                                                                                    <w:right w:val="none" w:sz="0" w:space="0" w:color="auto"/>
                                                                                                  </w:divBdr>
                                                                                                  <w:divsChild>
                                                                                                    <w:div w:id="797646507">
                                                                                                      <w:marLeft w:val="0"/>
                                                                                                      <w:marRight w:val="0"/>
                                                                                                      <w:marTop w:val="0"/>
                                                                                                      <w:marBottom w:val="0"/>
                                                                                                      <w:divBdr>
                                                                                                        <w:top w:val="none" w:sz="0" w:space="0" w:color="auto"/>
                                                                                                        <w:left w:val="none" w:sz="0" w:space="0" w:color="auto"/>
                                                                                                        <w:bottom w:val="none" w:sz="0" w:space="0" w:color="auto"/>
                                                                                                        <w:right w:val="none" w:sz="0" w:space="0" w:color="auto"/>
                                                                                                      </w:divBdr>
                                                                                                    </w:div>
                                                                                                  </w:divsChild>
                                                                                                </w:div>
                                                                                                <w:div w:id="265846764">
                                                                                                  <w:marLeft w:val="0"/>
                                                                                                  <w:marRight w:val="0"/>
                                                                                                  <w:marTop w:val="0"/>
                                                                                                  <w:marBottom w:val="0"/>
                                                                                                  <w:divBdr>
                                                                                                    <w:top w:val="none" w:sz="0" w:space="0" w:color="auto"/>
                                                                                                    <w:left w:val="none" w:sz="0" w:space="0" w:color="auto"/>
                                                                                                    <w:bottom w:val="none" w:sz="0" w:space="0" w:color="auto"/>
                                                                                                    <w:right w:val="none" w:sz="0" w:space="0" w:color="auto"/>
                                                                                                  </w:divBdr>
                                                                                                  <w:divsChild>
                                                                                                    <w:div w:id="1676296697">
                                                                                                      <w:marLeft w:val="0"/>
                                                                                                      <w:marRight w:val="0"/>
                                                                                                      <w:marTop w:val="0"/>
                                                                                                      <w:marBottom w:val="0"/>
                                                                                                      <w:divBdr>
                                                                                                        <w:top w:val="none" w:sz="0" w:space="0" w:color="auto"/>
                                                                                                        <w:left w:val="none" w:sz="0" w:space="0" w:color="auto"/>
                                                                                                        <w:bottom w:val="none" w:sz="0" w:space="0" w:color="auto"/>
                                                                                                        <w:right w:val="none" w:sz="0" w:space="0" w:color="auto"/>
                                                                                                      </w:divBdr>
                                                                                                      <w:divsChild>
                                                                                                        <w:div w:id="323631537">
                                                                                                          <w:marLeft w:val="0"/>
                                                                                                          <w:marRight w:val="0"/>
                                                                                                          <w:marTop w:val="0"/>
                                                                                                          <w:marBottom w:val="0"/>
                                                                                                          <w:divBdr>
                                                                                                            <w:top w:val="none" w:sz="0" w:space="0" w:color="auto"/>
                                                                                                            <w:left w:val="none" w:sz="0" w:space="0" w:color="auto"/>
                                                                                                            <w:bottom w:val="none" w:sz="0" w:space="0" w:color="auto"/>
                                                                                                            <w:right w:val="none" w:sz="0" w:space="0" w:color="auto"/>
                                                                                                          </w:divBdr>
                                                                                                          <w:divsChild>
                                                                                                            <w:div w:id="211625904">
                                                                                                              <w:marLeft w:val="0"/>
                                                                                                              <w:marRight w:val="0"/>
                                                                                                              <w:marTop w:val="0"/>
                                                                                                              <w:marBottom w:val="0"/>
                                                                                                              <w:divBdr>
                                                                                                                <w:top w:val="none" w:sz="0" w:space="0" w:color="auto"/>
                                                                                                                <w:left w:val="none" w:sz="0" w:space="0" w:color="auto"/>
                                                                                                                <w:bottom w:val="none" w:sz="0" w:space="0" w:color="auto"/>
                                                                                                                <w:right w:val="none" w:sz="0" w:space="0" w:color="auto"/>
                                                                                                              </w:divBdr>
                                                                                                            </w:div>
                                                                                                            <w:div w:id="1083449753">
                                                                                                              <w:marLeft w:val="0"/>
                                                                                                              <w:marRight w:val="0"/>
                                                                                                              <w:marTop w:val="0"/>
                                                                                                              <w:marBottom w:val="0"/>
                                                                                                              <w:divBdr>
                                                                                                                <w:top w:val="none" w:sz="0" w:space="0" w:color="auto"/>
                                                                                                                <w:left w:val="none" w:sz="0" w:space="0" w:color="auto"/>
                                                                                                                <w:bottom w:val="none" w:sz="0" w:space="0" w:color="auto"/>
                                                                                                                <w:right w:val="none" w:sz="0" w:space="0" w:color="auto"/>
                                                                                                              </w:divBdr>
                                                                                                            </w:div>
                                                                                                          </w:divsChild>
                                                                                                        </w:div>
                                                                                                        <w:div w:id="1492021181">
                                                                                                          <w:marLeft w:val="0"/>
                                                                                                          <w:marRight w:val="0"/>
                                                                                                          <w:marTop w:val="0"/>
                                                                                                          <w:marBottom w:val="0"/>
                                                                                                          <w:divBdr>
                                                                                                            <w:top w:val="none" w:sz="0" w:space="0" w:color="auto"/>
                                                                                                            <w:left w:val="none" w:sz="0" w:space="0" w:color="auto"/>
                                                                                                            <w:bottom w:val="none" w:sz="0" w:space="0" w:color="auto"/>
                                                                                                            <w:right w:val="none" w:sz="0" w:space="0" w:color="auto"/>
                                                                                                          </w:divBdr>
                                                                                                          <w:divsChild>
                                                                                                            <w:div w:id="1260865837">
                                                                                                              <w:marLeft w:val="0"/>
                                                                                                              <w:marRight w:val="0"/>
                                                                                                              <w:marTop w:val="0"/>
                                                                                                              <w:marBottom w:val="0"/>
                                                                                                              <w:divBdr>
                                                                                                                <w:top w:val="none" w:sz="0" w:space="0" w:color="auto"/>
                                                                                                                <w:left w:val="none" w:sz="0" w:space="0" w:color="auto"/>
                                                                                                                <w:bottom w:val="none" w:sz="0" w:space="0" w:color="auto"/>
                                                                                                                <w:right w:val="none" w:sz="0" w:space="0" w:color="auto"/>
                                                                                                              </w:divBdr>
                                                                                                            </w:div>
                                                                                                            <w:div w:id="188640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892366">
                                                                                                  <w:marLeft w:val="0"/>
                                                                                                  <w:marRight w:val="0"/>
                                                                                                  <w:marTop w:val="0"/>
                                                                                                  <w:marBottom w:val="0"/>
                                                                                                  <w:divBdr>
                                                                                                    <w:top w:val="none" w:sz="0" w:space="0" w:color="auto"/>
                                                                                                    <w:left w:val="none" w:sz="0" w:space="0" w:color="auto"/>
                                                                                                    <w:bottom w:val="none" w:sz="0" w:space="0" w:color="auto"/>
                                                                                                    <w:right w:val="none" w:sz="0" w:space="0" w:color="auto"/>
                                                                                                  </w:divBdr>
                                                                                                  <w:divsChild>
                                                                                                    <w:div w:id="1884979133">
                                                                                                      <w:marLeft w:val="0"/>
                                                                                                      <w:marRight w:val="0"/>
                                                                                                      <w:marTop w:val="0"/>
                                                                                                      <w:marBottom w:val="0"/>
                                                                                                      <w:divBdr>
                                                                                                        <w:top w:val="none" w:sz="0" w:space="0" w:color="auto"/>
                                                                                                        <w:left w:val="none" w:sz="0" w:space="0" w:color="auto"/>
                                                                                                        <w:bottom w:val="none" w:sz="0" w:space="0" w:color="auto"/>
                                                                                                        <w:right w:val="none" w:sz="0" w:space="0" w:color="auto"/>
                                                                                                      </w:divBdr>
                                                                                                    </w:div>
                                                                                                  </w:divsChild>
                                                                                                </w:div>
                                                                                                <w:div w:id="881749414">
                                                                                                  <w:marLeft w:val="0"/>
                                                                                                  <w:marRight w:val="0"/>
                                                                                                  <w:marTop w:val="0"/>
                                                                                                  <w:marBottom w:val="0"/>
                                                                                                  <w:divBdr>
                                                                                                    <w:top w:val="none" w:sz="0" w:space="0" w:color="auto"/>
                                                                                                    <w:left w:val="none" w:sz="0" w:space="0" w:color="auto"/>
                                                                                                    <w:bottom w:val="none" w:sz="0" w:space="0" w:color="auto"/>
                                                                                                    <w:right w:val="none" w:sz="0" w:space="0" w:color="auto"/>
                                                                                                  </w:divBdr>
                                                                                                  <w:divsChild>
                                                                                                    <w:div w:id="17743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1571">
                                                                                              <w:marLeft w:val="0"/>
                                                                                              <w:marRight w:val="0"/>
                                                                                              <w:marTop w:val="0"/>
                                                                                              <w:marBottom w:val="0"/>
                                                                                              <w:divBdr>
                                                                                                <w:top w:val="none" w:sz="0" w:space="0" w:color="auto"/>
                                                                                                <w:left w:val="none" w:sz="0" w:space="0" w:color="auto"/>
                                                                                                <w:bottom w:val="none" w:sz="0" w:space="0" w:color="auto"/>
                                                                                                <w:right w:val="none" w:sz="0" w:space="0" w:color="auto"/>
                                                                                              </w:divBdr>
                                                                                              <w:divsChild>
                                                                                                <w:div w:id="19816484">
                                                                                                  <w:marLeft w:val="0"/>
                                                                                                  <w:marRight w:val="0"/>
                                                                                                  <w:marTop w:val="0"/>
                                                                                                  <w:marBottom w:val="0"/>
                                                                                                  <w:divBdr>
                                                                                                    <w:top w:val="none" w:sz="0" w:space="0" w:color="auto"/>
                                                                                                    <w:left w:val="none" w:sz="0" w:space="0" w:color="auto"/>
                                                                                                    <w:bottom w:val="none" w:sz="0" w:space="0" w:color="auto"/>
                                                                                                    <w:right w:val="none" w:sz="0" w:space="0" w:color="auto"/>
                                                                                                  </w:divBdr>
                                                                                                  <w:divsChild>
                                                                                                    <w:div w:id="194850139">
                                                                                                      <w:marLeft w:val="0"/>
                                                                                                      <w:marRight w:val="0"/>
                                                                                                      <w:marTop w:val="0"/>
                                                                                                      <w:marBottom w:val="0"/>
                                                                                                      <w:divBdr>
                                                                                                        <w:top w:val="none" w:sz="0" w:space="0" w:color="auto"/>
                                                                                                        <w:left w:val="none" w:sz="0" w:space="0" w:color="auto"/>
                                                                                                        <w:bottom w:val="none" w:sz="0" w:space="0" w:color="auto"/>
                                                                                                        <w:right w:val="none" w:sz="0" w:space="0" w:color="auto"/>
                                                                                                      </w:divBdr>
                                                                                                      <w:divsChild>
                                                                                                        <w:div w:id="1321927343">
                                                                                                          <w:marLeft w:val="0"/>
                                                                                                          <w:marRight w:val="0"/>
                                                                                                          <w:marTop w:val="0"/>
                                                                                                          <w:marBottom w:val="0"/>
                                                                                                          <w:divBdr>
                                                                                                            <w:top w:val="none" w:sz="0" w:space="0" w:color="auto"/>
                                                                                                            <w:left w:val="none" w:sz="0" w:space="0" w:color="auto"/>
                                                                                                            <w:bottom w:val="none" w:sz="0" w:space="0" w:color="auto"/>
                                                                                                            <w:right w:val="none" w:sz="0" w:space="0" w:color="auto"/>
                                                                                                          </w:divBdr>
                                                                                                          <w:divsChild>
                                                                                                            <w:div w:id="2778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0991">
                                                                                                      <w:marLeft w:val="0"/>
                                                                                                      <w:marRight w:val="0"/>
                                                                                                      <w:marTop w:val="0"/>
                                                                                                      <w:marBottom w:val="0"/>
                                                                                                      <w:divBdr>
                                                                                                        <w:top w:val="none" w:sz="0" w:space="0" w:color="auto"/>
                                                                                                        <w:left w:val="none" w:sz="0" w:space="0" w:color="auto"/>
                                                                                                        <w:bottom w:val="none" w:sz="0" w:space="0" w:color="auto"/>
                                                                                                        <w:right w:val="none" w:sz="0" w:space="0" w:color="auto"/>
                                                                                                      </w:divBdr>
                                                                                                      <w:divsChild>
                                                                                                        <w:div w:id="86907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7713">
                                                                                                  <w:marLeft w:val="0"/>
                                                                                                  <w:marRight w:val="0"/>
                                                                                                  <w:marTop w:val="0"/>
                                                                                                  <w:marBottom w:val="0"/>
                                                                                                  <w:divBdr>
                                                                                                    <w:top w:val="none" w:sz="0" w:space="0" w:color="auto"/>
                                                                                                    <w:left w:val="none" w:sz="0" w:space="0" w:color="auto"/>
                                                                                                    <w:bottom w:val="none" w:sz="0" w:space="0" w:color="auto"/>
                                                                                                    <w:right w:val="none" w:sz="0" w:space="0" w:color="auto"/>
                                                                                                  </w:divBdr>
                                                                                                </w:div>
                                                                                                <w:div w:id="1509252948">
                                                                                                  <w:marLeft w:val="0"/>
                                                                                                  <w:marRight w:val="0"/>
                                                                                                  <w:marTop w:val="0"/>
                                                                                                  <w:marBottom w:val="0"/>
                                                                                                  <w:divBdr>
                                                                                                    <w:top w:val="none" w:sz="0" w:space="0" w:color="auto"/>
                                                                                                    <w:left w:val="none" w:sz="0" w:space="0" w:color="auto"/>
                                                                                                    <w:bottom w:val="none" w:sz="0" w:space="0" w:color="auto"/>
                                                                                                    <w:right w:val="none" w:sz="0" w:space="0" w:color="auto"/>
                                                                                                  </w:divBdr>
                                                                                                </w:div>
                                                                                              </w:divsChild>
                                                                                            </w:div>
                                                                                            <w:div w:id="1992824475">
                                                                                              <w:marLeft w:val="0"/>
                                                                                              <w:marRight w:val="0"/>
                                                                                              <w:marTop w:val="0"/>
                                                                                              <w:marBottom w:val="0"/>
                                                                                              <w:divBdr>
                                                                                                <w:top w:val="none" w:sz="0" w:space="0" w:color="auto"/>
                                                                                                <w:left w:val="none" w:sz="0" w:space="0" w:color="auto"/>
                                                                                                <w:bottom w:val="none" w:sz="0" w:space="0" w:color="auto"/>
                                                                                                <w:right w:val="none" w:sz="0" w:space="0" w:color="auto"/>
                                                                                              </w:divBdr>
                                                                                              <w:divsChild>
                                                                                                <w:div w:id="900486827">
                                                                                                  <w:marLeft w:val="0"/>
                                                                                                  <w:marRight w:val="0"/>
                                                                                                  <w:marTop w:val="0"/>
                                                                                                  <w:marBottom w:val="0"/>
                                                                                                  <w:divBdr>
                                                                                                    <w:top w:val="none" w:sz="0" w:space="0" w:color="auto"/>
                                                                                                    <w:left w:val="none" w:sz="0" w:space="0" w:color="auto"/>
                                                                                                    <w:bottom w:val="none" w:sz="0" w:space="0" w:color="auto"/>
                                                                                                    <w:right w:val="none" w:sz="0" w:space="0" w:color="auto"/>
                                                                                                  </w:divBdr>
                                                                                                  <w:divsChild>
                                                                                                    <w:div w:id="1380469336">
                                                                                                      <w:marLeft w:val="150"/>
                                                                                                      <w:marRight w:val="150"/>
                                                                                                      <w:marTop w:val="150"/>
                                                                                                      <w:marBottom w:val="150"/>
                                                                                                      <w:divBdr>
                                                                                                        <w:top w:val="none" w:sz="0" w:space="0" w:color="auto"/>
                                                                                                        <w:left w:val="none" w:sz="0" w:space="0" w:color="auto"/>
                                                                                                        <w:bottom w:val="none" w:sz="0" w:space="0" w:color="auto"/>
                                                                                                        <w:right w:val="none" w:sz="0" w:space="0" w:color="auto"/>
                                                                                                      </w:divBdr>
                                                                                                      <w:divsChild>
                                                                                                        <w:div w:id="1810050854">
                                                                                                          <w:marLeft w:val="0"/>
                                                                                                          <w:marRight w:val="0"/>
                                                                                                          <w:marTop w:val="0"/>
                                                                                                          <w:marBottom w:val="0"/>
                                                                                                          <w:divBdr>
                                                                                                            <w:top w:val="single" w:sz="6" w:space="0" w:color="999999"/>
                                                                                                            <w:left w:val="single" w:sz="6" w:space="0" w:color="999999"/>
                                                                                                            <w:bottom w:val="single" w:sz="6" w:space="0" w:color="999999"/>
                                                                                                            <w:right w:val="single" w:sz="6" w:space="0" w:color="999999"/>
                                                                                                          </w:divBdr>
                                                                                                          <w:divsChild>
                                                                                                            <w:div w:id="1943874129">
                                                                                                              <w:marLeft w:val="0"/>
                                                                                                              <w:marRight w:val="0"/>
                                                                                                              <w:marTop w:val="0"/>
                                                                                                              <w:marBottom w:val="0"/>
                                                                                                              <w:divBdr>
                                                                                                                <w:top w:val="none" w:sz="0" w:space="0" w:color="auto"/>
                                                                                                                <w:left w:val="none" w:sz="0" w:space="0" w:color="auto"/>
                                                                                                                <w:bottom w:val="none" w:sz="0" w:space="0" w:color="auto"/>
                                                                                                                <w:right w:val="none" w:sz="0" w:space="0" w:color="auto"/>
                                                                                                              </w:divBdr>
                                                                                                              <w:divsChild>
                                                                                                                <w:div w:id="709962775">
                                                                                                                  <w:marLeft w:val="0"/>
                                                                                                                  <w:marRight w:val="0"/>
                                                                                                                  <w:marTop w:val="0"/>
                                                                                                                  <w:marBottom w:val="0"/>
                                                                                                                  <w:divBdr>
                                                                                                                    <w:top w:val="none" w:sz="0" w:space="0" w:color="auto"/>
                                                                                                                    <w:left w:val="none" w:sz="0" w:space="0" w:color="auto"/>
                                                                                                                    <w:bottom w:val="none" w:sz="0" w:space="0" w:color="auto"/>
                                                                                                                    <w:right w:val="none" w:sz="0" w:space="0" w:color="auto"/>
                                                                                                                  </w:divBdr>
                                                                                                                  <w:divsChild>
                                                                                                                    <w:div w:id="820582633">
                                                                                                                      <w:marLeft w:val="0"/>
                                                                                                                      <w:marRight w:val="0"/>
                                                                                                                      <w:marTop w:val="0"/>
                                                                                                                      <w:marBottom w:val="0"/>
                                                                                                                      <w:divBdr>
                                                                                                                        <w:top w:val="none" w:sz="0" w:space="0" w:color="auto"/>
                                                                                                                        <w:left w:val="none" w:sz="0" w:space="0" w:color="auto"/>
                                                                                                                        <w:bottom w:val="none" w:sz="0" w:space="0" w:color="auto"/>
                                                                                                                        <w:right w:val="none" w:sz="0" w:space="0" w:color="auto"/>
                                                                                                                      </w:divBdr>
                                                                                                                      <w:divsChild>
                                                                                                                        <w:div w:id="537158201">
                                                                                                                          <w:marLeft w:val="0"/>
                                                                                                                          <w:marRight w:val="0"/>
                                                                                                                          <w:marTop w:val="0"/>
                                                                                                                          <w:marBottom w:val="0"/>
                                                                                                                          <w:divBdr>
                                                                                                                            <w:top w:val="none" w:sz="0" w:space="0" w:color="auto"/>
                                                                                                                            <w:left w:val="none" w:sz="0" w:space="0" w:color="auto"/>
                                                                                                                            <w:bottom w:val="none" w:sz="0" w:space="0" w:color="auto"/>
                                                                                                                            <w:right w:val="none" w:sz="0" w:space="0" w:color="auto"/>
                                                                                                                          </w:divBdr>
                                                                                                                          <w:divsChild>
                                                                                                                            <w:div w:id="847598118">
                                                                                                                              <w:marLeft w:val="0"/>
                                                                                                                              <w:marRight w:val="0"/>
                                                                                                                              <w:marTop w:val="0"/>
                                                                                                                              <w:marBottom w:val="0"/>
                                                                                                                              <w:divBdr>
                                                                                                                                <w:top w:val="none" w:sz="0" w:space="0" w:color="auto"/>
                                                                                                                                <w:left w:val="none" w:sz="0" w:space="0" w:color="auto"/>
                                                                                                                                <w:bottom w:val="none" w:sz="0" w:space="0" w:color="auto"/>
                                                                                                                                <w:right w:val="none" w:sz="0" w:space="0" w:color="auto"/>
                                                                                                                              </w:divBdr>
                                                                                                                            </w:div>
                                                                                                                            <w:div w:id="939679775">
                                                                                                                              <w:marLeft w:val="0"/>
                                                                                                                              <w:marRight w:val="0"/>
                                                                                                                              <w:marTop w:val="0"/>
                                                                                                                              <w:marBottom w:val="0"/>
                                                                                                                              <w:divBdr>
                                                                                                                                <w:top w:val="none" w:sz="0" w:space="0" w:color="auto"/>
                                                                                                                                <w:left w:val="none" w:sz="0" w:space="0" w:color="auto"/>
                                                                                                                                <w:bottom w:val="none" w:sz="0" w:space="0" w:color="auto"/>
                                                                                                                                <w:right w:val="none" w:sz="0" w:space="0" w:color="auto"/>
                                                                                                                              </w:divBdr>
                                                                                                                            </w:div>
                                                                                                                          </w:divsChild>
                                                                                                                        </w:div>
                                                                                                                        <w:div w:id="583298538">
                                                                                                                          <w:marLeft w:val="0"/>
                                                                                                                          <w:marRight w:val="0"/>
                                                                                                                          <w:marTop w:val="0"/>
                                                                                                                          <w:marBottom w:val="0"/>
                                                                                                                          <w:divBdr>
                                                                                                                            <w:top w:val="none" w:sz="0" w:space="0" w:color="auto"/>
                                                                                                                            <w:left w:val="none" w:sz="0" w:space="0" w:color="auto"/>
                                                                                                                            <w:bottom w:val="none" w:sz="0" w:space="0" w:color="auto"/>
                                                                                                                            <w:right w:val="none" w:sz="0" w:space="0" w:color="auto"/>
                                                                                                                          </w:divBdr>
                                                                                                                          <w:divsChild>
                                                                                                                            <w:div w:id="144709235">
                                                                                                                              <w:marLeft w:val="0"/>
                                                                                                                              <w:marRight w:val="0"/>
                                                                                                                              <w:marTop w:val="0"/>
                                                                                                                              <w:marBottom w:val="0"/>
                                                                                                                              <w:divBdr>
                                                                                                                                <w:top w:val="none" w:sz="0" w:space="0" w:color="auto"/>
                                                                                                                                <w:left w:val="none" w:sz="0" w:space="0" w:color="auto"/>
                                                                                                                                <w:bottom w:val="none" w:sz="0" w:space="0" w:color="auto"/>
                                                                                                                                <w:right w:val="none" w:sz="0" w:space="0" w:color="auto"/>
                                                                                                                              </w:divBdr>
                                                                                                                            </w:div>
                                                                                                                            <w:div w:id="1398481673">
                                                                                                                              <w:marLeft w:val="0"/>
                                                                                                                              <w:marRight w:val="0"/>
                                                                                                                              <w:marTop w:val="0"/>
                                                                                                                              <w:marBottom w:val="0"/>
                                                                                                                              <w:divBdr>
                                                                                                                                <w:top w:val="none" w:sz="0" w:space="0" w:color="auto"/>
                                                                                                                                <w:left w:val="none" w:sz="0" w:space="0" w:color="auto"/>
                                                                                                                                <w:bottom w:val="none" w:sz="0" w:space="0" w:color="auto"/>
                                                                                                                                <w:right w:val="none" w:sz="0" w:space="0" w:color="auto"/>
                                                                                                                              </w:divBdr>
                                                                                                                            </w:div>
                                                                                                                          </w:divsChild>
                                                                                                                        </w:div>
                                                                                                                        <w:div w:id="1298950736">
                                                                                                                          <w:marLeft w:val="0"/>
                                                                                                                          <w:marRight w:val="0"/>
                                                                                                                          <w:marTop w:val="0"/>
                                                                                                                          <w:marBottom w:val="0"/>
                                                                                                                          <w:divBdr>
                                                                                                                            <w:top w:val="none" w:sz="0" w:space="0" w:color="auto"/>
                                                                                                                            <w:left w:val="none" w:sz="0" w:space="0" w:color="auto"/>
                                                                                                                            <w:bottom w:val="none" w:sz="0" w:space="0" w:color="auto"/>
                                                                                                                            <w:right w:val="none" w:sz="0" w:space="0" w:color="auto"/>
                                                                                                                          </w:divBdr>
                                                                                                                          <w:divsChild>
                                                                                                                            <w:div w:id="1056006289">
                                                                                                                              <w:marLeft w:val="0"/>
                                                                                                                              <w:marRight w:val="0"/>
                                                                                                                              <w:marTop w:val="0"/>
                                                                                                                              <w:marBottom w:val="0"/>
                                                                                                                              <w:divBdr>
                                                                                                                                <w:top w:val="none" w:sz="0" w:space="0" w:color="auto"/>
                                                                                                                                <w:left w:val="none" w:sz="0" w:space="0" w:color="auto"/>
                                                                                                                                <w:bottom w:val="none" w:sz="0" w:space="0" w:color="auto"/>
                                                                                                                                <w:right w:val="none" w:sz="0" w:space="0" w:color="auto"/>
                                                                                                                              </w:divBdr>
                                                                                                                            </w:div>
                                                                                                                            <w:div w:id="1173647860">
                                                                                                                              <w:marLeft w:val="0"/>
                                                                                                                              <w:marRight w:val="0"/>
                                                                                                                              <w:marTop w:val="0"/>
                                                                                                                              <w:marBottom w:val="0"/>
                                                                                                                              <w:divBdr>
                                                                                                                                <w:top w:val="none" w:sz="0" w:space="0" w:color="auto"/>
                                                                                                                                <w:left w:val="none" w:sz="0" w:space="0" w:color="auto"/>
                                                                                                                                <w:bottom w:val="none" w:sz="0" w:space="0" w:color="auto"/>
                                                                                                                                <w:right w:val="none" w:sz="0" w:space="0" w:color="auto"/>
                                                                                                                              </w:divBdr>
                                                                                                                            </w:div>
                                                                                                                          </w:divsChild>
                                                                                                                        </w:div>
                                                                                                                        <w:div w:id="1327242051">
                                                                                                                          <w:marLeft w:val="0"/>
                                                                                                                          <w:marRight w:val="0"/>
                                                                                                                          <w:marTop w:val="0"/>
                                                                                                                          <w:marBottom w:val="0"/>
                                                                                                                          <w:divBdr>
                                                                                                                            <w:top w:val="none" w:sz="0" w:space="0" w:color="auto"/>
                                                                                                                            <w:left w:val="none" w:sz="0" w:space="0" w:color="auto"/>
                                                                                                                            <w:bottom w:val="none" w:sz="0" w:space="0" w:color="auto"/>
                                                                                                                            <w:right w:val="none" w:sz="0" w:space="0" w:color="auto"/>
                                                                                                                          </w:divBdr>
                                                                                                                          <w:divsChild>
                                                                                                                            <w:div w:id="807166508">
                                                                                                                              <w:marLeft w:val="0"/>
                                                                                                                              <w:marRight w:val="0"/>
                                                                                                                              <w:marTop w:val="0"/>
                                                                                                                              <w:marBottom w:val="0"/>
                                                                                                                              <w:divBdr>
                                                                                                                                <w:top w:val="none" w:sz="0" w:space="0" w:color="auto"/>
                                                                                                                                <w:left w:val="none" w:sz="0" w:space="0" w:color="auto"/>
                                                                                                                                <w:bottom w:val="none" w:sz="0" w:space="0" w:color="auto"/>
                                                                                                                                <w:right w:val="none" w:sz="0" w:space="0" w:color="auto"/>
                                                                                                                              </w:divBdr>
                                                                                                                            </w:div>
                                                                                                                            <w:div w:id="1255750234">
                                                                                                                              <w:marLeft w:val="0"/>
                                                                                                                              <w:marRight w:val="0"/>
                                                                                                                              <w:marTop w:val="0"/>
                                                                                                                              <w:marBottom w:val="0"/>
                                                                                                                              <w:divBdr>
                                                                                                                                <w:top w:val="none" w:sz="0" w:space="0" w:color="auto"/>
                                                                                                                                <w:left w:val="none" w:sz="0" w:space="0" w:color="auto"/>
                                                                                                                                <w:bottom w:val="none" w:sz="0" w:space="0" w:color="auto"/>
                                                                                                                                <w:right w:val="none" w:sz="0" w:space="0" w:color="auto"/>
                                                                                                                              </w:divBdr>
                                                                                                                            </w:div>
                                                                                                                          </w:divsChild>
                                                                                                                        </w:div>
                                                                                                                        <w:div w:id="1422339070">
                                                                                                                          <w:marLeft w:val="0"/>
                                                                                                                          <w:marRight w:val="0"/>
                                                                                                                          <w:marTop w:val="0"/>
                                                                                                                          <w:marBottom w:val="0"/>
                                                                                                                          <w:divBdr>
                                                                                                                            <w:top w:val="none" w:sz="0" w:space="0" w:color="auto"/>
                                                                                                                            <w:left w:val="none" w:sz="0" w:space="0" w:color="auto"/>
                                                                                                                            <w:bottom w:val="none" w:sz="0" w:space="0" w:color="auto"/>
                                                                                                                            <w:right w:val="none" w:sz="0" w:space="0" w:color="auto"/>
                                                                                                                          </w:divBdr>
                                                                                                                          <w:divsChild>
                                                                                                                            <w:div w:id="1408309589">
                                                                                                                              <w:marLeft w:val="0"/>
                                                                                                                              <w:marRight w:val="0"/>
                                                                                                                              <w:marTop w:val="0"/>
                                                                                                                              <w:marBottom w:val="0"/>
                                                                                                                              <w:divBdr>
                                                                                                                                <w:top w:val="none" w:sz="0" w:space="0" w:color="auto"/>
                                                                                                                                <w:left w:val="none" w:sz="0" w:space="0" w:color="auto"/>
                                                                                                                                <w:bottom w:val="none" w:sz="0" w:space="0" w:color="auto"/>
                                                                                                                                <w:right w:val="none" w:sz="0" w:space="0" w:color="auto"/>
                                                                                                                              </w:divBdr>
                                                                                                                            </w:div>
                                                                                                                            <w:div w:id="1649699933">
                                                                                                                              <w:marLeft w:val="0"/>
                                                                                                                              <w:marRight w:val="0"/>
                                                                                                                              <w:marTop w:val="0"/>
                                                                                                                              <w:marBottom w:val="0"/>
                                                                                                                              <w:divBdr>
                                                                                                                                <w:top w:val="none" w:sz="0" w:space="0" w:color="auto"/>
                                                                                                                                <w:left w:val="none" w:sz="0" w:space="0" w:color="auto"/>
                                                                                                                                <w:bottom w:val="none" w:sz="0" w:space="0" w:color="auto"/>
                                                                                                                                <w:right w:val="none" w:sz="0" w:space="0" w:color="auto"/>
                                                                                                                              </w:divBdr>
                                                                                                                            </w:div>
                                                                                                                          </w:divsChild>
                                                                                                                        </w:div>
                                                                                                                        <w:div w:id="1656375461">
                                                                                                                          <w:marLeft w:val="0"/>
                                                                                                                          <w:marRight w:val="0"/>
                                                                                                                          <w:marTop w:val="0"/>
                                                                                                                          <w:marBottom w:val="0"/>
                                                                                                                          <w:divBdr>
                                                                                                                            <w:top w:val="none" w:sz="0" w:space="0" w:color="auto"/>
                                                                                                                            <w:left w:val="none" w:sz="0" w:space="0" w:color="auto"/>
                                                                                                                            <w:bottom w:val="none" w:sz="0" w:space="0" w:color="auto"/>
                                                                                                                            <w:right w:val="none" w:sz="0" w:space="0" w:color="auto"/>
                                                                                                                          </w:divBdr>
                                                                                                                          <w:divsChild>
                                                                                                                            <w:div w:id="430514771">
                                                                                                                              <w:marLeft w:val="0"/>
                                                                                                                              <w:marRight w:val="0"/>
                                                                                                                              <w:marTop w:val="0"/>
                                                                                                                              <w:marBottom w:val="0"/>
                                                                                                                              <w:divBdr>
                                                                                                                                <w:top w:val="none" w:sz="0" w:space="0" w:color="auto"/>
                                                                                                                                <w:left w:val="none" w:sz="0" w:space="0" w:color="auto"/>
                                                                                                                                <w:bottom w:val="none" w:sz="0" w:space="0" w:color="auto"/>
                                                                                                                                <w:right w:val="none" w:sz="0" w:space="0" w:color="auto"/>
                                                                                                                              </w:divBdr>
                                                                                                                            </w:div>
                                                                                                                            <w:div w:id="1561942683">
                                                                                                                              <w:marLeft w:val="0"/>
                                                                                                                              <w:marRight w:val="0"/>
                                                                                                                              <w:marTop w:val="0"/>
                                                                                                                              <w:marBottom w:val="0"/>
                                                                                                                              <w:divBdr>
                                                                                                                                <w:top w:val="none" w:sz="0" w:space="0" w:color="auto"/>
                                                                                                                                <w:left w:val="none" w:sz="0" w:space="0" w:color="auto"/>
                                                                                                                                <w:bottom w:val="none" w:sz="0" w:space="0" w:color="auto"/>
                                                                                                                                <w:right w:val="none" w:sz="0" w:space="0" w:color="auto"/>
                                                                                                                              </w:divBdr>
                                                                                                                            </w:div>
                                                                                                                          </w:divsChild>
                                                                                                                        </w:div>
                                                                                                                        <w:div w:id="1949652026">
                                                                                                                          <w:marLeft w:val="0"/>
                                                                                                                          <w:marRight w:val="0"/>
                                                                                                                          <w:marTop w:val="0"/>
                                                                                                                          <w:marBottom w:val="0"/>
                                                                                                                          <w:divBdr>
                                                                                                                            <w:top w:val="none" w:sz="0" w:space="0" w:color="auto"/>
                                                                                                                            <w:left w:val="none" w:sz="0" w:space="0" w:color="auto"/>
                                                                                                                            <w:bottom w:val="none" w:sz="0" w:space="0" w:color="auto"/>
                                                                                                                            <w:right w:val="none" w:sz="0" w:space="0" w:color="auto"/>
                                                                                                                          </w:divBdr>
                                                                                                                          <w:divsChild>
                                                                                                                            <w:div w:id="81259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1746">
                                                                                                                      <w:marLeft w:val="0"/>
                                                                                                                      <w:marRight w:val="0"/>
                                                                                                                      <w:marTop w:val="0"/>
                                                                                                                      <w:marBottom w:val="0"/>
                                                                                                                      <w:divBdr>
                                                                                                                        <w:top w:val="none" w:sz="0" w:space="0" w:color="auto"/>
                                                                                                                        <w:left w:val="none" w:sz="0" w:space="0" w:color="auto"/>
                                                                                                                        <w:bottom w:val="none" w:sz="0" w:space="0" w:color="auto"/>
                                                                                                                        <w:right w:val="none" w:sz="0" w:space="0" w:color="auto"/>
                                                                                                                      </w:divBdr>
                                                                                                                      <w:divsChild>
                                                                                                                        <w:div w:id="340744284">
                                                                                                                          <w:marLeft w:val="0"/>
                                                                                                                          <w:marRight w:val="0"/>
                                                                                                                          <w:marTop w:val="0"/>
                                                                                                                          <w:marBottom w:val="0"/>
                                                                                                                          <w:divBdr>
                                                                                                                            <w:top w:val="none" w:sz="0" w:space="0" w:color="auto"/>
                                                                                                                            <w:left w:val="none" w:sz="0" w:space="0" w:color="auto"/>
                                                                                                                            <w:bottom w:val="none" w:sz="0" w:space="0" w:color="auto"/>
                                                                                                                            <w:right w:val="none" w:sz="0" w:space="0" w:color="auto"/>
                                                                                                                          </w:divBdr>
                                                                                                                          <w:divsChild>
                                                                                                                            <w:div w:id="868881527">
                                                                                                                              <w:marLeft w:val="0"/>
                                                                                                                              <w:marRight w:val="0"/>
                                                                                                                              <w:marTop w:val="0"/>
                                                                                                                              <w:marBottom w:val="0"/>
                                                                                                                              <w:divBdr>
                                                                                                                                <w:top w:val="none" w:sz="0" w:space="0" w:color="auto"/>
                                                                                                                                <w:left w:val="none" w:sz="0" w:space="0" w:color="auto"/>
                                                                                                                                <w:bottom w:val="none" w:sz="0" w:space="0" w:color="auto"/>
                                                                                                                                <w:right w:val="none" w:sz="0" w:space="0" w:color="auto"/>
                                                                                                                              </w:divBdr>
                                                                                                                            </w:div>
                                                                                                                            <w:div w:id="1569611510">
                                                                                                                              <w:marLeft w:val="0"/>
                                                                                                                              <w:marRight w:val="0"/>
                                                                                                                              <w:marTop w:val="0"/>
                                                                                                                              <w:marBottom w:val="0"/>
                                                                                                                              <w:divBdr>
                                                                                                                                <w:top w:val="none" w:sz="0" w:space="0" w:color="auto"/>
                                                                                                                                <w:left w:val="none" w:sz="0" w:space="0" w:color="auto"/>
                                                                                                                                <w:bottom w:val="none" w:sz="0" w:space="0" w:color="auto"/>
                                                                                                                                <w:right w:val="none" w:sz="0" w:space="0" w:color="auto"/>
                                                                                                                              </w:divBdr>
                                                                                                                            </w:div>
                                                                                                                          </w:divsChild>
                                                                                                                        </w:div>
                                                                                                                        <w:div w:id="495464920">
                                                                                                                          <w:marLeft w:val="0"/>
                                                                                                                          <w:marRight w:val="0"/>
                                                                                                                          <w:marTop w:val="0"/>
                                                                                                                          <w:marBottom w:val="0"/>
                                                                                                                          <w:divBdr>
                                                                                                                            <w:top w:val="none" w:sz="0" w:space="0" w:color="auto"/>
                                                                                                                            <w:left w:val="none" w:sz="0" w:space="0" w:color="auto"/>
                                                                                                                            <w:bottom w:val="none" w:sz="0" w:space="0" w:color="auto"/>
                                                                                                                            <w:right w:val="none" w:sz="0" w:space="0" w:color="auto"/>
                                                                                                                          </w:divBdr>
                                                                                                                          <w:divsChild>
                                                                                                                            <w:div w:id="321541080">
                                                                                                                              <w:marLeft w:val="0"/>
                                                                                                                              <w:marRight w:val="0"/>
                                                                                                                              <w:marTop w:val="0"/>
                                                                                                                              <w:marBottom w:val="0"/>
                                                                                                                              <w:divBdr>
                                                                                                                                <w:top w:val="none" w:sz="0" w:space="0" w:color="auto"/>
                                                                                                                                <w:left w:val="none" w:sz="0" w:space="0" w:color="auto"/>
                                                                                                                                <w:bottom w:val="none" w:sz="0" w:space="0" w:color="auto"/>
                                                                                                                                <w:right w:val="none" w:sz="0" w:space="0" w:color="auto"/>
                                                                                                                              </w:divBdr>
                                                                                                                            </w:div>
                                                                                                                            <w:div w:id="328993353">
                                                                                                                              <w:marLeft w:val="0"/>
                                                                                                                              <w:marRight w:val="0"/>
                                                                                                                              <w:marTop w:val="0"/>
                                                                                                                              <w:marBottom w:val="0"/>
                                                                                                                              <w:divBdr>
                                                                                                                                <w:top w:val="none" w:sz="0" w:space="0" w:color="auto"/>
                                                                                                                                <w:left w:val="none" w:sz="0" w:space="0" w:color="auto"/>
                                                                                                                                <w:bottom w:val="none" w:sz="0" w:space="0" w:color="auto"/>
                                                                                                                                <w:right w:val="none" w:sz="0" w:space="0" w:color="auto"/>
                                                                                                                              </w:divBdr>
                                                                                                                            </w:div>
                                                                                                                          </w:divsChild>
                                                                                                                        </w:div>
                                                                                                                        <w:div w:id="637805777">
                                                                                                                          <w:marLeft w:val="0"/>
                                                                                                                          <w:marRight w:val="0"/>
                                                                                                                          <w:marTop w:val="0"/>
                                                                                                                          <w:marBottom w:val="0"/>
                                                                                                                          <w:divBdr>
                                                                                                                            <w:top w:val="none" w:sz="0" w:space="0" w:color="auto"/>
                                                                                                                            <w:left w:val="none" w:sz="0" w:space="0" w:color="auto"/>
                                                                                                                            <w:bottom w:val="none" w:sz="0" w:space="0" w:color="auto"/>
                                                                                                                            <w:right w:val="none" w:sz="0" w:space="0" w:color="auto"/>
                                                                                                                          </w:divBdr>
                                                                                                                          <w:divsChild>
                                                                                                                            <w:div w:id="29579151">
                                                                                                                              <w:marLeft w:val="0"/>
                                                                                                                              <w:marRight w:val="0"/>
                                                                                                                              <w:marTop w:val="0"/>
                                                                                                                              <w:marBottom w:val="0"/>
                                                                                                                              <w:divBdr>
                                                                                                                                <w:top w:val="none" w:sz="0" w:space="0" w:color="auto"/>
                                                                                                                                <w:left w:val="none" w:sz="0" w:space="0" w:color="auto"/>
                                                                                                                                <w:bottom w:val="none" w:sz="0" w:space="0" w:color="auto"/>
                                                                                                                                <w:right w:val="none" w:sz="0" w:space="0" w:color="auto"/>
                                                                                                                              </w:divBdr>
                                                                                                                            </w:div>
                                                                                                                            <w:div w:id="81296956">
                                                                                                                              <w:marLeft w:val="0"/>
                                                                                                                              <w:marRight w:val="0"/>
                                                                                                                              <w:marTop w:val="0"/>
                                                                                                                              <w:marBottom w:val="0"/>
                                                                                                                              <w:divBdr>
                                                                                                                                <w:top w:val="none" w:sz="0" w:space="0" w:color="auto"/>
                                                                                                                                <w:left w:val="none" w:sz="0" w:space="0" w:color="auto"/>
                                                                                                                                <w:bottom w:val="none" w:sz="0" w:space="0" w:color="auto"/>
                                                                                                                                <w:right w:val="none" w:sz="0" w:space="0" w:color="auto"/>
                                                                                                                              </w:divBdr>
                                                                                                                            </w:div>
                                                                                                                          </w:divsChild>
                                                                                                                        </w:div>
                                                                                                                        <w:div w:id="719986784">
                                                                                                                          <w:marLeft w:val="0"/>
                                                                                                                          <w:marRight w:val="0"/>
                                                                                                                          <w:marTop w:val="0"/>
                                                                                                                          <w:marBottom w:val="0"/>
                                                                                                                          <w:divBdr>
                                                                                                                            <w:top w:val="none" w:sz="0" w:space="0" w:color="auto"/>
                                                                                                                            <w:left w:val="none" w:sz="0" w:space="0" w:color="auto"/>
                                                                                                                            <w:bottom w:val="none" w:sz="0" w:space="0" w:color="auto"/>
                                                                                                                            <w:right w:val="none" w:sz="0" w:space="0" w:color="auto"/>
                                                                                                                          </w:divBdr>
                                                                                                                          <w:divsChild>
                                                                                                                            <w:div w:id="126049478">
                                                                                                                              <w:marLeft w:val="0"/>
                                                                                                                              <w:marRight w:val="0"/>
                                                                                                                              <w:marTop w:val="0"/>
                                                                                                                              <w:marBottom w:val="0"/>
                                                                                                                              <w:divBdr>
                                                                                                                                <w:top w:val="none" w:sz="0" w:space="0" w:color="auto"/>
                                                                                                                                <w:left w:val="none" w:sz="0" w:space="0" w:color="auto"/>
                                                                                                                                <w:bottom w:val="none" w:sz="0" w:space="0" w:color="auto"/>
                                                                                                                                <w:right w:val="none" w:sz="0" w:space="0" w:color="auto"/>
                                                                                                                              </w:divBdr>
                                                                                                                            </w:div>
                                                                                                                            <w:div w:id="1223327457">
                                                                                                                              <w:marLeft w:val="0"/>
                                                                                                                              <w:marRight w:val="0"/>
                                                                                                                              <w:marTop w:val="0"/>
                                                                                                                              <w:marBottom w:val="0"/>
                                                                                                                              <w:divBdr>
                                                                                                                                <w:top w:val="none" w:sz="0" w:space="0" w:color="auto"/>
                                                                                                                                <w:left w:val="none" w:sz="0" w:space="0" w:color="auto"/>
                                                                                                                                <w:bottom w:val="none" w:sz="0" w:space="0" w:color="auto"/>
                                                                                                                                <w:right w:val="none" w:sz="0" w:space="0" w:color="auto"/>
                                                                                                                              </w:divBdr>
                                                                                                                            </w:div>
                                                                                                                          </w:divsChild>
                                                                                                                        </w:div>
                                                                                                                        <w:div w:id="1249074650">
                                                                                                                          <w:marLeft w:val="0"/>
                                                                                                                          <w:marRight w:val="0"/>
                                                                                                                          <w:marTop w:val="0"/>
                                                                                                                          <w:marBottom w:val="0"/>
                                                                                                                          <w:divBdr>
                                                                                                                            <w:top w:val="none" w:sz="0" w:space="0" w:color="auto"/>
                                                                                                                            <w:left w:val="none" w:sz="0" w:space="0" w:color="auto"/>
                                                                                                                            <w:bottom w:val="none" w:sz="0" w:space="0" w:color="auto"/>
                                                                                                                            <w:right w:val="none" w:sz="0" w:space="0" w:color="auto"/>
                                                                                                                          </w:divBdr>
                                                                                                                          <w:divsChild>
                                                                                                                            <w:div w:id="943264194">
                                                                                                                              <w:marLeft w:val="0"/>
                                                                                                                              <w:marRight w:val="0"/>
                                                                                                                              <w:marTop w:val="0"/>
                                                                                                                              <w:marBottom w:val="0"/>
                                                                                                                              <w:divBdr>
                                                                                                                                <w:top w:val="none" w:sz="0" w:space="0" w:color="auto"/>
                                                                                                                                <w:left w:val="none" w:sz="0" w:space="0" w:color="auto"/>
                                                                                                                                <w:bottom w:val="none" w:sz="0" w:space="0" w:color="auto"/>
                                                                                                                                <w:right w:val="none" w:sz="0" w:space="0" w:color="auto"/>
                                                                                                                              </w:divBdr>
                                                                                                                            </w:div>
                                                                                                                            <w:div w:id="1023827403">
                                                                                                                              <w:marLeft w:val="0"/>
                                                                                                                              <w:marRight w:val="0"/>
                                                                                                                              <w:marTop w:val="0"/>
                                                                                                                              <w:marBottom w:val="0"/>
                                                                                                                              <w:divBdr>
                                                                                                                                <w:top w:val="none" w:sz="0" w:space="0" w:color="auto"/>
                                                                                                                                <w:left w:val="none" w:sz="0" w:space="0" w:color="auto"/>
                                                                                                                                <w:bottom w:val="none" w:sz="0" w:space="0" w:color="auto"/>
                                                                                                                                <w:right w:val="none" w:sz="0" w:space="0" w:color="auto"/>
                                                                                                                              </w:divBdr>
                                                                                                                            </w:div>
                                                                                                                          </w:divsChild>
                                                                                                                        </w:div>
                                                                                                                        <w:div w:id="1727147517">
                                                                                                                          <w:marLeft w:val="0"/>
                                                                                                                          <w:marRight w:val="0"/>
                                                                                                                          <w:marTop w:val="0"/>
                                                                                                                          <w:marBottom w:val="0"/>
                                                                                                                          <w:divBdr>
                                                                                                                            <w:top w:val="none" w:sz="0" w:space="0" w:color="auto"/>
                                                                                                                            <w:left w:val="none" w:sz="0" w:space="0" w:color="auto"/>
                                                                                                                            <w:bottom w:val="none" w:sz="0" w:space="0" w:color="auto"/>
                                                                                                                            <w:right w:val="none" w:sz="0" w:space="0" w:color="auto"/>
                                                                                                                          </w:divBdr>
                                                                                                                          <w:divsChild>
                                                                                                                            <w:div w:id="1015039601">
                                                                                                                              <w:marLeft w:val="0"/>
                                                                                                                              <w:marRight w:val="0"/>
                                                                                                                              <w:marTop w:val="0"/>
                                                                                                                              <w:marBottom w:val="0"/>
                                                                                                                              <w:divBdr>
                                                                                                                                <w:top w:val="none" w:sz="0" w:space="0" w:color="auto"/>
                                                                                                                                <w:left w:val="none" w:sz="0" w:space="0" w:color="auto"/>
                                                                                                                                <w:bottom w:val="none" w:sz="0" w:space="0" w:color="auto"/>
                                                                                                                                <w:right w:val="none" w:sz="0" w:space="0" w:color="auto"/>
                                                                                                                              </w:divBdr>
                                                                                                                            </w:div>
                                                                                                                            <w:div w:id="1830629392">
                                                                                                                              <w:marLeft w:val="0"/>
                                                                                                                              <w:marRight w:val="0"/>
                                                                                                                              <w:marTop w:val="0"/>
                                                                                                                              <w:marBottom w:val="0"/>
                                                                                                                              <w:divBdr>
                                                                                                                                <w:top w:val="none" w:sz="0" w:space="0" w:color="auto"/>
                                                                                                                                <w:left w:val="none" w:sz="0" w:space="0" w:color="auto"/>
                                                                                                                                <w:bottom w:val="none" w:sz="0" w:space="0" w:color="auto"/>
                                                                                                                                <w:right w:val="none" w:sz="0" w:space="0" w:color="auto"/>
                                                                                                                              </w:divBdr>
                                                                                                                            </w:div>
                                                                                                                          </w:divsChild>
                                                                                                                        </w:div>
                                                                                                                        <w:div w:id="2110343385">
                                                                                                                          <w:marLeft w:val="0"/>
                                                                                                                          <w:marRight w:val="0"/>
                                                                                                                          <w:marTop w:val="0"/>
                                                                                                                          <w:marBottom w:val="0"/>
                                                                                                                          <w:divBdr>
                                                                                                                            <w:top w:val="none" w:sz="0" w:space="0" w:color="auto"/>
                                                                                                                            <w:left w:val="none" w:sz="0" w:space="0" w:color="auto"/>
                                                                                                                            <w:bottom w:val="none" w:sz="0" w:space="0" w:color="auto"/>
                                                                                                                            <w:right w:val="none" w:sz="0" w:space="0" w:color="auto"/>
                                                                                                                          </w:divBdr>
                                                                                                                          <w:divsChild>
                                                                                                                            <w:div w:id="183788471">
                                                                                                                              <w:marLeft w:val="0"/>
                                                                                                                              <w:marRight w:val="0"/>
                                                                                                                              <w:marTop w:val="0"/>
                                                                                                                              <w:marBottom w:val="0"/>
                                                                                                                              <w:divBdr>
                                                                                                                                <w:top w:val="none" w:sz="0" w:space="0" w:color="auto"/>
                                                                                                                                <w:left w:val="none" w:sz="0" w:space="0" w:color="auto"/>
                                                                                                                                <w:bottom w:val="none" w:sz="0" w:space="0" w:color="auto"/>
                                                                                                                                <w:right w:val="none" w:sz="0" w:space="0" w:color="auto"/>
                                                                                                                              </w:divBdr>
                                                                                                                            </w:div>
                                                                                                                            <w:div w:id="712534057">
                                                                                                                              <w:marLeft w:val="0"/>
                                                                                                                              <w:marRight w:val="0"/>
                                                                                                                              <w:marTop w:val="0"/>
                                                                                                                              <w:marBottom w:val="0"/>
                                                                                                                              <w:divBdr>
                                                                                                                                <w:top w:val="none" w:sz="0" w:space="0" w:color="auto"/>
                                                                                                                                <w:left w:val="none" w:sz="0" w:space="0" w:color="auto"/>
                                                                                                                                <w:bottom w:val="none" w:sz="0" w:space="0" w:color="auto"/>
                                                                                                                                <w:right w:val="none" w:sz="0" w:space="0" w:color="auto"/>
                                                                                                                              </w:divBdr>
                                                                                                                            </w:div>
                                                                                                                          </w:divsChild>
                                                                                                                        </w:div>
                                                                                                                        <w:div w:id="2121563018">
                                                                                                                          <w:marLeft w:val="0"/>
                                                                                                                          <w:marRight w:val="0"/>
                                                                                                                          <w:marTop w:val="0"/>
                                                                                                                          <w:marBottom w:val="0"/>
                                                                                                                          <w:divBdr>
                                                                                                                            <w:top w:val="none" w:sz="0" w:space="0" w:color="auto"/>
                                                                                                                            <w:left w:val="none" w:sz="0" w:space="0" w:color="auto"/>
                                                                                                                            <w:bottom w:val="none" w:sz="0" w:space="0" w:color="auto"/>
                                                                                                                            <w:right w:val="none" w:sz="0" w:space="0" w:color="auto"/>
                                                                                                                          </w:divBdr>
                                                                                                                          <w:divsChild>
                                                                                                                            <w:div w:id="11189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769008">
                                                                                                                  <w:marLeft w:val="0"/>
                                                                                                                  <w:marRight w:val="0"/>
                                                                                                                  <w:marTop w:val="0"/>
                                                                                                                  <w:marBottom w:val="0"/>
                                                                                                                  <w:divBdr>
                                                                                                                    <w:top w:val="none" w:sz="0" w:space="0" w:color="auto"/>
                                                                                                                    <w:left w:val="none" w:sz="0" w:space="0" w:color="auto"/>
                                                                                                                    <w:bottom w:val="none" w:sz="0" w:space="0" w:color="auto"/>
                                                                                                                    <w:right w:val="none" w:sz="0" w:space="0" w:color="auto"/>
                                                                                                                  </w:divBdr>
                                                                                                                  <w:divsChild>
                                                                                                                    <w:div w:id="49697046">
                                                                                                                      <w:marLeft w:val="0"/>
                                                                                                                      <w:marRight w:val="0"/>
                                                                                                                      <w:marTop w:val="0"/>
                                                                                                                      <w:marBottom w:val="0"/>
                                                                                                                      <w:divBdr>
                                                                                                                        <w:top w:val="none" w:sz="0" w:space="0" w:color="auto"/>
                                                                                                                        <w:left w:val="none" w:sz="0" w:space="0" w:color="auto"/>
                                                                                                                        <w:bottom w:val="none" w:sz="0" w:space="0" w:color="auto"/>
                                                                                                                        <w:right w:val="none" w:sz="0" w:space="0" w:color="auto"/>
                                                                                                                      </w:divBdr>
                                                                                                                      <w:divsChild>
                                                                                                                        <w:div w:id="6567736">
                                                                                                                          <w:marLeft w:val="0"/>
                                                                                                                          <w:marRight w:val="0"/>
                                                                                                                          <w:marTop w:val="0"/>
                                                                                                                          <w:marBottom w:val="0"/>
                                                                                                                          <w:divBdr>
                                                                                                                            <w:top w:val="none" w:sz="0" w:space="0" w:color="auto"/>
                                                                                                                            <w:left w:val="none" w:sz="0" w:space="0" w:color="auto"/>
                                                                                                                            <w:bottom w:val="none" w:sz="0" w:space="0" w:color="auto"/>
                                                                                                                            <w:right w:val="none" w:sz="0" w:space="0" w:color="auto"/>
                                                                                                                          </w:divBdr>
                                                                                                                          <w:divsChild>
                                                                                                                            <w:div w:id="1179999405">
                                                                                                                              <w:marLeft w:val="0"/>
                                                                                                                              <w:marRight w:val="0"/>
                                                                                                                              <w:marTop w:val="0"/>
                                                                                                                              <w:marBottom w:val="0"/>
                                                                                                                              <w:divBdr>
                                                                                                                                <w:top w:val="none" w:sz="0" w:space="0" w:color="auto"/>
                                                                                                                                <w:left w:val="none" w:sz="0" w:space="0" w:color="auto"/>
                                                                                                                                <w:bottom w:val="none" w:sz="0" w:space="0" w:color="auto"/>
                                                                                                                                <w:right w:val="none" w:sz="0" w:space="0" w:color="auto"/>
                                                                                                                              </w:divBdr>
                                                                                                                            </w:div>
                                                                                                                          </w:divsChild>
                                                                                                                        </w:div>
                                                                                                                        <w:div w:id="761685498">
                                                                                                                          <w:marLeft w:val="0"/>
                                                                                                                          <w:marRight w:val="0"/>
                                                                                                                          <w:marTop w:val="0"/>
                                                                                                                          <w:marBottom w:val="0"/>
                                                                                                                          <w:divBdr>
                                                                                                                            <w:top w:val="none" w:sz="0" w:space="0" w:color="auto"/>
                                                                                                                            <w:left w:val="none" w:sz="0" w:space="0" w:color="auto"/>
                                                                                                                            <w:bottom w:val="none" w:sz="0" w:space="0" w:color="auto"/>
                                                                                                                            <w:right w:val="none" w:sz="0" w:space="0" w:color="auto"/>
                                                                                                                          </w:divBdr>
                                                                                                                          <w:divsChild>
                                                                                                                            <w:div w:id="84227570">
                                                                                                                              <w:marLeft w:val="0"/>
                                                                                                                              <w:marRight w:val="0"/>
                                                                                                                              <w:marTop w:val="0"/>
                                                                                                                              <w:marBottom w:val="0"/>
                                                                                                                              <w:divBdr>
                                                                                                                                <w:top w:val="none" w:sz="0" w:space="0" w:color="auto"/>
                                                                                                                                <w:left w:val="none" w:sz="0" w:space="0" w:color="auto"/>
                                                                                                                                <w:bottom w:val="none" w:sz="0" w:space="0" w:color="auto"/>
                                                                                                                                <w:right w:val="none" w:sz="0" w:space="0" w:color="auto"/>
                                                                                                                              </w:divBdr>
                                                                                                                            </w:div>
                                                                                                                            <w:div w:id="1002662452">
                                                                                                                              <w:marLeft w:val="0"/>
                                                                                                                              <w:marRight w:val="0"/>
                                                                                                                              <w:marTop w:val="0"/>
                                                                                                                              <w:marBottom w:val="0"/>
                                                                                                                              <w:divBdr>
                                                                                                                                <w:top w:val="none" w:sz="0" w:space="0" w:color="auto"/>
                                                                                                                                <w:left w:val="none" w:sz="0" w:space="0" w:color="auto"/>
                                                                                                                                <w:bottom w:val="none" w:sz="0" w:space="0" w:color="auto"/>
                                                                                                                                <w:right w:val="none" w:sz="0" w:space="0" w:color="auto"/>
                                                                                                                              </w:divBdr>
                                                                                                                            </w:div>
                                                                                                                          </w:divsChild>
                                                                                                                        </w:div>
                                                                                                                        <w:div w:id="796484712">
                                                                                                                          <w:marLeft w:val="0"/>
                                                                                                                          <w:marRight w:val="0"/>
                                                                                                                          <w:marTop w:val="0"/>
                                                                                                                          <w:marBottom w:val="0"/>
                                                                                                                          <w:divBdr>
                                                                                                                            <w:top w:val="none" w:sz="0" w:space="0" w:color="auto"/>
                                                                                                                            <w:left w:val="none" w:sz="0" w:space="0" w:color="auto"/>
                                                                                                                            <w:bottom w:val="none" w:sz="0" w:space="0" w:color="auto"/>
                                                                                                                            <w:right w:val="none" w:sz="0" w:space="0" w:color="auto"/>
                                                                                                                          </w:divBdr>
                                                                                                                          <w:divsChild>
                                                                                                                            <w:div w:id="148056525">
                                                                                                                              <w:marLeft w:val="0"/>
                                                                                                                              <w:marRight w:val="0"/>
                                                                                                                              <w:marTop w:val="0"/>
                                                                                                                              <w:marBottom w:val="0"/>
                                                                                                                              <w:divBdr>
                                                                                                                                <w:top w:val="none" w:sz="0" w:space="0" w:color="auto"/>
                                                                                                                                <w:left w:val="none" w:sz="0" w:space="0" w:color="auto"/>
                                                                                                                                <w:bottom w:val="none" w:sz="0" w:space="0" w:color="auto"/>
                                                                                                                                <w:right w:val="none" w:sz="0" w:space="0" w:color="auto"/>
                                                                                                                              </w:divBdr>
                                                                                                                            </w:div>
                                                                                                                            <w:div w:id="163596734">
                                                                                                                              <w:marLeft w:val="0"/>
                                                                                                                              <w:marRight w:val="0"/>
                                                                                                                              <w:marTop w:val="0"/>
                                                                                                                              <w:marBottom w:val="0"/>
                                                                                                                              <w:divBdr>
                                                                                                                                <w:top w:val="none" w:sz="0" w:space="0" w:color="auto"/>
                                                                                                                                <w:left w:val="none" w:sz="0" w:space="0" w:color="auto"/>
                                                                                                                                <w:bottom w:val="none" w:sz="0" w:space="0" w:color="auto"/>
                                                                                                                                <w:right w:val="none" w:sz="0" w:space="0" w:color="auto"/>
                                                                                                                              </w:divBdr>
                                                                                                                            </w:div>
                                                                                                                          </w:divsChild>
                                                                                                                        </w:div>
                                                                                                                        <w:div w:id="1375734855">
                                                                                                                          <w:marLeft w:val="0"/>
                                                                                                                          <w:marRight w:val="0"/>
                                                                                                                          <w:marTop w:val="0"/>
                                                                                                                          <w:marBottom w:val="0"/>
                                                                                                                          <w:divBdr>
                                                                                                                            <w:top w:val="none" w:sz="0" w:space="0" w:color="auto"/>
                                                                                                                            <w:left w:val="none" w:sz="0" w:space="0" w:color="auto"/>
                                                                                                                            <w:bottom w:val="none" w:sz="0" w:space="0" w:color="auto"/>
                                                                                                                            <w:right w:val="none" w:sz="0" w:space="0" w:color="auto"/>
                                                                                                                          </w:divBdr>
                                                                                                                          <w:divsChild>
                                                                                                                            <w:div w:id="870995316">
                                                                                                                              <w:marLeft w:val="0"/>
                                                                                                                              <w:marRight w:val="0"/>
                                                                                                                              <w:marTop w:val="0"/>
                                                                                                                              <w:marBottom w:val="0"/>
                                                                                                                              <w:divBdr>
                                                                                                                                <w:top w:val="none" w:sz="0" w:space="0" w:color="auto"/>
                                                                                                                                <w:left w:val="none" w:sz="0" w:space="0" w:color="auto"/>
                                                                                                                                <w:bottom w:val="none" w:sz="0" w:space="0" w:color="auto"/>
                                                                                                                                <w:right w:val="none" w:sz="0" w:space="0" w:color="auto"/>
                                                                                                                              </w:divBdr>
                                                                                                                            </w:div>
                                                                                                                            <w:div w:id="1331787612">
                                                                                                                              <w:marLeft w:val="0"/>
                                                                                                                              <w:marRight w:val="0"/>
                                                                                                                              <w:marTop w:val="0"/>
                                                                                                                              <w:marBottom w:val="0"/>
                                                                                                                              <w:divBdr>
                                                                                                                                <w:top w:val="none" w:sz="0" w:space="0" w:color="auto"/>
                                                                                                                                <w:left w:val="none" w:sz="0" w:space="0" w:color="auto"/>
                                                                                                                                <w:bottom w:val="none" w:sz="0" w:space="0" w:color="auto"/>
                                                                                                                                <w:right w:val="none" w:sz="0" w:space="0" w:color="auto"/>
                                                                                                                              </w:divBdr>
                                                                                                                            </w:div>
                                                                                                                          </w:divsChild>
                                                                                                                        </w:div>
                                                                                                                        <w:div w:id="1995523899">
                                                                                                                          <w:marLeft w:val="0"/>
                                                                                                                          <w:marRight w:val="0"/>
                                                                                                                          <w:marTop w:val="0"/>
                                                                                                                          <w:marBottom w:val="0"/>
                                                                                                                          <w:divBdr>
                                                                                                                            <w:top w:val="none" w:sz="0" w:space="0" w:color="auto"/>
                                                                                                                            <w:left w:val="none" w:sz="0" w:space="0" w:color="auto"/>
                                                                                                                            <w:bottom w:val="none" w:sz="0" w:space="0" w:color="auto"/>
                                                                                                                            <w:right w:val="none" w:sz="0" w:space="0" w:color="auto"/>
                                                                                                                          </w:divBdr>
                                                                                                                          <w:divsChild>
                                                                                                                            <w:div w:id="113405314">
                                                                                                                              <w:marLeft w:val="0"/>
                                                                                                                              <w:marRight w:val="0"/>
                                                                                                                              <w:marTop w:val="0"/>
                                                                                                                              <w:marBottom w:val="0"/>
                                                                                                                              <w:divBdr>
                                                                                                                                <w:top w:val="none" w:sz="0" w:space="0" w:color="auto"/>
                                                                                                                                <w:left w:val="none" w:sz="0" w:space="0" w:color="auto"/>
                                                                                                                                <w:bottom w:val="none" w:sz="0" w:space="0" w:color="auto"/>
                                                                                                                                <w:right w:val="none" w:sz="0" w:space="0" w:color="auto"/>
                                                                                                                              </w:divBdr>
                                                                                                                            </w:div>
                                                                                                                            <w:div w:id="124996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59805">
                                                                                                                      <w:marLeft w:val="0"/>
                                                                                                                      <w:marRight w:val="0"/>
                                                                                                                      <w:marTop w:val="0"/>
                                                                                                                      <w:marBottom w:val="0"/>
                                                                                                                      <w:divBdr>
                                                                                                                        <w:top w:val="none" w:sz="0" w:space="0" w:color="auto"/>
                                                                                                                        <w:left w:val="none" w:sz="0" w:space="0" w:color="auto"/>
                                                                                                                        <w:bottom w:val="none" w:sz="0" w:space="0" w:color="auto"/>
                                                                                                                        <w:right w:val="none" w:sz="0" w:space="0" w:color="auto"/>
                                                                                                                      </w:divBdr>
                                                                                                                      <w:divsChild>
                                                                                                                        <w:div w:id="287130544">
                                                                                                                          <w:marLeft w:val="0"/>
                                                                                                                          <w:marRight w:val="0"/>
                                                                                                                          <w:marTop w:val="0"/>
                                                                                                                          <w:marBottom w:val="0"/>
                                                                                                                          <w:divBdr>
                                                                                                                            <w:top w:val="none" w:sz="0" w:space="0" w:color="auto"/>
                                                                                                                            <w:left w:val="none" w:sz="0" w:space="0" w:color="auto"/>
                                                                                                                            <w:bottom w:val="none" w:sz="0" w:space="0" w:color="auto"/>
                                                                                                                            <w:right w:val="none" w:sz="0" w:space="0" w:color="auto"/>
                                                                                                                          </w:divBdr>
                                                                                                                          <w:divsChild>
                                                                                                                            <w:div w:id="847257546">
                                                                                                                              <w:marLeft w:val="0"/>
                                                                                                                              <w:marRight w:val="0"/>
                                                                                                                              <w:marTop w:val="0"/>
                                                                                                                              <w:marBottom w:val="0"/>
                                                                                                                              <w:divBdr>
                                                                                                                                <w:top w:val="none" w:sz="0" w:space="0" w:color="auto"/>
                                                                                                                                <w:left w:val="none" w:sz="0" w:space="0" w:color="auto"/>
                                                                                                                                <w:bottom w:val="none" w:sz="0" w:space="0" w:color="auto"/>
                                                                                                                                <w:right w:val="none" w:sz="0" w:space="0" w:color="auto"/>
                                                                                                                              </w:divBdr>
                                                                                                                            </w:div>
                                                                                                                          </w:divsChild>
                                                                                                                        </w:div>
                                                                                                                        <w:div w:id="325133887">
                                                                                                                          <w:marLeft w:val="0"/>
                                                                                                                          <w:marRight w:val="0"/>
                                                                                                                          <w:marTop w:val="0"/>
                                                                                                                          <w:marBottom w:val="0"/>
                                                                                                                          <w:divBdr>
                                                                                                                            <w:top w:val="none" w:sz="0" w:space="0" w:color="auto"/>
                                                                                                                            <w:left w:val="none" w:sz="0" w:space="0" w:color="auto"/>
                                                                                                                            <w:bottom w:val="none" w:sz="0" w:space="0" w:color="auto"/>
                                                                                                                            <w:right w:val="none" w:sz="0" w:space="0" w:color="auto"/>
                                                                                                                          </w:divBdr>
                                                                                                                          <w:divsChild>
                                                                                                                            <w:div w:id="584800168">
                                                                                                                              <w:marLeft w:val="0"/>
                                                                                                                              <w:marRight w:val="0"/>
                                                                                                                              <w:marTop w:val="0"/>
                                                                                                                              <w:marBottom w:val="0"/>
                                                                                                                              <w:divBdr>
                                                                                                                                <w:top w:val="none" w:sz="0" w:space="0" w:color="auto"/>
                                                                                                                                <w:left w:val="none" w:sz="0" w:space="0" w:color="auto"/>
                                                                                                                                <w:bottom w:val="none" w:sz="0" w:space="0" w:color="auto"/>
                                                                                                                                <w:right w:val="none" w:sz="0" w:space="0" w:color="auto"/>
                                                                                                                              </w:divBdr>
                                                                                                                            </w:div>
                                                                                                                            <w:div w:id="1557886544">
                                                                                                                              <w:marLeft w:val="0"/>
                                                                                                                              <w:marRight w:val="0"/>
                                                                                                                              <w:marTop w:val="0"/>
                                                                                                                              <w:marBottom w:val="0"/>
                                                                                                                              <w:divBdr>
                                                                                                                                <w:top w:val="none" w:sz="0" w:space="0" w:color="auto"/>
                                                                                                                                <w:left w:val="none" w:sz="0" w:space="0" w:color="auto"/>
                                                                                                                                <w:bottom w:val="none" w:sz="0" w:space="0" w:color="auto"/>
                                                                                                                                <w:right w:val="none" w:sz="0" w:space="0" w:color="auto"/>
                                                                                                                              </w:divBdr>
                                                                                                                            </w:div>
                                                                                                                          </w:divsChild>
                                                                                                                        </w:div>
                                                                                                                        <w:div w:id="428701720">
                                                                                                                          <w:marLeft w:val="0"/>
                                                                                                                          <w:marRight w:val="0"/>
                                                                                                                          <w:marTop w:val="0"/>
                                                                                                                          <w:marBottom w:val="0"/>
                                                                                                                          <w:divBdr>
                                                                                                                            <w:top w:val="none" w:sz="0" w:space="0" w:color="auto"/>
                                                                                                                            <w:left w:val="none" w:sz="0" w:space="0" w:color="auto"/>
                                                                                                                            <w:bottom w:val="none" w:sz="0" w:space="0" w:color="auto"/>
                                                                                                                            <w:right w:val="none" w:sz="0" w:space="0" w:color="auto"/>
                                                                                                                          </w:divBdr>
                                                                                                                          <w:divsChild>
                                                                                                                            <w:div w:id="771361560">
                                                                                                                              <w:marLeft w:val="0"/>
                                                                                                                              <w:marRight w:val="0"/>
                                                                                                                              <w:marTop w:val="0"/>
                                                                                                                              <w:marBottom w:val="0"/>
                                                                                                                              <w:divBdr>
                                                                                                                                <w:top w:val="none" w:sz="0" w:space="0" w:color="auto"/>
                                                                                                                                <w:left w:val="none" w:sz="0" w:space="0" w:color="auto"/>
                                                                                                                                <w:bottom w:val="none" w:sz="0" w:space="0" w:color="auto"/>
                                                                                                                                <w:right w:val="none" w:sz="0" w:space="0" w:color="auto"/>
                                                                                                                              </w:divBdr>
                                                                                                                            </w:div>
                                                                                                                            <w:div w:id="1665476215">
                                                                                                                              <w:marLeft w:val="0"/>
                                                                                                                              <w:marRight w:val="0"/>
                                                                                                                              <w:marTop w:val="0"/>
                                                                                                                              <w:marBottom w:val="0"/>
                                                                                                                              <w:divBdr>
                                                                                                                                <w:top w:val="none" w:sz="0" w:space="0" w:color="auto"/>
                                                                                                                                <w:left w:val="none" w:sz="0" w:space="0" w:color="auto"/>
                                                                                                                                <w:bottom w:val="none" w:sz="0" w:space="0" w:color="auto"/>
                                                                                                                                <w:right w:val="none" w:sz="0" w:space="0" w:color="auto"/>
                                                                                                                              </w:divBdr>
                                                                                                                            </w:div>
                                                                                                                          </w:divsChild>
                                                                                                                        </w:div>
                                                                                                                        <w:div w:id="665330197">
                                                                                                                          <w:marLeft w:val="0"/>
                                                                                                                          <w:marRight w:val="0"/>
                                                                                                                          <w:marTop w:val="0"/>
                                                                                                                          <w:marBottom w:val="0"/>
                                                                                                                          <w:divBdr>
                                                                                                                            <w:top w:val="none" w:sz="0" w:space="0" w:color="auto"/>
                                                                                                                            <w:left w:val="none" w:sz="0" w:space="0" w:color="auto"/>
                                                                                                                            <w:bottom w:val="none" w:sz="0" w:space="0" w:color="auto"/>
                                                                                                                            <w:right w:val="none" w:sz="0" w:space="0" w:color="auto"/>
                                                                                                                          </w:divBdr>
                                                                                                                          <w:divsChild>
                                                                                                                            <w:div w:id="160704119">
                                                                                                                              <w:marLeft w:val="0"/>
                                                                                                                              <w:marRight w:val="0"/>
                                                                                                                              <w:marTop w:val="0"/>
                                                                                                                              <w:marBottom w:val="0"/>
                                                                                                                              <w:divBdr>
                                                                                                                                <w:top w:val="none" w:sz="0" w:space="0" w:color="auto"/>
                                                                                                                                <w:left w:val="none" w:sz="0" w:space="0" w:color="auto"/>
                                                                                                                                <w:bottom w:val="none" w:sz="0" w:space="0" w:color="auto"/>
                                                                                                                                <w:right w:val="none" w:sz="0" w:space="0" w:color="auto"/>
                                                                                                                              </w:divBdr>
                                                                                                                            </w:div>
                                                                                                                            <w:div w:id="1666127213">
                                                                                                                              <w:marLeft w:val="0"/>
                                                                                                                              <w:marRight w:val="0"/>
                                                                                                                              <w:marTop w:val="0"/>
                                                                                                                              <w:marBottom w:val="0"/>
                                                                                                                              <w:divBdr>
                                                                                                                                <w:top w:val="none" w:sz="0" w:space="0" w:color="auto"/>
                                                                                                                                <w:left w:val="none" w:sz="0" w:space="0" w:color="auto"/>
                                                                                                                                <w:bottom w:val="none" w:sz="0" w:space="0" w:color="auto"/>
                                                                                                                                <w:right w:val="none" w:sz="0" w:space="0" w:color="auto"/>
                                                                                                                              </w:divBdr>
                                                                                                                            </w:div>
                                                                                                                          </w:divsChild>
                                                                                                                        </w:div>
                                                                                                                        <w:div w:id="907375759">
                                                                                                                          <w:marLeft w:val="0"/>
                                                                                                                          <w:marRight w:val="0"/>
                                                                                                                          <w:marTop w:val="0"/>
                                                                                                                          <w:marBottom w:val="0"/>
                                                                                                                          <w:divBdr>
                                                                                                                            <w:top w:val="none" w:sz="0" w:space="0" w:color="auto"/>
                                                                                                                            <w:left w:val="none" w:sz="0" w:space="0" w:color="auto"/>
                                                                                                                            <w:bottom w:val="none" w:sz="0" w:space="0" w:color="auto"/>
                                                                                                                            <w:right w:val="none" w:sz="0" w:space="0" w:color="auto"/>
                                                                                                                          </w:divBdr>
                                                                                                                          <w:divsChild>
                                                                                                                            <w:div w:id="480081249">
                                                                                                                              <w:marLeft w:val="0"/>
                                                                                                                              <w:marRight w:val="0"/>
                                                                                                                              <w:marTop w:val="0"/>
                                                                                                                              <w:marBottom w:val="0"/>
                                                                                                                              <w:divBdr>
                                                                                                                                <w:top w:val="none" w:sz="0" w:space="0" w:color="auto"/>
                                                                                                                                <w:left w:val="none" w:sz="0" w:space="0" w:color="auto"/>
                                                                                                                                <w:bottom w:val="none" w:sz="0" w:space="0" w:color="auto"/>
                                                                                                                                <w:right w:val="none" w:sz="0" w:space="0" w:color="auto"/>
                                                                                                                              </w:divBdr>
                                                                                                                            </w:div>
                                                                                                                            <w:div w:id="612787424">
                                                                                                                              <w:marLeft w:val="0"/>
                                                                                                                              <w:marRight w:val="0"/>
                                                                                                                              <w:marTop w:val="0"/>
                                                                                                                              <w:marBottom w:val="0"/>
                                                                                                                              <w:divBdr>
                                                                                                                                <w:top w:val="none" w:sz="0" w:space="0" w:color="auto"/>
                                                                                                                                <w:left w:val="none" w:sz="0" w:space="0" w:color="auto"/>
                                                                                                                                <w:bottom w:val="none" w:sz="0" w:space="0" w:color="auto"/>
                                                                                                                                <w:right w:val="none" w:sz="0" w:space="0" w:color="auto"/>
                                                                                                                              </w:divBdr>
                                                                                                                            </w:div>
                                                                                                                          </w:divsChild>
                                                                                                                        </w:div>
                                                                                                                        <w:div w:id="1001589968">
                                                                                                                          <w:marLeft w:val="0"/>
                                                                                                                          <w:marRight w:val="0"/>
                                                                                                                          <w:marTop w:val="0"/>
                                                                                                                          <w:marBottom w:val="0"/>
                                                                                                                          <w:divBdr>
                                                                                                                            <w:top w:val="none" w:sz="0" w:space="0" w:color="auto"/>
                                                                                                                            <w:left w:val="none" w:sz="0" w:space="0" w:color="auto"/>
                                                                                                                            <w:bottom w:val="none" w:sz="0" w:space="0" w:color="auto"/>
                                                                                                                            <w:right w:val="none" w:sz="0" w:space="0" w:color="auto"/>
                                                                                                                          </w:divBdr>
                                                                                                                          <w:divsChild>
                                                                                                                            <w:div w:id="1305744050">
                                                                                                                              <w:marLeft w:val="0"/>
                                                                                                                              <w:marRight w:val="0"/>
                                                                                                                              <w:marTop w:val="0"/>
                                                                                                                              <w:marBottom w:val="0"/>
                                                                                                                              <w:divBdr>
                                                                                                                                <w:top w:val="none" w:sz="0" w:space="0" w:color="auto"/>
                                                                                                                                <w:left w:val="none" w:sz="0" w:space="0" w:color="auto"/>
                                                                                                                                <w:bottom w:val="none" w:sz="0" w:space="0" w:color="auto"/>
                                                                                                                                <w:right w:val="none" w:sz="0" w:space="0" w:color="auto"/>
                                                                                                                              </w:divBdr>
                                                                                                                            </w:div>
                                                                                                                            <w:div w:id="16038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38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170451">
                                                                                                  <w:marLeft w:val="0"/>
                                                                                                  <w:marRight w:val="0"/>
                                                                                                  <w:marTop w:val="0"/>
                                                                                                  <w:marBottom w:val="0"/>
                                                                                                  <w:divBdr>
                                                                                                    <w:top w:val="none" w:sz="0" w:space="0" w:color="auto"/>
                                                                                                    <w:left w:val="none" w:sz="0" w:space="0" w:color="auto"/>
                                                                                                    <w:bottom w:val="none" w:sz="0" w:space="0" w:color="auto"/>
                                                                                                    <w:right w:val="none" w:sz="0" w:space="0" w:color="auto"/>
                                                                                                  </w:divBdr>
                                                                                                  <w:divsChild>
                                                                                                    <w:div w:id="1451851507">
                                                                                                      <w:marLeft w:val="150"/>
                                                                                                      <w:marRight w:val="150"/>
                                                                                                      <w:marTop w:val="150"/>
                                                                                                      <w:marBottom w:val="150"/>
                                                                                                      <w:divBdr>
                                                                                                        <w:top w:val="none" w:sz="0" w:space="0" w:color="auto"/>
                                                                                                        <w:left w:val="none" w:sz="0" w:space="0" w:color="auto"/>
                                                                                                        <w:bottom w:val="none" w:sz="0" w:space="0" w:color="auto"/>
                                                                                                        <w:right w:val="none" w:sz="0" w:space="0" w:color="auto"/>
                                                                                                      </w:divBdr>
                                                                                                      <w:divsChild>
                                                                                                        <w:div w:id="851384711">
                                                                                                          <w:marLeft w:val="0"/>
                                                                                                          <w:marRight w:val="0"/>
                                                                                                          <w:marTop w:val="0"/>
                                                                                                          <w:marBottom w:val="0"/>
                                                                                                          <w:divBdr>
                                                                                                            <w:top w:val="single" w:sz="6" w:space="0" w:color="999999"/>
                                                                                                            <w:left w:val="single" w:sz="6" w:space="0" w:color="999999"/>
                                                                                                            <w:bottom w:val="single" w:sz="6" w:space="0" w:color="999999"/>
                                                                                                            <w:right w:val="single" w:sz="6" w:space="0" w:color="999999"/>
                                                                                                          </w:divBdr>
                                                                                                          <w:divsChild>
                                                                                                            <w:div w:id="1258518054">
                                                                                                              <w:marLeft w:val="0"/>
                                                                                                              <w:marRight w:val="0"/>
                                                                                                              <w:marTop w:val="0"/>
                                                                                                              <w:marBottom w:val="0"/>
                                                                                                              <w:divBdr>
                                                                                                                <w:top w:val="single" w:sz="6" w:space="11" w:color="E5E5E5"/>
                                                                                                                <w:left w:val="none" w:sz="0" w:space="0" w:color="auto"/>
                                                                                                                <w:bottom w:val="none" w:sz="0" w:space="0" w:color="auto"/>
                                                                                                                <w:right w:val="none" w:sz="0" w:space="0" w:color="auto"/>
                                                                                                              </w:divBdr>
                                                                                                            </w:div>
                                                                                                            <w:div w:id="1977102901">
                                                                                                              <w:marLeft w:val="0"/>
                                                                                                              <w:marRight w:val="0"/>
                                                                                                              <w:marTop w:val="0"/>
                                                                                                              <w:marBottom w:val="0"/>
                                                                                                              <w:divBdr>
                                                                                                                <w:top w:val="single" w:sz="6" w:space="0" w:color="FFFFFF"/>
                                                                                                                <w:left w:val="single" w:sz="6" w:space="12" w:color="FFFFFF"/>
                                                                                                                <w:bottom w:val="single" w:sz="6" w:space="0" w:color="FFFFFF"/>
                                                                                                                <w:right w:val="single" w:sz="6" w:space="12" w:color="FFFFFF"/>
                                                                                                              </w:divBdr>
                                                                                                            </w:div>
                                                                                                            <w:div w:id="1991909410">
                                                                                                              <w:marLeft w:val="0"/>
                                                                                                              <w:marRight w:val="0"/>
                                                                                                              <w:marTop w:val="0"/>
                                                                                                              <w:marBottom w:val="0"/>
                                                                                                              <w:divBdr>
                                                                                                                <w:top w:val="none" w:sz="0" w:space="0" w:color="auto"/>
                                                                                                                <w:left w:val="none" w:sz="0" w:space="0" w:color="auto"/>
                                                                                                                <w:bottom w:val="none" w:sz="0" w:space="0" w:color="auto"/>
                                                                                                                <w:right w:val="none" w:sz="0" w:space="0" w:color="auto"/>
                                                                                                              </w:divBdr>
                                                                                                              <w:divsChild>
                                                                                                                <w:div w:id="412438934">
                                                                                                                  <w:marLeft w:val="0"/>
                                                                                                                  <w:marRight w:val="0"/>
                                                                                                                  <w:marTop w:val="0"/>
                                                                                                                  <w:marBottom w:val="0"/>
                                                                                                                  <w:divBdr>
                                                                                                                    <w:top w:val="none" w:sz="0" w:space="0" w:color="auto"/>
                                                                                                                    <w:left w:val="none" w:sz="0" w:space="0" w:color="auto"/>
                                                                                                                    <w:bottom w:val="none" w:sz="0" w:space="0" w:color="auto"/>
                                                                                                                    <w:right w:val="none" w:sz="0" w:space="0" w:color="auto"/>
                                                                                                                  </w:divBdr>
                                                                                                                </w:div>
                                                                                                                <w:div w:id="703991173">
                                                                                                                  <w:marLeft w:val="0"/>
                                                                                                                  <w:marRight w:val="0"/>
                                                                                                                  <w:marTop w:val="0"/>
                                                                                                                  <w:marBottom w:val="225"/>
                                                                                                                  <w:divBdr>
                                                                                                                    <w:top w:val="none" w:sz="0" w:space="0" w:color="auto"/>
                                                                                                                    <w:left w:val="none" w:sz="0" w:space="0" w:color="auto"/>
                                                                                                                    <w:bottom w:val="none" w:sz="0" w:space="0" w:color="auto"/>
                                                                                                                    <w:right w:val="none" w:sz="0" w:space="0" w:color="auto"/>
                                                                                                                  </w:divBdr>
                                                                                                                </w:div>
                                                                                                                <w:div w:id="85211188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664897083">
                                                                                                  <w:marLeft w:val="0"/>
                                                                                                  <w:marRight w:val="0"/>
                                                                                                  <w:marTop w:val="0"/>
                                                                                                  <w:marBottom w:val="0"/>
                                                                                                  <w:divBdr>
                                                                                                    <w:top w:val="none" w:sz="0" w:space="0" w:color="auto"/>
                                                                                                    <w:left w:val="none" w:sz="0" w:space="0" w:color="auto"/>
                                                                                                    <w:bottom w:val="none" w:sz="0" w:space="0" w:color="auto"/>
                                                                                                    <w:right w:val="none" w:sz="0" w:space="0" w:color="auto"/>
                                                                                                  </w:divBdr>
                                                                                                  <w:divsChild>
                                                                                                    <w:div w:id="2047487819">
                                                                                                      <w:marLeft w:val="150"/>
                                                                                                      <w:marRight w:val="150"/>
                                                                                                      <w:marTop w:val="150"/>
                                                                                                      <w:marBottom w:val="150"/>
                                                                                                      <w:divBdr>
                                                                                                        <w:top w:val="none" w:sz="0" w:space="0" w:color="auto"/>
                                                                                                        <w:left w:val="none" w:sz="0" w:space="0" w:color="auto"/>
                                                                                                        <w:bottom w:val="none" w:sz="0" w:space="0" w:color="auto"/>
                                                                                                        <w:right w:val="none" w:sz="0" w:space="0" w:color="auto"/>
                                                                                                      </w:divBdr>
                                                                                                      <w:divsChild>
                                                                                                        <w:div w:id="1674528526">
                                                                                                          <w:marLeft w:val="0"/>
                                                                                                          <w:marRight w:val="0"/>
                                                                                                          <w:marTop w:val="0"/>
                                                                                                          <w:marBottom w:val="0"/>
                                                                                                          <w:divBdr>
                                                                                                            <w:top w:val="single" w:sz="6" w:space="0" w:color="999999"/>
                                                                                                            <w:left w:val="single" w:sz="6" w:space="0" w:color="999999"/>
                                                                                                            <w:bottom w:val="single" w:sz="6" w:space="0" w:color="999999"/>
                                                                                                            <w:right w:val="single" w:sz="6" w:space="0" w:color="999999"/>
                                                                                                          </w:divBdr>
                                                                                                          <w:divsChild>
                                                                                                            <w:div w:id="7951292">
                                                                                                              <w:marLeft w:val="0"/>
                                                                                                              <w:marRight w:val="0"/>
                                                                                                              <w:marTop w:val="0"/>
                                                                                                              <w:marBottom w:val="0"/>
                                                                                                              <w:divBdr>
                                                                                                                <w:top w:val="single" w:sz="6" w:space="11" w:color="E5E5E5"/>
                                                                                                                <w:left w:val="none" w:sz="0" w:space="0" w:color="auto"/>
                                                                                                                <w:bottom w:val="none" w:sz="0" w:space="0" w:color="auto"/>
                                                                                                                <w:right w:val="none" w:sz="0" w:space="0" w:color="auto"/>
                                                                                                              </w:divBdr>
                                                                                                            </w:div>
                                                                                                            <w:div w:id="303587755">
                                                                                                              <w:marLeft w:val="0"/>
                                                                                                              <w:marRight w:val="0"/>
                                                                                                              <w:marTop w:val="0"/>
                                                                                                              <w:marBottom w:val="0"/>
                                                                                                              <w:divBdr>
                                                                                                                <w:top w:val="none" w:sz="0" w:space="0" w:color="auto"/>
                                                                                                                <w:left w:val="none" w:sz="0" w:space="0" w:color="auto"/>
                                                                                                                <w:bottom w:val="none" w:sz="0" w:space="0" w:color="auto"/>
                                                                                                                <w:right w:val="none" w:sz="0" w:space="0" w:color="auto"/>
                                                                                                              </w:divBdr>
                                                                                                              <w:divsChild>
                                                                                                                <w:div w:id="213586673">
                                                                                                                  <w:marLeft w:val="0"/>
                                                                                                                  <w:marRight w:val="0"/>
                                                                                                                  <w:marTop w:val="0"/>
                                                                                                                  <w:marBottom w:val="225"/>
                                                                                                                  <w:divBdr>
                                                                                                                    <w:top w:val="none" w:sz="0" w:space="0" w:color="auto"/>
                                                                                                                    <w:left w:val="none" w:sz="0" w:space="0" w:color="auto"/>
                                                                                                                    <w:bottom w:val="none" w:sz="0" w:space="0" w:color="auto"/>
                                                                                                                    <w:right w:val="none" w:sz="0" w:space="0" w:color="auto"/>
                                                                                                                  </w:divBdr>
                                                                                                                </w:div>
                                                                                                                <w:div w:id="1055198586">
                                                                                                                  <w:marLeft w:val="0"/>
                                                                                                                  <w:marRight w:val="0"/>
                                                                                                                  <w:marTop w:val="0"/>
                                                                                                                  <w:marBottom w:val="225"/>
                                                                                                                  <w:divBdr>
                                                                                                                    <w:top w:val="none" w:sz="0" w:space="0" w:color="auto"/>
                                                                                                                    <w:left w:val="none" w:sz="0" w:space="0" w:color="auto"/>
                                                                                                                    <w:bottom w:val="none" w:sz="0" w:space="0" w:color="auto"/>
                                                                                                                    <w:right w:val="none" w:sz="0" w:space="0" w:color="auto"/>
                                                                                                                  </w:divBdr>
                                                                                                                </w:div>
                                                                                                              </w:divsChild>
                                                                                                            </w:div>
                                                                                                            <w:div w:id="1270115960">
                                                                                                              <w:marLeft w:val="0"/>
                                                                                                              <w:marRight w:val="0"/>
                                                                                                              <w:marTop w:val="0"/>
                                                                                                              <w:marBottom w:val="0"/>
                                                                                                              <w:divBdr>
                                                                                                                <w:top w:val="single" w:sz="6" w:space="0" w:color="FFFFFF"/>
                                                                                                                <w:left w:val="single" w:sz="6" w:space="12" w:color="FFFFFF"/>
                                                                                                                <w:bottom w:val="single" w:sz="6" w:space="0" w:color="FFFFFF"/>
                                                                                                                <w:right w:val="single" w:sz="6" w:space="12" w:color="FFFFFF"/>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8759554">
      <w:bodyDiv w:val="1"/>
      <w:marLeft w:val="0"/>
      <w:marRight w:val="0"/>
      <w:marTop w:val="0"/>
      <w:marBottom w:val="0"/>
      <w:divBdr>
        <w:top w:val="none" w:sz="0" w:space="0" w:color="auto"/>
        <w:left w:val="none" w:sz="0" w:space="0" w:color="auto"/>
        <w:bottom w:val="none" w:sz="0" w:space="0" w:color="auto"/>
        <w:right w:val="none" w:sz="0" w:space="0" w:color="auto"/>
      </w:divBdr>
    </w:div>
    <w:div w:id="1358047567">
      <w:bodyDiv w:val="1"/>
      <w:marLeft w:val="0"/>
      <w:marRight w:val="0"/>
      <w:marTop w:val="0"/>
      <w:marBottom w:val="0"/>
      <w:divBdr>
        <w:top w:val="none" w:sz="0" w:space="0" w:color="auto"/>
        <w:left w:val="none" w:sz="0" w:space="0" w:color="auto"/>
        <w:bottom w:val="none" w:sz="0" w:space="0" w:color="auto"/>
        <w:right w:val="none" w:sz="0" w:space="0" w:color="auto"/>
      </w:divBdr>
      <w:divsChild>
        <w:div w:id="352268580">
          <w:marLeft w:val="0"/>
          <w:marRight w:val="0"/>
          <w:marTop w:val="0"/>
          <w:marBottom w:val="0"/>
          <w:divBdr>
            <w:top w:val="none" w:sz="0" w:space="0" w:color="auto"/>
            <w:left w:val="none" w:sz="0" w:space="0" w:color="auto"/>
            <w:bottom w:val="none" w:sz="0" w:space="0" w:color="auto"/>
            <w:right w:val="none" w:sz="0" w:space="0" w:color="auto"/>
          </w:divBdr>
          <w:divsChild>
            <w:div w:id="2009671303">
              <w:marLeft w:val="0"/>
              <w:marRight w:val="0"/>
              <w:marTop w:val="0"/>
              <w:marBottom w:val="0"/>
              <w:divBdr>
                <w:top w:val="none" w:sz="0" w:space="0" w:color="auto"/>
                <w:left w:val="none" w:sz="0" w:space="0" w:color="auto"/>
                <w:bottom w:val="none" w:sz="0" w:space="0" w:color="auto"/>
                <w:right w:val="none" w:sz="0" w:space="0" w:color="auto"/>
              </w:divBdr>
              <w:divsChild>
                <w:div w:id="145243537">
                  <w:marLeft w:val="0"/>
                  <w:marRight w:val="0"/>
                  <w:marTop w:val="0"/>
                  <w:marBottom w:val="0"/>
                  <w:divBdr>
                    <w:top w:val="none" w:sz="0" w:space="0" w:color="auto"/>
                    <w:left w:val="none" w:sz="0" w:space="0" w:color="auto"/>
                    <w:bottom w:val="none" w:sz="0" w:space="0" w:color="auto"/>
                    <w:right w:val="none" w:sz="0" w:space="0" w:color="auto"/>
                  </w:divBdr>
                  <w:divsChild>
                    <w:div w:id="449009764">
                      <w:marLeft w:val="0"/>
                      <w:marRight w:val="0"/>
                      <w:marTop w:val="0"/>
                      <w:marBottom w:val="0"/>
                      <w:divBdr>
                        <w:top w:val="none" w:sz="0" w:space="0" w:color="auto"/>
                        <w:left w:val="none" w:sz="0" w:space="0" w:color="auto"/>
                        <w:bottom w:val="none" w:sz="0" w:space="0" w:color="auto"/>
                        <w:right w:val="none" w:sz="0" w:space="0" w:color="auto"/>
                      </w:divBdr>
                      <w:divsChild>
                        <w:div w:id="411246605">
                          <w:marLeft w:val="0"/>
                          <w:marRight w:val="0"/>
                          <w:marTop w:val="0"/>
                          <w:marBottom w:val="0"/>
                          <w:divBdr>
                            <w:top w:val="none" w:sz="0" w:space="0" w:color="auto"/>
                            <w:left w:val="none" w:sz="0" w:space="0" w:color="auto"/>
                            <w:bottom w:val="none" w:sz="0" w:space="0" w:color="auto"/>
                            <w:right w:val="none" w:sz="0" w:space="0" w:color="auto"/>
                          </w:divBdr>
                          <w:divsChild>
                            <w:div w:id="82841762">
                              <w:marLeft w:val="0"/>
                              <w:marRight w:val="0"/>
                              <w:marTop w:val="0"/>
                              <w:marBottom w:val="0"/>
                              <w:divBdr>
                                <w:top w:val="none" w:sz="0" w:space="0" w:color="auto"/>
                                <w:left w:val="none" w:sz="0" w:space="0" w:color="auto"/>
                                <w:bottom w:val="none" w:sz="0" w:space="0" w:color="auto"/>
                                <w:right w:val="none" w:sz="0" w:space="0" w:color="auto"/>
                              </w:divBdr>
                              <w:divsChild>
                                <w:div w:id="552734574">
                                  <w:marLeft w:val="0"/>
                                  <w:marRight w:val="0"/>
                                  <w:marTop w:val="0"/>
                                  <w:marBottom w:val="0"/>
                                  <w:divBdr>
                                    <w:top w:val="none" w:sz="0" w:space="0" w:color="auto"/>
                                    <w:left w:val="none" w:sz="0" w:space="0" w:color="auto"/>
                                    <w:bottom w:val="none" w:sz="0" w:space="0" w:color="auto"/>
                                    <w:right w:val="none" w:sz="0" w:space="0" w:color="auto"/>
                                  </w:divBdr>
                                  <w:divsChild>
                                    <w:div w:id="1162087949">
                                      <w:marLeft w:val="0"/>
                                      <w:marRight w:val="0"/>
                                      <w:marTop w:val="0"/>
                                      <w:marBottom w:val="0"/>
                                      <w:divBdr>
                                        <w:top w:val="none" w:sz="0" w:space="0" w:color="auto"/>
                                        <w:left w:val="none" w:sz="0" w:space="0" w:color="auto"/>
                                        <w:bottom w:val="none" w:sz="0" w:space="0" w:color="auto"/>
                                        <w:right w:val="none" w:sz="0" w:space="0" w:color="auto"/>
                                      </w:divBdr>
                                      <w:divsChild>
                                        <w:div w:id="1250188420">
                                          <w:marLeft w:val="0"/>
                                          <w:marRight w:val="0"/>
                                          <w:marTop w:val="0"/>
                                          <w:marBottom w:val="0"/>
                                          <w:divBdr>
                                            <w:top w:val="none" w:sz="0" w:space="0" w:color="auto"/>
                                            <w:left w:val="none" w:sz="0" w:space="0" w:color="auto"/>
                                            <w:bottom w:val="none" w:sz="0" w:space="0" w:color="auto"/>
                                            <w:right w:val="none" w:sz="0" w:space="0" w:color="auto"/>
                                          </w:divBdr>
                                          <w:divsChild>
                                            <w:div w:id="32580465">
                                              <w:marLeft w:val="0"/>
                                              <w:marRight w:val="0"/>
                                              <w:marTop w:val="0"/>
                                              <w:marBottom w:val="0"/>
                                              <w:divBdr>
                                                <w:top w:val="single" w:sz="6" w:space="0" w:color="E5E5E5"/>
                                                <w:left w:val="single" w:sz="6" w:space="0" w:color="E5E5E5"/>
                                                <w:bottom w:val="single" w:sz="6" w:space="0" w:color="E5E5E5"/>
                                                <w:right w:val="single" w:sz="6" w:space="0" w:color="E5E5E5"/>
                                              </w:divBdr>
                                              <w:divsChild>
                                                <w:div w:id="2139571495">
                                                  <w:marLeft w:val="0"/>
                                                  <w:marRight w:val="0"/>
                                                  <w:marTop w:val="0"/>
                                                  <w:marBottom w:val="0"/>
                                                  <w:divBdr>
                                                    <w:top w:val="single" w:sz="6" w:space="0" w:color="E5E5E5"/>
                                                    <w:left w:val="none" w:sz="0" w:space="0" w:color="auto"/>
                                                    <w:bottom w:val="none" w:sz="0" w:space="0" w:color="auto"/>
                                                    <w:right w:val="none" w:sz="0" w:space="0" w:color="auto"/>
                                                  </w:divBdr>
                                                  <w:divsChild>
                                                    <w:div w:id="1074626188">
                                                      <w:marLeft w:val="0"/>
                                                      <w:marRight w:val="0"/>
                                                      <w:marTop w:val="0"/>
                                                      <w:marBottom w:val="0"/>
                                                      <w:divBdr>
                                                        <w:top w:val="none" w:sz="0" w:space="0" w:color="auto"/>
                                                        <w:left w:val="none" w:sz="0" w:space="0" w:color="auto"/>
                                                        <w:bottom w:val="none" w:sz="0" w:space="0" w:color="auto"/>
                                                        <w:right w:val="none" w:sz="0" w:space="0" w:color="auto"/>
                                                      </w:divBdr>
                                                      <w:divsChild>
                                                        <w:div w:id="1571690072">
                                                          <w:marLeft w:val="0"/>
                                                          <w:marRight w:val="0"/>
                                                          <w:marTop w:val="0"/>
                                                          <w:marBottom w:val="0"/>
                                                          <w:divBdr>
                                                            <w:top w:val="none" w:sz="0" w:space="0" w:color="auto"/>
                                                            <w:left w:val="none" w:sz="0" w:space="0" w:color="auto"/>
                                                            <w:bottom w:val="none" w:sz="0" w:space="0" w:color="auto"/>
                                                            <w:right w:val="none" w:sz="0" w:space="0" w:color="auto"/>
                                                          </w:divBdr>
                                                          <w:divsChild>
                                                            <w:div w:id="1473015728">
                                                              <w:marLeft w:val="0"/>
                                                              <w:marRight w:val="0"/>
                                                              <w:marTop w:val="0"/>
                                                              <w:marBottom w:val="0"/>
                                                              <w:divBdr>
                                                                <w:top w:val="none" w:sz="0" w:space="0" w:color="auto"/>
                                                                <w:left w:val="none" w:sz="0" w:space="0" w:color="auto"/>
                                                                <w:bottom w:val="none" w:sz="0" w:space="0" w:color="auto"/>
                                                                <w:right w:val="none" w:sz="0" w:space="0" w:color="auto"/>
                                                              </w:divBdr>
                                                              <w:divsChild>
                                                                <w:div w:id="1642734293">
                                                                  <w:marLeft w:val="0"/>
                                                                  <w:marRight w:val="0"/>
                                                                  <w:marTop w:val="0"/>
                                                                  <w:marBottom w:val="0"/>
                                                                  <w:divBdr>
                                                                    <w:top w:val="none" w:sz="0" w:space="0" w:color="auto"/>
                                                                    <w:left w:val="none" w:sz="0" w:space="0" w:color="auto"/>
                                                                    <w:bottom w:val="none" w:sz="0" w:space="0" w:color="auto"/>
                                                                    <w:right w:val="none" w:sz="0" w:space="0" w:color="auto"/>
                                                                  </w:divBdr>
                                                                  <w:divsChild>
                                                                    <w:div w:id="219367775">
                                                                      <w:marLeft w:val="0"/>
                                                                      <w:marRight w:val="0"/>
                                                                      <w:marTop w:val="0"/>
                                                                      <w:marBottom w:val="0"/>
                                                                      <w:divBdr>
                                                                        <w:top w:val="none" w:sz="0" w:space="0" w:color="auto"/>
                                                                        <w:left w:val="none" w:sz="0" w:space="0" w:color="auto"/>
                                                                        <w:bottom w:val="none" w:sz="0" w:space="0" w:color="auto"/>
                                                                        <w:right w:val="none" w:sz="0" w:space="0" w:color="auto"/>
                                                                      </w:divBdr>
                                                                      <w:divsChild>
                                                                        <w:div w:id="1731734898">
                                                                          <w:marLeft w:val="120"/>
                                                                          <w:marRight w:val="75"/>
                                                                          <w:marTop w:val="90"/>
                                                                          <w:marBottom w:val="90"/>
                                                                          <w:divBdr>
                                                                            <w:top w:val="none" w:sz="0" w:space="0" w:color="auto"/>
                                                                            <w:left w:val="none" w:sz="0" w:space="0" w:color="auto"/>
                                                                            <w:bottom w:val="none" w:sz="0" w:space="0" w:color="auto"/>
                                                                            <w:right w:val="none" w:sz="0" w:space="0" w:color="auto"/>
                                                                          </w:divBdr>
                                                                          <w:divsChild>
                                                                            <w:div w:id="1650816504">
                                                                              <w:marLeft w:val="0"/>
                                                                              <w:marRight w:val="0"/>
                                                                              <w:marTop w:val="0"/>
                                                                              <w:marBottom w:val="0"/>
                                                                              <w:divBdr>
                                                                                <w:top w:val="none" w:sz="0" w:space="0" w:color="auto"/>
                                                                                <w:left w:val="none" w:sz="0" w:space="0" w:color="auto"/>
                                                                                <w:bottom w:val="none" w:sz="0" w:space="0" w:color="auto"/>
                                                                                <w:right w:val="none" w:sz="0" w:space="0" w:color="auto"/>
                                                                              </w:divBdr>
                                                                              <w:divsChild>
                                                                                <w:div w:id="1386682606">
                                                                                  <w:marLeft w:val="75"/>
                                                                                  <w:marRight w:val="75"/>
                                                                                  <w:marTop w:val="0"/>
                                                                                  <w:marBottom w:val="180"/>
                                                                                  <w:divBdr>
                                                                                    <w:top w:val="none" w:sz="0" w:space="0" w:color="auto"/>
                                                                                    <w:left w:val="none" w:sz="0" w:space="0" w:color="auto"/>
                                                                                    <w:bottom w:val="none" w:sz="0" w:space="0" w:color="auto"/>
                                                                                    <w:right w:val="none" w:sz="0" w:space="0" w:color="auto"/>
                                                                                  </w:divBdr>
                                                                                  <w:divsChild>
                                                                                    <w:div w:id="897933524">
                                                                                      <w:marLeft w:val="0"/>
                                                                                      <w:marRight w:val="0"/>
                                                                                      <w:marTop w:val="0"/>
                                                                                      <w:marBottom w:val="0"/>
                                                                                      <w:divBdr>
                                                                                        <w:top w:val="none" w:sz="0" w:space="0" w:color="auto"/>
                                                                                        <w:left w:val="none" w:sz="0" w:space="0" w:color="auto"/>
                                                                                        <w:bottom w:val="none" w:sz="0" w:space="0" w:color="auto"/>
                                                                                        <w:right w:val="none" w:sz="0" w:space="0" w:color="auto"/>
                                                                                      </w:divBdr>
                                                                                      <w:divsChild>
                                                                                        <w:div w:id="302737170">
                                                                                          <w:marLeft w:val="0"/>
                                                                                          <w:marRight w:val="0"/>
                                                                                          <w:marTop w:val="0"/>
                                                                                          <w:marBottom w:val="0"/>
                                                                                          <w:divBdr>
                                                                                            <w:top w:val="single" w:sz="6" w:space="0" w:color="A9A9A9"/>
                                                                                            <w:left w:val="single" w:sz="6" w:space="0" w:color="A9A9A9"/>
                                                                                            <w:bottom w:val="single" w:sz="6" w:space="0" w:color="A9A9A9"/>
                                                                                            <w:right w:val="single" w:sz="6" w:space="0" w:color="A9A9A9"/>
                                                                                          </w:divBdr>
                                                                                          <w:divsChild>
                                                                                            <w:div w:id="1143811085">
                                                                                              <w:marLeft w:val="0"/>
                                                                                              <w:marRight w:val="0"/>
                                                                                              <w:marTop w:val="0"/>
                                                                                              <w:marBottom w:val="0"/>
                                                                                              <w:divBdr>
                                                                                                <w:top w:val="none" w:sz="0" w:space="0" w:color="auto"/>
                                                                                                <w:left w:val="none" w:sz="0" w:space="0" w:color="auto"/>
                                                                                                <w:bottom w:val="none" w:sz="0" w:space="0" w:color="auto"/>
                                                                                                <w:right w:val="none" w:sz="0" w:space="0" w:color="auto"/>
                                                                                              </w:divBdr>
                                                                                              <w:divsChild>
                                                                                                <w:div w:id="76482602">
                                                                                                  <w:marLeft w:val="0"/>
                                                                                                  <w:marRight w:val="0"/>
                                                                                                  <w:marTop w:val="0"/>
                                                                                                  <w:marBottom w:val="0"/>
                                                                                                  <w:divBdr>
                                                                                                    <w:top w:val="none" w:sz="0" w:space="0" w:color="auto"/>
                                                                                                    <w:left w:val="none" w:sz="0" w:space="0" w:color="auto"/>
                                                                                                    <w:bottom w:val="none" w:sz="0" w:space="0" w:color="auto"/>
                                                                                                    <w:right w:val="none" w:sz="0" w:space="0" w:color="auto"/>
                                                                                                  </w:divBdr>
                                                                                                </w:div>
                                                                                                <w:div w:id="1884514104">
                                                                                                  <w:marLeft w:val="0"/>
                                                                                                  <w:marRight w:val="0"/>
                                                                                                  <w:marTop w:val="0"/>
                                                                                                  <w:marBottom w:val="0"/>
                                                                                                  <w:divBdr>
                                                                                                    <w:top w:val="none" w:sz="0" w:space="0" w:color="auto"/>
                                                                                                    <w:left w:val="none" w:sz="0" w:space="0" w:color="auto"/>
                                                                                                    <w:bottom w:val="none" w:sz="0" w:space="0" w:color="auto"/>
                                                                                                    <w:right w:val="none" w:sz="0" w:space="0" w:color="auto"/>
                                                                                                  </w:divBdr>
                                                                                                  <w:divsChild>
                                                                                                    <w:div w:id="73011387">
                                                                                                      <w:marLeft w:val="0"/>
                                                                                                      <w:marRight w:val="0"/>
                                                                                                      <w:marTop w:val="0"/>
                                                                                                      <w:marBottom w:val="0"/>
                                                                                                      <w:divBdr>
                                                                                                        <w:top w:val="none" w:sz="0" w:space="0" w:color="auto"/>
                                                                                                        <w:left w:val="none" w:sz="0" w:space="0" w:color="auto"/>
                                                                                                        <w:bottom w:val="none" w:sz="0" w:space="0" w:color="auto"/>
                                                                                                        <w:right w:val="none" w:sz="0" w:space="0" w:color="auto"/>
                                                                                                      </w:divBdr>
                                                                                                      <w:divsChild>
                                                                                                        <w:div w:id="243875130">
                                                                                                          <w:marLeft w:val="0"/>
                                                                                                          <w:marRight w:val="0"/>
                                                                                                          <w:marTop w:val="0"/>
                                                                                                          <w:marBottom w:val="0"/>
                                                                                                          <w:divBdr>
                                                                                                            <w:top w:val="none" w:sz="0" w:space="0" w:color="auto"/>
                                                                                                            <w:left w:val="none" w:sz="0" w:space="0" w:color="auto"/>
                                                                                                            <w:bottom w:val="none" w:sz="0" w:space="0" w:color="auto"/>
                                                                                                            <w:right w:val="none" w:sz="0" w:space="0" w:color="auto"/>
                                                                                                          </w:divBdr>
                                                                                                          <w:divsChild>
                                                                                                            <w:div w:id="1759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0001">
                                                                                                      <w:marLeft w:val="0"/>
                                                                                                      <w:marRight w:val="0"/>
                                                                                                      <w:marTop w:val="0"/>
                                                                                                      <w:marBottom w:val="0"/>
                                                                                                      <w:divBdr>
                                                                                                        <w:top w:val="none" w:sz="0" w:space="0" w:color="auto"/>
                                                                                                        <w:left w:val="none" w:sz="0" w:space="0" w:color="auto"/>
                                                                                                        <w:bottom w:val="none" w:sz="0" w:space="0" w:color="auto"/>
                                                                                                        <w:right w:val="none" w:sz="0" w:space="0" w:color="auto"/>
                                                                                                      </w:divBdr>
                                                                                                      <w:divsChild>
                                                                                                        <w:div w:id="121735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98927">
                                                                                                  <w:marLeft w:val="0"/>
                                                                                                  <w:marRight w:val="0"/>
                                                                                                  <w:marTop w:val="0"/>
                                                                                                  <w:marBottom w:val="0"/>
                                                                                                  <w:divBdr>
                                                                                                    <w:top w:val="none" w:sz="0" w:space="0" w:color="auto"/>
                                                                                                    <w:left w:val="none" w:sz="0" w:space="0" w:color="auto"/>
                                                                                                    <w:bottom w:val="none" w:sz="0" w:space="0" w:color="auto"/>
                                                                                                    <w:right w:val="none" w:sz="0" w:space="0" w:color="auto"/>
                                                                                                  </w:divBdr>
                                                                                                </w:div>
                                                                                              </w:divsChild>
                                                                                            </w:div>
                                                                                            <w:div w:id="1246644808">
                                                                                              <w:marLeft w:val="0"/>
                                                                                              <w:marRight w:val="0"/>
                                                                                              <w:marTop w:val="0"/>
                                                                                              <w:marBottom w:val="0"/>
                                                                                              <w:divBdr>
                                                                                                <w:top w:val="none" w:sz="0" w:space="0" w:color="auto"/>
                                                                                                <w:left w:val="none" w:sz="0" w:space="0" w:color="auto"/>
                                                                                                <w:bottom w:val="none" w:sz="0" w:space="0" w:color="auto"/>
                                                                                                <w:right w:val="none" w:sz="0" w:space="0" w:color="auto"/>
                                                                                              </w:divBdr>
                                                                                              <w:divsChild>
                                                                                                <w:div w:id="97680291">
                                                                                                  <w:marLeft w:val="0"/>
                                                                                                  <w:marRight w:val="0"/>
                                                                                                  <w:marTop w:val="0"/>
                                                                                                  <w:marBottom w:val="0"/>
                                                                                                  <w:divBdr>
                                                                                                    <w:top w:val="none" w:sz="0" w:space="0" w:color="auto"/>
                                                                                                    <w:left w:val="none" w:sz="0" w:space="0" w:color="auto"/>
                                                                                                    <w:bottom w:val="none" w:sz="0" w:space="0" w:color="auto"/>
                                                                                                    <w:right w:val="none" w:sz="0" w:space="0" w:color="auto"/>
                                                                                                  </w:divBdr>
                                                                                                  <w:divsChild>
                                                                                                    <w:div w:id="697119377">
                                                                                                      <w:marLeft w:val="0"/>
                                                                                                      <w:marRight w:val="0"/>
                                                                                                      <w:marTop w:val="0"/>
                                                                                                      <w:marBottom w:val="0"/>
                                                                                                      <w:divBdr>
                                                                                                        <w:top w:val="none" w:sz="0" w:space="0" w:color="auto"/>
                                                                                                        <w:left w:val="none" w:sz="0" w:space="0" w:color="auto"/>
                                                                                                        <w:bottom w:val="none" w:sz="0" w:space="0" w:color="auto"/>
                                                                                                        <w:right w:val="none" w:sz="0" w:space="0" w:color="auto"/>
                                                                                                      </w:divBdr>
                                                                                                    </w:div>
                                                                                                  </w:divsChild>
                                                                                                </w:div>
                                                                                                <w:div w:id="432821594">
                                                                                                  <w:marLeft w:val="0"/>
                                                                                                  <w:marRight w:val="0"/>
                                                                                                  <w:marTop w:val="0"/>
                                                                                                  <w:marBottom w:val="0"/>
                                                                                                  <w:divBdr>
                                                                                                    <w:top w:val="none" w:sz="0" w:space="0" w:color="auto"/>
                                                                                                    <w:left w:val="none" w:sz="0" w:space="0" w:color="auto"/>
                                                                                                    <w:bottom w:val="none" w:sz="0" w:space="0" w:color="auto"/>
                                                                                                    <w:right w:val="none" w:sz="0" w:space="0" w:color="auto"/>
                                                                                                  </w:divBdr>
                                                                                                  <w:divsChild>
                                                                                                    <w:div w:id="2043049115">
                                                                                                      <w:marLeft w:val="0"/>
                                                                                                      <w:marRight w:val="0"/>
                                                                                                      <w:marTop w:val="0"/>
                                                                                                      <w:marBottom w:val="0"/>
                                                                                                      <w:divBdr>
                                                                                                        <w:top w:val="none" w:sz="0" w:space="0" w:color="auto"/>
                                                                                                        <w:left w:val="none" w:sz="0" w:space="0" w:color="auto"/>
                                                                                                        <w:bottom w:val="none" w:sz="0" w:space="0" w:color="auto"/>
                                                                                                        <w:right w:val="none" w:sz="0" w:space="0" w:color="auto"/>
                                                                                                      </w:divBdr>
                                                                                                    </w:div>
                                                                                                  </w:divsChild>
                                                                                                </w:div>
                                                                                                <w:div w:id="1369572175">
                                                                                                  <w:marLeft w:val="0"/>
                                                                                                  <w:marRight w:val="0"/>
                                                                                                  <w:marTop w:val="0"/>
                                                                                                  <w:marBottom w:val="0"/>
                                                                                                  <w:divBdr>
                                                                                                    <w:top w:val="none" w:sz="0" w:space="0" w:color="auto"/>
                                                                                                    <w:left w:val="none" w:sz="0" w:space="0" w:color="auto"/>
                                                                                                    <w:bottom w:val="none" w:sz="0" w:space="0" w:color="auto"/>
                                                                                                    <w:right w:val="none" w:sz="0" w:space="0" w:color="auto"/>
                                                                                                  </w:divBdr>
                                                                                                  <w:divsChild>
                                                                                                    <w:div w:id="325671294">
                                                                                                      <w:marLeft w:val="0"/>
                                                                                                      <w:marRight w:val="0"/>
                                                                                                      <w:marTop w:val="0"/>
                                                                                                      <w:marBottom w:val="0"/>
                                                                                                      <w:divBdr>
                                                                                                        <w:top w:val="none" w:sz="0" w:space="0" w:color="auto"/>
                                                                                                        <w:left w:val="none" w:sz="0" w:space="0" w:color="auto"/>
                                                                                                        <w:bottom w:val="none" w:sz="0" w:space="0" w:color="auto"/>
                                                                                                        <w:right w:val="none" w:sz="0" w:space="0" w:color="auto"/>
                                                                                                      </w:divBdr>
                                                                                                    </w:div>
                                                                                                  </w:divsChild>
                                                                                                </w:div>
                                                                                                <w:div w:id="1467046940">
                                                                                                  <w:marLeft w:val="0"/>
                                                                                                  <w:marRight w:val="0"/>
                                                                                                  <w:marTop w:val="0"/>
                                                                                                  <w:marBottom w:val="0"/>
                                                                                                  <w:divBdr>
                                                                                                    <w:top w:val="none" w:sz="0" w:space="0" w:color="auto"/>
                                                                                                    <w:left w:val="none" w:sz="0" w:space="0" w:color="auto"/>
                                                                                                    <w:bottom w:val="none" w:sz="0" w:space="0" w:color="auto"/>
                                                                                                    <w:right w:val="none" w:sz="0" w:space="0" w:color="auto"/>
                                                                                                  </w:divBdr>
                                                                                                  <w:divsChild>
                                                                                                    <w:div w:id="1552421218">
                                                                                                      <w:marLeft w:val="0"/>
                                                                                                      <w:marRight w:val="0"/>
                                                                                                      <w:marTop w:val="0"/>
                                                                                                      <w:marBottom w:val="0"/>
                                                                                                      <w:divBdr>
                                                                                                        <w:top w:val="none" w:sz="0" w:space="0" w:color="auto"/>
                                                                                                        <w:left w:val="none" w:sz="0" w:space="0" w:color="auto"/>
                                                                                                        <w:bottom w:val="none" w:sz="0" w:space="0" w:color="auto"/>
                                                                                                        <w:right w:val="none" w:sz="0" w:space="0" w:color="auto"/>
                                                                                                      </w:divBdr>
                                                                                                      <w:divsChild>
                                                                                                        <w:div w:id="811293067">
                                                                                                          <w:marLeft w:val="0"/>
                                                                                                          <w:marRight w:val="0"/>
                                                                                                          <w:marTop w:val="0"/>
                                                                                                          <w:marBottom w:val="0"/>
                                                                                                          <w:divBdr>
                                                                                                            <w:top w:val="none" w:sz="0" w:space="0" w:color="auto"/>
                                                                                                            <w:left w:val="none" w:sz="0" w:space="0" w:color="auto"/>
                                                                                                            <w:bottom w:val="none" w:sz="0" w:space="0" w:color="auto"/>
                                                                                                            <w:right w:val="none" w:sz="0" w:space="0" w:color="auto"/>
                                                                                                          </w:divBdr>
                                                                                                          <w:divsChild>
                                                                                                            <w:div w:id="166482681">
                                                                                                              <w:marLeft w:val="0"/>
                                                                                                              <w:marRight w:val="0"/>
                                                                                                              <w:marTop w:val="0"/>
                                                                                                              <w:marBottom w:val="0"/>
                                                                                                              <w:divBdr>
                                                                                                                <w:top w:val="none" w:sz="0" w:space="0" w:color="auto"/>
                                                                                                                <w:left w:val="none" w:sz="0" w:space="0" w:color="auto"/>
                                                                                                                <w:bottom w:val="none" w:sz="0" w:space="0" w:color="auto"/>
                                                                                                                <w:right w:val="none" w:sz="0" w:space="0" w:color="auto"/>
                                                                                                              </w:divBdr>
                                                                                                            </w:div>
                                                                                                            <w:div w:id="923150140">
                                                                                                              <w:marLeft w:val="0"/>
                                                                                                              <w:marRight w:val="0"/>
                                                                                                              <w:marTop w:val="0"/>
                                                                                                              <w:marBottom w:val="0"/>
                                                                                                              <w:divBdr>
                                                                                                                <w:top w:val="none" w:sz="0" w:space="0" w:color="auto"/>
                                                                                                                <w:left w:val="none" w:sz="0" w:space="0" w:color="auto"/>
                                                                                                                <w:bottom w:val="none" w:sz="0" w:space="0" w:color="auto"/>
                                                                                                                <w:right w:val="none" w:sz="0" w:space="0" w:color="auto"/>
                                                                                                              </w:divBdr>
                                                                                                            </w:div>
                                                                                                          </w:divsChild>
                                                                                                        </w:div>
                                                                                                        <w:div w:id="1265698023">
                                                                                                          <w:marLeft w:val="0"/>
                                                                                                          <w:marRight w:val="0"/>
                                                                                                          <w:marTop w:val="0"/>
                                                                                                          <w:marBottom w:val="0"/>
                                                                                                          <w:divBdr>
                                                                                                            <w:top w:val="none" w:sz="0" w:space="0" w:color="auto"/>
                                                                                                            <w:left w:val="none" w:sz="0" w:space="0" w:color="auto"/>
                                                                                                            <w:bottom w:val="none" w:sz="0" w:space="0" w:color="auto"/>
                                                                                                            <w:right w:val="none" w:sz="0" w:space="0" w:color="auto"/>
                                                                                                          </w:divBdr>
                                                                                                          <w:divsChild>
                                                                                                            <w:div w:id="202982227">
                                                                                                              <w:marLeft w:val="0"/>
                                                                                                              <w:marRight w:val="0"/>
                                                                                                              <w:marTop w:val="0"/>
                                                                                                              <w:marBottom w:val="0"/>
                                                                                                              <w:divBdr>
                                                                                                                <w:top w:val="none" w:sz="0" w:space="0" w:color="auto"/>
                                                                                                                <w:left w:val="none" w:sz="0" w:space="0" w:color="auto"/>
                                                                                                                <w:bottom w:val="none" w:sz="0" w:space="0" w:color="auto"/>
                                                                                                                <w:right w:val="none" w:sz="0" w:space="0" w:color="auto"/>
                                                                                                              </w:divBdr>
                                                                                                            </w:div>
                                                                                                            <w:div w:id="13804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599215">
                                                                                              <w:marLeft w:val="0"/>
                                                                                              <w:marRight w:val="0"/>
                                                                                              <w:marTop w:val="0"/>
                                                                                              <w:marBottom w:val="0"/>
                                                                                              <w:divBdr>
                                                                                                <w:top w:val="none" w:sz="0" w:space="0" w:color="auto"/>
                                                                                                <w:left w:val="none" w:sz="0" w:space="0" w:color="auto"/>
                                                                                                <w:bottom w:val="none" w:sz="0" w:space="0" w:color="auto"/>
                                                                                                <w:right w:val="none" w:sz="0" w:space="0" w:color="auto"/>
                                                                                              </w:divBdr>
                                                                                              <w:divsChild>
                                                                                                <w:div w:id="1321806061">
                                                                                                  <w:marLeft w:val="0"/>
                                                                                                  <w:marRight w:val="0"/>
                                                                                                  <w:marTop w:val="0"/>
                                                                                                  <w:marBottom w:val="0"/>
                                                                                                  <w:divBdr>
                                                                                                    <w:top w:val="none" w:sz="0" w:space="0" w:color="auto"/>
                                                                                                    <w:left w:val="none" w:sz="0" w:space="0" w:color="auto"/>
                                                                                                    <w:bottom w:val="none" w:sz="0" w:space="0" w:color="auto"/>
                                                                                                    <w:right w:val="none" w:sz="0" w:space="0" w:color="auto"/>
                                                                                                  </w:divBdr>
                                                                                                  <w:divsChild>
                                                                                                    <w:div w:id="946617657">
                                                                                                      <w:marLeft w:val="150"/>
                                                                                                      <w:marRight w:val="150"/>
                                                                                                      <w:marTop w:val="150"/>
                                                                                                      <w:marBottom w:val="150"/>
                                                                                                      <w:divBdr>
                                                                                                        <w:top w:val="none" w:sz="0" w:space="0" w:color="auto"/>
                                                                                                        <w:left w:val="none" w:sz="0" w:space="0" w:color="auto"/>
                                                                                                        <w:bottom w:val="none" w:sz="0" w:space="0" w:color="auto"/>
                                                                                                        <w:right w:val="none" w:sz="0" w:space="0" w:color="auto"/>
                                                                                                      </w:divBdr>
                                                                                                      <w:divsChild>
                                                                                                        <w:div w:id="635448688">
                                                                                                          <w:marLeft w:val="0"/>
                                                                                                          <w:marRight w:val="0"/>
                                                                                                          <w:marTop w:val="0"/>
                                                                                                          <w:marBottom w:val="0"/>
                                                                                                          <w:divBdr>
                                                                                                            <w:top w:val="single" w:sz="6" w:space="0" w:color="999999"/>
                                                                                                            <w:left w:val="single" w:sz="6" w:space="0" w:color="999999"/>
                                                                                                            <w:bottom w:val="single" w:sz="6" w:space="0" w:color="999999"/>
                                                                                                            <w:right w:val="single" w:sz="6" w:space="0" w:color="999999"/>
                                                                                                          </w:divBdr>
                                                                                                          <w:divsChild>
                                                                                                            <w:div w:id="200678332">
                                                                                                              <w:marLeft w:val="0"/>
                                                                                                              <w:marRight w:val="0"/>
                                                                                                              <w:marTop w:val="0"/>
                                                                                                              <w:marBottom w:val="0"/>
                                                                                                              <w:divBdr>
                                                                                                                <w:top w:val="single" w:sz="6" w:space="0" w:color="FFFFFF"/>
                                                                                                                <w:left w:val="single" w:sz="6" w:space="12" w:color="FFFFFF"/>
                                                                                                                <w:bottom w:val="single" w:sz="6" w:space="0" w:color="FFFFFF"/>
                                                                                                                <w:right w:val="single" w:sz="6" w:space="12" w:color="FFFFFF"/>
                                                                                                              </w:divBdr>
                                                                                                            </w:div>
                                                                                                            <w:div w:id="823745064">
                                                                                                              <w:marLeft w:val="0"/>
                                                                                                              <w:marRight w:val="0"/>
                                                                                                              <w:marTop w:val="0"/>
                                                                                                              <w:marBottom w:val="0"/>
                                                                                                              <w:divBdr>
                                                                                                                <w:top w:val="none" w:sz="0" w:space="0" w:color="auto"/>
                                                                                                                <w:left w:val="none" w:sz="0" w:space="0" w:color="auto"/>
                                                                                                                <w:bottom w:val="none" w:sz="0" w:space="0" w:color="auto"/>
                                                                                                                <w:right w:val="none" w:sz="0" w:space="0" w:color="auto"/>
                                                                                                              </w:divBdr>
                                                                                                              <w:divsChild>
                                                                                                                <w:div w:id="205604711">
                                                                                                                  <w:marLeft w:val="0"/>
                                                                                                                  <w:marRight w:val="0"/>
                                                                                                                  <w:marTop w:val="0"/>
                                                                                                                  <w:marBottom w:val="225"/>
                                                                                                                  <w:divBdr>
                                                                                                                    <w:top w:val="none" w:sz="0" w:space="0" w:color="auto"/>
                                                                                                                    <w:left w:val="none" w:sz="0" w:space="0" w:color="auto"/>
                                                                                                                    <w:bottom w:val="none" w:sz="0" w:space="0" w:color="auto"/>
                                                                                                                    <w:right w:val="none" w:sz="0" w:space="0" w:color="auto"/>
                                                                                                                  </w:divBdr>
                                                                                                                </w:div>
                                                                                                                <w:div w:id="1669865172">
                                                                                                                  <w:marLeft w:val="0"/>
                                                                                                                  <w:marRight w:val="0"/>
                                                                                                                  <w:marTop w:val="0"/>
                                                                                                                  <w:marBottom w:val="225"/>
                                                                                                                  <w:divBdr>
                                                                                                                    <w:top w:val="none" w:sz="0" w:space="0" w:color="auto"/>
                                                                                                                    <w:left w:val="none" w:sz="0" w:space="0" w:color="auto"/>
                                                                                                                    <w:bottom w:val="none" w:sz="0" w:space="0" w:color="auto"/>
                                                                                                                    <w:right w:val="none" w:sz="0" w:space="0" w:color="auto"/>
                                                                                                                  </w:divBdr>
                                                                                                                </w:div>
                                                                                                              </w:divsChild>
                                                                                                            </w:div>
                                                                                                            <w:div w:id="1644576216">
                                                                                                              <w:marLeft w:val="0"/>
                                                                                                              <w:marRight w:val="0"/>
                                                                                                              <w:marTop w:val="0"/>
                                                                                                              <w:marBottom w:val="0"/>
                                                                                                              <w:divBdr>
                                                                                                                <w:top w:val="single" w:sz="6" w:space="11" w:color="E5E5E5"/>
                                                                                                                <w:left w:val="none" w:sz="0" w:space="0" w:color="auto"/>
                                                                                                                <w:bottom w:val="none" w:sz="0" w:space="0" w:color="auto"/>
                                                                                                                <w:right w:val="none" w:sz="0" w:space="0" w:color="auto"/>
                                                                                                              </w:divBdr>
                                                                                                            </w:div>
                                                                                                          </w:divsChild>
                                                                                                        </w:div>
                                                                                                      </w:divsChild>
                                                                                                    </w:div>
                                                                                                  </w:divsChild>
                                                                                                </w:div>
                                                                                                <w:div w:id="1401946609">
                                                                                                  <w:marLeft w:val="0"/>
                                                                                                  <w:marRight w:val="0"/>
                                                                                                  <w:marTop w:val="0"/>
                                                                                                  <w:marBottom w:val="0"/>
                                                                                                  <w:divBdr>
                                                                                                    <w:top w:val="none" w:sz="0" w:space="0" w:color="auto"/>
                                                                                                    <w:left w:val="none" w:sz="0" w:space="0" w:color="auto"/>
                                                                                                    <w:bottom w:val="none" w:sz="0" w:space="0" w:color="auto"/>
                                                                                                    <w:right w:val="none" w:sz="0" w:space="0" w:color="auto"/>
                                                                                                  </w:divBdr>
                                                                                                  <w:divsChild>
                                                                                                    <w:div w:id="1629239325">
                                                                                                      <w:marLeft w:val="150"/>
                                                                                                      <w:marRight w:val="150"/>
                                                                                                      <w:marTop w:val="150"/>
                                                                                                      <w:marBottom w:val="150"/>
                                                                                                      <w:divBdr>
                                                                                                        <w:top w:val="none" w:sz="0" w:space="0" w:color="auto"/>
                                                                                                        <w:left w:val="none" w:sz="0" w:space="0" w:color="auto"/>
                                                                                                        <w:bottom w:val="none" w:sz="0" w:space="0" w:color="auto"/>
                                                                                                        <w:right w:val="none" w:sz="0" w:space="0" w:color="auto"/>
                                                                                                      </w:divBdr>
                                                                                                      <w:divsChild>
                                                                                                        <w:div w:id="89470582">
                                                                                                          <w:marLeft w:val="0"/>
                                                                                                          <w:marRight w:val="0"/>
                                                                                                          <w:marTop w:val="0"/>
                                                                                                          <w:marBottom w:val="0"/>
                                                                                                          <w:divBdr>
                                                                                                            <w:top w:val="single" w:sz="6" w:space="0" w:color="999999"/>
                                                                                                            <w:left w:val="single" w:sz="6" w:space="0" w:color="999999"/>
                                                                                                            <w:bottom w:val="single" w:sz="6" w:space="0" w:color="999999"/>
                                                                                                            <w:right w:val="single" w:sz="6" w:space="0" w:color="999999"/>
                                                                                                          </w:divBdr>
                                                                                                          <w:divsChild>
                                                                                                            <w:div w:id="1973172965">
                                                                                                              <w:marLeft w:val="0"/>
                                                                                                              <w:marRight w:val="0"/>
                                                                                                              <w:marTop w:val="0"/>
                                                                                                              <w:marBottom w:val="0"/>
                                                                                                              <w:divBdr>
                                                                                                                <w:top w:val="none" w:sz="0" w:space="0" w:color="auto"/>
                                                                                                                <w:left w:val="none" w:sz="0" w:space="0" w:color="auto"/>
                                                                                                                <w:bottom w:val="none" w:sz="0" w:space="0" w:color="auto"/>
                                                                                                                <w:right w:val="none" w:sz="0" w:space="0" w:color="auto"/>
                                                                                                              </w:divBdr>
                                                                                                              <w:divsChild>
                                                                                                                <w:div w:id="124006410">
                                                                                                                  <w:marLeft w:val="0"/>
                                                                                                                  <w:marRight w:val="0"/>
                                                                                                                  <w:marTop w:val="0"/>
                                                                                                                  <w:marBottom w:val="0"/>
                                                                                                                  <w:divBdr>
                                                                                                                    <w:top w:val="none" w:sz="0" w:space="0" w:color="auto"/>
                                                                                                                    <w:left w:val="none" w:sz="0" w:space="0" w:color="auto"/>
                                                                                                                    <w:bottom w:val="none" w:sz="0" w:space="0" w:color="auto"/>
                                                                                                                    <w:right w:val="none" w:sz="0" w:space="0" w:color="auto"/>
                                                                                                                  </w:divBdr>
                                                                                                                  <w:divsChild>
                                                                                                                    <w:div w:id="1135177355">
                                                                                                                      <w:marLeft w:val="0"/>
                                                                                                                      <w:marRight w:val="0"/>
                                                                                                                      <w:marTop w:val="0"/>
                                                                                                                      <w:marBottom w:val="0"/>
                                                                                                                      <w:divBdr>
                                                                                                                        <w:top w:val="none" w:sz="0" w:space="0" w:color="auto"/>
                                                                                                                        <w:left w:val="none" w:sz="0" w:space="0" w:color="auto"/>
                                                                                                                        <w:bottom w:val="none" w:sz="0" w:space="0" w:color="auto"/>
                                                                                                                        <w:right w:val="none" w:sz="0" w:space="0" w:color="auto"/>
                                                                                                                      </w:divBdr>
                                                                                                                      <w:divsChild>
                                                                                                                        <w:div w:id="1475678831">
                                                                                                                          <w:marLeft w:val="0"/>
                                                                                                                          <w:marRight w:val="0"/>
                                                                                                                          <w:marTop w:val="0"/>
                                                                                                                          <w:marBottom w:val="0"/>
                                                                                                                          <w:divBdr>
                                                                                                                            <w:top w:val="none" w:sz="0" w:space="0" w:color="auto"/>
                                                                                                                            <w:left w:val="none" w:sz="0" w:space="0" w:color="auto"/>
                                                                                                                            <w:bottom w:val="none" w:sz="0" w:space="0" w:color="auto"/>
                                                                                                                            <w:right w:val="none" w:sz="0" w:space="0" w:color="auto"/>
                                                                                                                          </w:divBdr>
                                                                                                                          <w:divsChild>
                                                                                                                            <w:div w:id="458770480">
                                                                                                                              <w:marLeft w:val="0"/>
                                                                                                                              <w:marRight w:val="0"/>
                                                                                                                              <w:marTop w:val="0"/>
                                                                                                                              <w:marBottom w:val="0"/>
                                                                                                                              <w:divBdr>
                                                                                                                                <w:top w:val="none" w:sz="0" w:space="0" w:color="auto"/>
                                                                                                                                <w:left w:val="none" w:sz="0" w:space="0" w:color="auto"/>
                                                                                                                                <w:bottom w:val="none" w:sz="0" w:space="0" w:color="auto"/>
                                                                                                                                <w:right w:val="none" w:sz="0" w:space="0" w:color="auto"/>
                                                                                                                              </w:divBdr>
                                                                                                                            </w:div>
                                                                                                                            <w:div w:id="2146846924">
                                                                                                                              <w:marLeft w:val="0"/>
                                                                                                                              <w:marRight w:val="0"/>
                                                                                                                              <w:marTop w:val="0"/>
                                                                                                                              <w:marBottom w:val="0"/>
                                                                                                                              <w:divBdr>
                                                                                                                                <w:top w:val="none" w:sz="0" w:space="0" w:color="auto"/>
                                                                                                                                <w:left w:val="none" w:sz="0" w:space="0" w:color="auto"/>
                                                                                                                                <w:bottom w:val="none" w:sz="0" w:space="0" w:color="auto"/>
                                                                                                                                <w:right w:val="none" w:sz="0" w:space="0" w:color="auto"/>
                                                                                                                              </w:divBdr>
                                                                                                                            </w:div>
                                                                                                                          </w:divsChild>
                                                                                                                        </w:div>
                                                                                                                        <w:div w:id="1499148974">
                                                                                                                          <w:marLeft w:val="0"/>
                                                                                                                          <w:marRight w:val="0"/>
                                                                                                                          <w:marTop w:val="0"/>
                                                                                                                          <w:marBottom w:val="0"/>
                                                                                                                          <w:divBdr>
                                                                                                                            <w:top w:val="none" w:sz="0" w:space="0" w:color="auto"/>
                                                                                                                            <w:left w:val="none" w:sz="0" w:space="0" w:color="auto"/>
                                                                                                                            <w:bottom w:val="none" w:sz="0" w:space="0" w:color="auto"/>
                                                                                                                            <w:right w:val="none" w:sz="0" w:space="0" w:color="auto"/>
                                                                                                                          </w:divBdr>
                                                                                                                          <w:divsChild>
                                                                                                                            <w:div w:id="1073048900">
                                                                                                                              <w:marLeft w:val="0"/>
                                                                                                                              <w:marRight w:val="0"/>
                                                                                                                              <w:marTop w:val="0"/>
                                                                                                                              <w:marBottom w:val="0"/>
                                                                                                                              <w:divBdr>
                                                                                                                                <w:top w:val="none" w:sz="0" w:space="0" w:color="auto"/>
                                                                                                                                <w:left w:val="none" w:sz="0" w:space="0" w:color="auto"/>
                                                                                                                                <w:bottom w:val="none" w:sz="0" w:space="0" w:color="auto"/>
                                                                                                                                <w:right w:val="none" w:sz="0" w:space="0" w:color="auto"/>
                                                                                                                              </w:divBdr>
                                                                                                                            </w:div>
                                                                                                                            <w:div w:id="1969236917">
                                                                                                                              <w:marLeft w:val="0"/>
                                                                                                                              <w:marRight w:val="0"/>
                                                                                                                              <w:marTop w:val="0"/>
                                                                                                                              <w:marBottom w:val="0"/>
                                                                                                                              <w:divBdr>
                                                                                                                                <w:top w:val="none" w:sz="0" w:space="0" w:color="auto"/>
                                                                                                                                <w:left w:val="none" w:sz="0" w:space="0" w:color="auto"/>
                                                                                                                                <w:bottom w:val="none" w:sz="0" w:space="0" w:color="auto"/>
                                                                                                                                <w:right w:val="none" w:sz="0" w:space="0" w:color="auto"/>
                                                                                                                              </w:divBdr>
                                                                                                                            </w:div>
                                                                                                                          </w:divsChild>
                                                                                                                        </w:div>
                                                                                                                        <w:div w:id="1524440535">
                                                                                                                          <w:marLeft w:val="0"/>
                                                                                                                          <w:marRight w:val="0"/>
                                                                                                                          <w:marTop w:val="0"/>
                                                                                                                          <w:marBottom w:val="0"/>
                                                                                                                          <w:divBdr>
                                                                                                                            <w:top w:val="none" w:sz="0" w:space="0" w:color="auto"/>
                                                                                                                            <w:left w:val="none" w:sz="0" w:space="0" w:color="auto"/>
                                                                                                                            <w:bottom w:val="none" w:sz="0" w:space="0" w:color="auto"/>
                                                                                                                            <w:right w:val="none" w:sz="0" w:space="0" w:color="auto"/>
                                                                                                                          </w:divBdr>
                                                                                                                          <w:divsChild>
                                                                                                                            <w:div w:id="313998269">
                                                                                                                              <w:marLeft w:val="0"/>
                                                                                                                              <w:marRight w:val="0"/>
                                                                                                                              <w:marTop w:val="0"/>
                                                                                                                              <w:marBottom w:val="0"/>
                                                                                                                              <w:divBdr>
                                                                                                                                <w:top w:val="none" w:sz="0" w:space="0" w:color="auto"/>
                                                                                                                                <w:left w:val="none" w:sz="0" w:space="0" w:color="auto"/>
                                                                                                                                <w:bottom w:val="none" w:sz="0" w:space="0" w:color="auto"/>
                                                                                                                                <w:right w:val="none" w:sz="0" w:space="0" w:color="auto"/>
                                                                                                                              </w:divBdr>
                                                                                                                            </w:div>
                                                                                                                            <w:div w:id="1830251661">
                                                                                                                              <w:marLeft w:val="0"/>
                                                                                                                              <w:marRight w:val="0"/>
                                                                                                                              <w:marTop w:val="0"/>
                                                                                                                              <w:marBottom w:val="0"/>
                                                                                                                              <w:divBdr>
                                                                                                                                <w:top w:val="none" w:sz="0" w:space="0" w:color="auto"/>
                                                                                                                                <w:left w:val="none" w:sz="0" w:space="0" w:color="auto"/>
                                                                                                                                <w:bottom w:val="none" w:sz="0" w:space="0" w:color="auto"/>
                                                                                                                                <w:right w:val="none" w:sz="0" w:space="0" w:color="auto"/>
                                                                                                                              </w:divBdr>
                                                                                                                            </w:div>
                                                                                                                          </w:divsChild>
                                                                                                                        </w:div>
                                                                                                                        <w:div w:id="1738164267">
                                                                                                                          <w:marLeft w:val="0"/>
                                                                                                                          <w:marRight w:val="0"/>
                                                                                                                          <w:marTop w:val="0"/>
                                                                                                                          <w:marBottom w:val="0"/>
                                                                                                                          <w:divBdr>
                                                                                                                            <w:top w:val="none" w:sz="0" w:space="0" w:color="auto"/>
                                                                                                                            <w:left w:val="none" w:sz="0" w:space="0" w:color="auto"/>
                                                                                                                            <w:bottom w:val="none" w:sz="0" w:space="0" w:color="auto"/>
                                                                                                                            <w:right w:val="none" w:sz="0" w:space="0" w:color="auto"/>
                                                                                                                          </w:divBdr>
                                                                                                                          <w:divsChild>
                                                                                                                            <w:div w:id="259606369">
                                                                                                                              <w:marLeft w:val="0"/>
                                                                                                                              <w:marRight w:val="0"/>
                                                                                                                              <w:marTop w:val="0"/>
                                                                                                                              <w:marBottom w:val="0"/>
                                                                                                                              <w:divBdr>
                                                                                                                                <w:top w:val="none" w:sz="0" w:space="0" w:color="auto"/>
                                                                                                                                <w:left w:val="none" w:sz="0" w:space="0" w:color="auto"/>
                                                                                                                                <w:bottom w:val="none" w:sz="0" w:space="0" w:color="auto"/>
                                                                                                                                <w:right w:val="none" w:sz="0" w:space="0" w:color="auto"/>
                                                                                                                              </w:divBdr>
                                                                                                                            </w:div>
                                                                                                                          </w:divsChild>
                                                                                                                        </w:div>
                                                                                                                        <w:div w:id="2052262178">
                                                                                                                          <w:marLeft w:val="0"/>
                                                                                                                          <w:marRight w:val="0"/>
                                                                                                                          <w:marTop w:val="0"/>
                                                                                                                          <w:marBottom w:val="0"/>
                                                                                                                          <w:divBdr>
                                                                                                                            <w:top w:val="none" w:sz="0" w:space="0" w:color="auto"/>
                                                                                                                            <w:left w:val="none" w:sz="0" w:space="0" w:color="auto"/>
                                                                                                                            <w:bottom w:val="none" w:sz="0" w:space="0" w:color="auto"/>
                                                                                                                            <w:right w:val="none" w:sz="0" w:space="0" w:color="auto"/>
                                                                                                                          </w:divBdr>
                                                                                                                          <w:divsChild>
                                                                                                                            <w:div w:id="951941474">
                                                                                                                              <w:marLeft w:val="0"/>
                                                                                                                              <w:marRight w:val="0"/>
                                                                                                                              <w:marTop w:val="0"/>
                                                                                                                              <w:marBottom w:val="0"/>
                                                                                                                              <w:divBdr>
                                                                                                                                <w:top w:val="none" w:sz="0" w:space="0" w:color="auto"/>
                                                                                                                                <w:left w:val="none" w:sz="0" w:space="0" w:color="auto"/>
                                                                                                                                <w:bottom w:val="none" w:sz="0" w:space="0" w:color="auto"/>
                                                                                                                                <w:right w:val="none" w:sz="0" w:space="0" w:color="auto"/>
                                                                                                                              </w:divBdr>
                                                                                                                            </w:div>
                                                                                                                            <w:div w:id="1610046957">
                                                                                                                              <w:marLeft w:val="0"/>
                                                                                                                              <w:marRight w:val="0"/>
                                                                                                                              <w:marTop w:val="0"/>
                                                                                                                              <w:marBottom w:val="0"/>
                                                                                                                              <w:divBdr>
                                                                                                                                <w:top w:val="none" w:sz="0" w:space="0" w:color="auto"/>
                                                                                                                                <w:left w:val="none" w:sz="0" w:space="0" w:color="auto"/>
                                                                                                                                <w:bottom w:val="none" w:sz="0" w:space="0" w:color="auto"/>
                                                                                                                                <w:right w:val="none" w:sz="0" w:space="0" w:color="auto"/>
                                                                                                                              </w:divBdr>
                                                                                                                            </w:div>
                                                                                                                          </w:divsChild>
                                                                                                                        </w:div>
                                                                                                                        <w:div w:id="2076396847">
                                                                                                                          <w:marLeft w:val="0"/>
                                                                                                                          <w:marRight w:val="0"/>
                                                                                                                          <w:marTop w:val="0"/>
                                                                                                                          <w:marBottom w:val="0"/>
                                                                                                                          <w:divBdr>
                                                                                                                            <w:top w:val="none" w:sz="0" w:space="0" w:color="auto"/>
                                                                                                                            <w:left w:val="none" w:sz="0" w:space="0" w:color="auto"/>
                                                                                                                            <w:bottom w:val="none" w:sz="0" w:space="0" w:color="auto"/>
                                                                                                                            <w:right w:val="none" w:sz="0" w:space="0" w:color="auto"/>
                                                                                                                          </w:divBdr>
                                                                                                                          <w:divsChild>
                                                                                                                            <w:div w:id="1597859296">
                                                                                                                              <w:marLeft w:val="0"/>
                                                                                                                              <w:marRight w:val="0"/>
                                                                                                                              <w:marTop w:val="0"/>
                                                                                                                              <w:marBottom w:val="0"/>
                                                                                                                              <w:divBdr>
                                                                                                                                <w:top w:val="none" w:sz="0" w:space="0" w:color="auto"/>
                                                                                                                                <w:left w:val="none" w:sz="0" w:space="0" w:color="auto"/>
                                                                                                                                <w:bottom w:val="none" w:sz="0" w:space="0" w:color="auto"/>
                                                                                                                                <w:right w:val="none" w:sz="0" w:space="0" w:color="auto"/>
                                                                                                                              </w:divBdr>
                                                                                                                            </w:div>
                                                                                                                            <w:div w:id="197324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92926">
                                                                                                                      <w:marLeft w:val="0"/>
                                                                                                                      <w:marRight w:val="0"/>
                                                                                                                      <w:marTop w:val="0"/>
                                                                                                                      <w:marBottom w:val="0"/>
                                                                                                                      <w:divBdr>
                                                                                                                        <w:top w:val="none" w:sz="0" w:space="0" w:color="auto"/>
                                                                                                                        <w:left w:val="none" w:sz="0" w:space="0" w:color="auto"/>
                                                                                                                        <w:bottom w:val="none" w:sz="0" w:space="0" w:color="auto"/>
                                                                                                                        <w:right w:val="none" w:sz="0" w:space="0" w:color="auto"/>
                                                                                                                      </w:divBdr>
                                                                                                                      <w:divsChild>
                                                                                                                        <w:div w:id="115565232">
                                                                                                                          <w:marLeft w:val="0"/>
                                                                                                                          <w:marRight w:val="0"/>
                                                                                                                          <w:marTop w:val="0"/>
                                                                                                                          <w:marBottom w:val="0"/>
                                                                                                                          <w:divBdr>
                                                                                                                            <w:top w:val="none" w:sz="0" w:space="0" w:color="auto"/>
                                                                                                                            <w:left w:val="none" w:sz="0" w:space="0" w:color="auto"/>
                                                                                                                            <w:bottom w:val="none" w:sz="0" w:space="0" w:color="auto"/>
                                                                                                                            <w:right w:val="none" w:sz="0" w:space="0" w:color="auto"/>
                                                                                                                          </w:divBdr>
                                                                                                                          <w:divsChild>
                                                                                                                            <w:div w:id="890576321">
                                                                                                                              <w:marLeft w:val="0"/>
                                                                                                                              <w:marRight w:val="0"/>
                                                                                                                              <w:marTop w:val="0"/>
                                                                                                                              <w:marBottom w:val="0"/>
                                                                                                                              <w:divBdr>
                                                                                                                                <w:top w:val="none" w:sz="0" w:space="0" w:color="auto"/>
                                                                                                                                <w:left w:val="none" w:sz="0" w:space="0" w:color="auto"/>
                                                                                                                                <w:bottom w:val="none" w:sz="0" w:space="0" w:color="auto"/>
                                                                                                                                <w:right w:val="none" w:sz="0" w:space="0" w:color="auto"/>
                                                                                                                              </w:divBdr>
                                                                                                                            </w:div>
                                                                                                                            <w:div w:id="1429884368">
                                                                                                                              <w:marLeft w:val="0"/>
                                                                                                                              <w:marRight w:val="0"/>
                                                                                                                              <w:marTop w:val="0"/>
                                                                                                                              <w:marBottom w:val="0"/>
                                                                                                                              <w:divBdr>
                                                                                                                                <w:top w:val="none" w:sz="0" w:space="0" w:color="auto"/>
                                                                                                                                <w:left w:val="none" w:sz="0" w:space="0" w:color="auto"/>
                                                                                                                                <w:bottom w:val="none" w:sz="0" w:space="0" w:color="auto"/>
                                                                                                                                <w:right w:val="none" w:sz="0" w:space="0" w:color="auto"/>
                                                                                                                              </w:divBdr>
                                                                                                                            </w:div>
                                                                                                                          </w:divsChild>
                                                                                                                        </w:div>
                                                                                                                        <w:div w:id="432020240">
                                                                                                                          <w:marLeft w:val="0"/>
                                                                                                                          <w:marRight w:val="0"/>
                                                                                                                          <w:marTop w:val="0"/>
                                                                                                                          <w:marBottom w:val="0"/>
                                                                                                                          <w:divBdr>
                                                                                                                            <w:top w:val="none" w:sz="0" w:space="0" w:color="auto"/>
                                                                                                                            <w:left w:val="none" w:sz="0" w:space="0" w:color="auto"/>
                                                                                                                            <w:bottom w:val="none" w:sz="0" w:space="0" w:color="auto"/>
                                                                                                                            <w:right w:val="none" w:sz="0" w:space="0" w:color="auto"/>
                                                                                                                          </w:divBdr>
                                                                                                                          <w:divsChild>
                                                                                                                            <w:div w:id="106701657">
                                                                                                                              <w:marLeft w:val="0"/>
                                                                                                                              <w:marRight w:val="0"/>
                                                                                                                              <w:marTop w:val="0"/>
                                                                                                                              <w:marBottom w:val="0"/>
                                                                                                                              <w:divBdr>
                                                                                                                                <w:top w:val="none" w:sz="0" w:space="0" w:color="auto"/>
                                                                                                                                <w:left w:val="none" w:sz="0" w:space="0" w:color="auto"/>
                                                                                                                                <w:bottom w:val="none" w:sz="0" w:space="0" w:color="auto"/>
                                                                                                                                <w:right w:val="none" w:sz="0" w:space="0" w:color="auto"/>
                                                                                                                              </w:divBdr>
                                                                                                                            </w:div>
                                                                                                                          </w:divsChild>
                                                                                                                        </w:div>
                                                                                                                        <w:div w:id="1022627550">
                                                                                                                          <w:marLeft w:val="0"/>
                                                                                                                          <w:marRight w:val="0"/>
                                                                                                                          <w:marTop w:val="0"/>
                                                                                                                          <w:marBottom w:val="0"/>
                                                                                                                          <w:divBdr>
                                                                                                                            <w:top w:val="none" w:sz="0" w:space="0" w:color="auto"/>
                                                                                                                            <w:left w:val="none" w:sz="0" w:space="0" w:color="auto"/>
                                                                                                                            <w:bottom w:val="none" w:sz="0" w:space="0" w:color="auto"/>
                                                                                                                            <w:right w:val="none" w:sz="0" w:space="0" w:color="auto"/>
                                                                                                                          </w:divBdr>
                                                                                                                          <w:divsChild>
                                                                                                                            <w:div w:id="963000572">
                                                                                                                              <w:marLeft w:val="0"/>
                                                                                                                              <w:marRight w:val="0"/>
                                                                                                                              <w:marTop w:val="0"/>
                                                                                                                              <w:marBottom w:val="0"/>
                                                                                                                              <w:divBdr>
                                                                                                                                <w:top w:val="none" w:sz="0" w:space="0" w:color="auto"/>
                                                                                                                                <w:left w:val="none" w:sz="0" w:space="0" w:color="auto"/>
                                                                                                                                <w:bottom w:val="none" w:sz="0" w:space="0" w:color="auto"/>
                                                                                                                                <w:right w:val="none" w:sz="0" w:space="0" w:color="auto"/>
                                                                                                                              </w:divBdr>
                                                                                                                            </w:div>
                                                                                                                            <w:div w:id="1802578034">
                                                                                                                              <w:marLeft w:val="0"/>
                                                                                                                              <w:marRight w:val="0"/>
                                                                                                                              <w:marTop w:val="0"/>
                                                                                                                              <w:marBottom w:val="0"/>
                                                                                                                              <w:divBdr>
                                                                                                                                <w:top w:val="none" w:sz="0" w:space="0" w:color="auto"/>
                                                                                                                                <w:left w:val="none" w:sz="0" w:space="0" w:color="auto"/>
                                                                                                                                <w:bottom w:val="none" w:sz="0" w:space="0" w:color="auto"/>
                                                                                                                                <w:right w:val="none" w:sz="0" w:space="0" w:color="auto"/>
                                                                                                                              </w:divBdr>
                                                                                                                            </w:div>
                                                                                                                          </w:divsChild>
                                                                                                                        </w:div>
                                                                                                                        <w:div w:id="1503737005">
                                                                                                                          <w:marLeft w:val="0"/>
                                                                                                                          <w:marRight w:val="0"/>
                                                                                                                          <w:marTop w:val="0"/>
                                                                                                                          <w:marBottom w:val="0"/>
                                                                                                                          <w:divBdr>
                                                                                                                            <w:top w:val="none" w:sz="0" w:space="0" w:color="auto"/>
                                                                                                                            <w:left w:val="none" w:sz="0" w:space="0" w:color="auto"/>
                                                                                                                            <w:bottom w:val="none" w:sz="0" w:space="0" w:color="auto"/>
                                                                                                                            <w:right w:val="none" w:sz="0" w:space="0" w:color="auto"/>
                                                                                                                          </w:divBdr>
                                                                                                                          <w:divsChild>
                                                                                                                            <w:div w:id="1628857547">
                                                                                                                              <w:marLeft w:val="0"/>
                                                                                                                              <w:marRight w:val="0"/>
                                                                                                                              <w:marTop w:val="0"/>
                                                                                                                              <w:marBottom w:val="0"/>
                                                                                                                              <w:divBdr>
                                                                                                                                <w:top w:val="none" w:sz="0" w:space="0" w:color="auto"/>
                                                                                                                                <w:left w:val="none" w:sz="0" w:space="0" w:color="auto"/>
                                                                                                                                <w:bottom w:val="none" w:sz="0" w:space="0" w:color="auto"/>
                                                                                                                                <w:right w:val="none" w:sz="0" w:space="0" w:color="auto"/>
                                                                                                                              </w:divBdr>
                                                                                                                            </w:div>
                                                                                                                            <w:div w:id="1733776599">
                                                                                                                              <w:marLeft w:val="0"/>
                                                                                                                              <w:marRight w:val="0"/>
                                                                                                                              <w:marTop w:val="0"/>
                                                                                                                              <w:marBottom w:val="0"/>
                                                                                                                              <w:divBdr>
                                                                                                                                <w:top w:val="none" w:sz="0" w:space="0" w:color="auto"/>
                                                                                                                                <w:left w:val="none" w:sz="0" w:space="0" w:color="auto"/>
                                                                                                                                <w:bottom w:val="none" w:sz="0" w:space="0" w:color="auto"/>
                                                                                                                                <w:right w:val="none" w:sz="0" w:space="0" w:color="auto"/>
                                                                                                                              </w:divBdr>
                                                                                                                            </w:div>
                                                                                                                          </w:divsChild>
                                                                                                                        </w:div>
                                                                                                                        <w:div w:id="1532497510">
                                                                                                                          <w:marLeft w:val="0"/>
                                                                                                                          <w:marRight w:val="0"/>
                                                                                                                          <w:marTop w:val="0"/>
                                                                                                                          <w:marBottom w:val="0"/>
                                                                                                                          <w:divBdr>
                                                                                                                            <w:top w:val="none" w:sz="0" w:space="0" w:color="auto"/>
                                                                                                                            <w:left w:val="none" w:sz="0" w:space="0" w:color="auto"/>
                                                                                                                            <w:bottom w:val="none" w:sz="0" w:space="0" w:color="auto"/>
                                                                                                                            <w:right w:val="none" w:sz="0" w:space="0" w:color="auto"/>
                                                                                                                          </w:divBdr>
                                                                                                                          <w:divsChild>
                                                                                                                            <w:div w:id="206836149">
                                                                                                                              <w:marLeft w:val="0"/>
                                                                                                                              <w:marRight w:val="0"/>
                                                                                                                              <w:marTop w:val="0"/>
                                                                                                                              <w:marBottom w:val="0"/>
                                                                                                                              <w:divBdr>
                                                                                                                                <w:top w:val="none" w:sz="0" w:space="0" w:color="auto"/>
                                                                                                                                <w:left w:val="none" w:sz="0" w:space="0" w:color="auto"/>
                                                                                                                                <w:bottom w:val="none" w:sz="0" w:space="0" w:color="auto"/>
                                                                                                                                <w:right w:val="none" w:sz="0" w:space="0" w:color="auto"/>
                                                                                                                              </w:divBdr>
                                                                                                                            </w:div>
                                                                                                                            <w:div w:id="14732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788784">
                                                                                                                  <w:marLeft w:val="0"/>
                                                                                                                  <w:marRight w:val="0"/>
                                                                                                                  <w:marTop w:val="0"/>
                                                                                                                  <w:marBottom w:val="0"/>
                                                                                                                  <w:divBdr>
                                                                                                                    <w:top w:val="none" w:sz="0" w:space="0" w:color="auto"/>
                                                                                                                    <w:left w:val="none" w:sz="0" w:space="0" w:color="auto"/>
                                                                                                                    <w:bottom w:val="none" w:sz="0" w:space="0" w:color="auto"/>
                                                                                                                    <w:right w:val="none" w:sz="0" w:space="0" w:color="auto"/>
                                                                                                                  </w:divBdr>
                                                                                                                  <w:divsChild>
                                                                                                                    <w:div w:id="114373052">
                                                                                                                      <w:marLeft w:val="0"/>
                                                                                                                      <w:marRight w:val="0"/>
                                                                                                                      <w:marTop w:val="0"/>
                                                                                                                      <w:marBottom w:val="0"/>
                                                                                                                      <w:divBdr>
                                                                                                                        <w:top w:val="none" w:sz="0" w:space="0" w:color="auto"/>
                                                                                                                        <w:left w:val="none" w:sz="0" w:space="0" w:color="auto"/>
                                                                                                                        <w:bottom w:val="none" w:sz="0" w:space="0" w:color="auto"/>
                                                                                                                        <w:right w:val="none" w:sz="0" w:space="0" w:color="auto"/>
                                                                                                                      </w:divBdr>
                                                                                                                      <w:divsChild>
                                                                                                                        <w:div w:id="209534345">
                                                                                                                          <w:marLeft w:val="0"/>
                                                                                                                          <w:marRight w:val="0"/>
                                                                                                                          <w:marTop w:val="0"/>
                                                                                                                          <w:marBottom w:val="0"/>
                                                                                                                          <w:divBdr>
                                                                                                                            <w:top w:val="none" w:sz="0" w:space="0" w:color="auto"/>
                                                                                                                            <w:left w:val="none" w:sz="0" w:space="0" w:color="auto"/>
                                                                                                                            <w:bottom w:val="none" w:sz="0" w:space="0" w:color="auto"/>
                                                                                                                            <w:right w:val="none" w:sz="0" w:space="0" w:color="auto"/>
                                                                                                                          </w:divBdr>
                                                                                                                          <w:divsChild>
                                                                                                                            <w:div w:id="44108427">
                                                                                                                              <w:marLeft w:val="0"/>
                                                                                                                              <w:marRight w:val="0"/>
                                                                                                                              <w:marTop w:val="0"/>
                                                                                                                              <w:marBottom w:val="0"/>
                                                                                                                              <w:divBdr>
                                                                                                                                <w:top w:val="none" w:sz="0" w:space="0" w:color="auto"/>
                                                                                                                                <w:left w:val="none" w:sz="0" w:space="0" w:color="auto"/>
                                                                                                                                <w:bottom w:val="none" w:sz="0" w:space="0" w:color="auto"/>
                                                                                                                                <w:right w:val="none" w:sz="0" w:space="0" w:color="auto"/>
                                                                                                                              </w:divBdr>
                                                                                                                            </w:div>
                                                                                                                            <w:div w:id="322125024">
                                                                                                                              <w:marLeft w:val="0"/>
                                                                                                                              <w:marRight w:val="0"/>
                                                                                                                              <w:marTop w:val="0"/>
                                                                                                                              <w:marBottom w:val="0"/>
                                                                                                                              <w:divBdr>
                                                                                                                                <w:top w:val="none" w:sz="0" w:space="0" w:color="auto"/>
                                                                                                                                <w:left w:val="none" w:sz="0" w:space="0" w:color="auto"/>
                                                                                                                                <w:bottom w:val="none" w:sz="0" w:space="0" w:color="auto"/>
                                                                                                                                <w:right w:val="none" w:sz="0" w:space="0" w:color="auto"/>
                                                                                                                              </w:divBdr>
                                                                                                                            </w:div>
                                                                                                                          </w:divsChild>
                                                                                                                        </w:div>
                                                                                                                        <w:div w:id="329869513">
                                                                                                                          <w:marLeft w:val="0"/>
                                                                                                                          <w:marRight w:val="0"/>
                                                                                                                          <w:marTop w:val="0"/>
                                                                                                                          <w:marBottom w:val="0"/>
                                                                                                                          <w:divBdr>
                                                                                                                            <w:top w:val="none" w:sz="0" w:space="0" w:color="auto"/>
                                                                                                                            <w:left w:val="none" w:sz="0" w:space="0" w:color="auto"/>
                                                                                                                            <w:bottom w:val="none" w:sz="0" w:space="0" w:color="auto"/>
                                                                                                                            <w:right w:val="none" w:sz="0" w:space="0" w:color="auto"/>
                                                                                                                          </w:divBdr>
                                                                                                                          <w:divsChild>
                                                                                                                            <w:div w:id="10844759">
                                                                                                                              <w:marLeft w:val="0"/>
                                                                                                                              <w:marRight w:val="0"/>
                                                                                                                              <w:marTop w:val="0"/>
                                                                                                                              <w:marBottom w:val="0"/>
                                                                                                                              <w:divBdr>
                                                                                                                                <w:top w:val="none" w:sz="0" w:space="0" w:color="auto"/>
                                                                                                                                <w:left w:val="none" w:sz="0" w:space="0" w:color="auto"/>
                                                                                                                                <w:bottom w:val="none" w:sz="0" w:space="0" w:color="auto"/>
                                                                                                                                <w:right w:val="none" w:sz="0" w:space="0" w:color="auto"/>
                                                                                                                              </w:divBdr>
                                                                                                                            </w:div>
                                                                                                                          </w:divsChild>
                                                                                                                        </w:div>
                                                                                                                        <w:div w:id="1044789325">
                                                                                                                          <w:marLeft w:val="0"/>
                                                                                                                          <w:marRight w:val="0"/>
                                                                                                                          <w:marTop w:val="0"/>
                                                                                                                          <w:marBottom w:val="0"/>
                                                                                                                          <w:divBdr>
                                                                                                                            <w:top w:val="none" w:sz="0" w:space="0" w:color="auto"/>
                                                                                                                            <w:left w:val="none" w:sz="0" w:space="0" w:color="auto"/>
                                                                                                                            <w:bottom w:val="none" w:sz="0" w:space="0" w:color="auto"/>
                                                                                                                            <w:right w:val="none" w:sz="0" w:space="0" w:color="auto"/>
                                                                                                                          </w:divBdr>
                                                                                                                          <w:divsChild>
                                                                                                                            <w:div w:id="729380290">
                                                                                                                              <w:marLeft w:val="0"/>
                                                                                                                              <w:marRight w:val="0"/>
                                                                                                                              <w:marTop w:val="0"/>
                                                                                                                              <w:marBottom w:val="0"/>
                                                                                                                              <w:divBdr>
                                                                                                                                <w:top w:val="none" w:sz="0" w:space="0" w:color="auto"/>
                                                                                                                                <w:left w:val="none" w:sz="0" w:space="0" w:color="auto"/>
                                                                                                                                <w:bottom w:val="none" w:sz="0" w:space="0" w:color="auto"/>
                                                                                                                                <w:right w:val="none" w:sz="0" w:space="0" w:color="auto"/>
                                                                                                                              </w:divBdr>
                                                                                                                            </w:div>
                                                                                                                            <w:div w:id="1301425383">
                                                                                                                              <w:marLeft w:val="0"/>
                                                                                                                              <w:marRight w:val="0"/>
                                                                                                                              <w:marTop w:val="0"/>
                                                                                                                              <w:marBottom w:val="0"/>
                                                                                                                              <w:divBdr>
                                                                                                                                <w:top w:val="none" w:sz="0" w:space="0" w:color="auto"/>
                                                                                                                                <w:left w:val="none" w:sz="0" w:space="0" w:color="auto"/>
                                                                                                                                <w:bottom w:val="none" w:sz="0" w:space="0" w:color="auto"/>
                                                                                                                                <w:right w:val="none" w:sz="0" w:space="0" w:color="auto"/>
                                                                                                                              </w:divBdr>
                                                                                                                            </w:div>
                                                                                                                          </w:divsChild>
                                                                                                                        </w:div>
                                                                                                                        <w:div w:id="1142036665">
                                                                                                                          <w:marLeft w:val="0"/>
                                                                                                                          <w:marRight w:val="0"/>
                                                                                                                          <w:marTop w:val="0"/>
                                                                                                                          <w:marBottom w:val="0"/>
                                                                                                                          <w:divBdr>
                                                                                                                            <w:top w:val="none" w:sz="0" w:space="0" w:color="auto"/>
                                                                                                                            <w:left w:val="none" w:sz="0" w:space="0" w:color="auto"/>
                                                                                                                            <w:bottom w:val="none" w:sz="0" w:space="0" w:color="auto"/>
                                                                                                                            <w:right w:val="none" w:sz="0" w:space="0" w:color="auto"/>
                                                                                                                          </w:divBdr>
                                                                                                                          <w:divsChild>
                                                                                                                            <w:div w:id="1740593852">
                                                                                                                              <w:marLeft w:val="0"/>
                                                                                                                              <w:marRight w:val="0"/>
                                                                                                                              <w:marTop w:val="0"/>
                                                                                                                              <w:marBottom w:val="0"/>
                                                                                                                              <w:divBdr>
                                                                                                                                <w:top w:val="none" w:sz="0" w:space="0" w:color="auto"/>
                                                                                                                                <w:left w:val="none" w:sz="0" w:space="0" w:color="auto"/>
                                                                                                                                <w:bottom w:val="none" w:sz="0" w:space="0" w:color="auto"/>
                                                                                                                                <w:right w:val="none" w:sz="0" w:space="0" w:color="auto"/>
                                                                                                                              </w:divBdr>
                                                                                                                            </w:div>
                                                                                                                            <w:div w:id="2031756843">
                                                                                                                              <w:marLeft w:val="0"/>
                                                                                                                              <w:marRight w:val="0"/>
                                                                                                                              <w:marTop w:val="0"/>
                                                                                                                              <w:marBottom w:val="0"/>
                                                                                                                              <w:divBdr>
                                                                                                                                <w:top w:val="none" w:sz="0" w:space="0" w:color="auto"/>
                                                                                                                                <w:left w:val="none" w:sz="0" w:space="0" w:color="auto"/>
                                                                                                                                <w:bottom w:val="none" w:sz="0" w:space="0" w:color="auto"/>
                                                                                                                                <w:right w:val="none" w:sz="0" w:space="0" w:color="auto"/>
                                                                                                                              </w:divBdr>
                                                                                                                            </w:div>
                                                                                                                          </w:divsChild>
                                                                                                                        </w:div>
                                                                                                                        <w:div w:id="1185091646">
                                                                                                                          <w:marLeft w:val="0"/>
                                                                                                                          <w:marRight w:val="0"/>
                                                                                                                          <w:marTop w:val="0"/>
                                                                                                                          <w:marBottom w:val="0"/>
                                                                                                                          <w:divBdr>
                                                                                                                            <w:top w:val="none" w:sz="0" w:space="0" w:color="auto"/>
                                                                                                                            <w:left w:val="none" w:sz="0" w:space="0" w:color="auto"/>
                                                                                                                            <w:bottom w:val="none" w:sz="0" w:space="0" w:color="auto"/>
                                                                                                                            <w:right w:val="none" w:sz="0" w:space="0" w:color="auto"/>
                                                                                                                          </w:divBdr>
                                                                                                                          <w:divsChild>
                                                                                                                            <w:div w:id="977034652">
                                                                                                                              <w:marLeft w:val="0"/>
                                                                                                                              <w:marRight w:val="0"/>
                                                                                                                              <w:marTop w:val="0"/>
                                                                                                                              <w:marBottom w:val="0"/>
                                                                                                                              <w:divBdr>
                                                                                                                                <w:top w:val="none" w:sz="0" w:space="0" w:color="auto"/>
                                                                                                                                <w:left w:val="none" w:sz="0" w:space="0" w:color="auto"/>
                                                                                                                                <w:bottom w:val="none" w:sz="0" w:space="0" w:color="auto"/>
                                                                                                                                <w:right w:val="none" w:sz="0" w:space="0" w:color="auto"/>
                                                                                                                              </w:divBdr>
                                                                                                                            </w:div>
                                                                                                                            <w:div w:id="1145045287">
                                                                                                                              <w:marLeft w:val="0"/>
                                                                                                                              <w:marRight w:val="0"/>
                                                                                                                              <w:marTop w:val="0"/>
                                                                                                                              <w:marBottom w:val="0"/>
                                                                                                                              <w:divBdr>
                                                                                                                                <w:top w:val="none" w:sz="0" w:space="0" w:color="auto"/>
                                                                                                                                <w:left w:val="none" w:sz="0" w:space="0" w:color="auto"/>
                                                                                                                                <w:bottom w:val="none" w:sz="0" w:space="0" w:color="auto"/>
                                                                                                                                <w:right w:val="none" w:sz="0" w:space="0" w:color="auto"/>
                                                                                                                              </w:divBdr>
                                                                                                                            </w:div>
                                                                                                                          </w:divsChild>
                                                                                                                        </w:div>
                                                                                                                        <w:div w:id="1286810545">
                                                                                                                          <w:marLeft w:val="0"/>
                                                                                                                          <w:marRight w:val="0"/>
                                                                                                                          <w:marTop w:val="0"/>
                                                                                                                          <w:marBottom w:val="0"/>
                                                                                                                          <w:divBdr>
                                                                                                                            <w:top w:val="none" w:sz="0" w:space="0" w:color="auto"/>
                                                                                                                            <w:left w:val="none" w:sz="0" w:space="0" w:color="auto"/>
                                                                                                                            <w:bottom w:val="none" w:sz="0" w:space="0" w:color="auto"/>
                                                                                                                            <w:right w:val="none" w:sz="0" w:space="0" w:color="auto"/>
                                                                                                                          </w:divBdr>
                                                                                                                          <w:divsChild>
                                                                                                                            <w:div w:id="1026447202">
                                                                                                                              <w:marLeft w:val="0"/>
                                                                                                                              <w:marRight w:val="0"/>
                                                                                                                              <w:marTop w:val="0"/>
                                                                                                                              <w:marBottom w:val="0"/>
                                                                                                                              <w:divBdr>
                                                                                                                                <w:top w:val="none" w:sz="0" w:space="0" w:color="auto"/>
                                                                                                                                <w:left w:val="none" w:sz="0" w:space="0" w:color="auto"/>
                                                                                                                                <w:bottom w:val="none" w:sz="0" w:space="0" w:color="auto"/>
                                                                                                                                <w:right w:val="none" w:sz="0" w:space="0" w:color="auto"/>
                                                                                                                              </w:divBdr>
                                                                                                                            </w:div>
                                                                                                                            <w:div w:id="1865560430">
                                                                                                                              <w:marLeft w:val="0"/>
                                                                                                                              <w:marRight w:val="0"/>
                                                                                                                              <w:marTop w:val="0"/>
                                                                                                                              <w:marBottom w:val="0"/>
                                                                                                                              <w:divBdr>
                                                                                                                                <w:top w:val="none" w:sz="0" w:space="0" w:color="auto"/>
                                                                                                                                <w:left w:val="none" w:sz="0" w:space="0" w:color="auto"/>
                                                                                                                                <w:bottom w:val="none" w:sz="0" w:space="0" w:color="auto"/>
                                                                                                                                <w:right w:val="none" w:sz="0" w:space="0" w:color="auto"/>
                                                                                                                              </w:divBdr>
                                                                                                                            </w:div>
                                                                                                                          </w:divsChild>
                                                                                                                        </w:div>
                                                                                                                        <w:div w:id="1396854350">
                                                                                                                          <w:marLeft w:val="0"/>
                                                                                                                          <w:marRight w:val="0"/>
                                                                                                                          <w:marTop w:val="0"/>
                                                                                                                          <w:marBottom w:val="0"/>
                                                                                                                          <w:divBdr>
                                                                                                                            <w:top w:val="none" w:sz="0" w:space="0" w:color="auto"/>
                                                                                                                            <w:left w:val="none" w:sz="0" w:space="0" w:color="auto"/>
                                                                                                                            <w:bottom w:val="none" w:sz="0" w:space="0" w:color="auto"/>
                                                                                                                            <w:right w:val="none" w:sz="0" w:space="0" w:color="auto"/>
                                                                                                                          </w:divBdr>
                                                                                                                          <w:divsChild>
                                                                                                                            <w:div w:id="616134769">
                                                                                                                              <w:marLeft w:val="0"/>
                                                                                                                              <w:marRight w:val="0"/>
                                                                                                                              <w:marTop w:val="0"/>
                                                                                                                              <w:marBottom w:val="0"/>
                                                                                                                              <w:divBdr>
                                                                                                                                <w:top w:val="none" w:sz="0" w:space="0" w:color="auto"/>
                                                                                                                                <w:left w:val="none" w:sz="0" w:space="0" w:color="auto"/>
                                                                                                                                <w:bottom w:val="none" w:sz="0" w:space="0" w:color="auto"/>
                                                                                                                                <w:right w:val="none" w:sz="0" w:space="0" w:color="auto"/>
                                                                                                                              </w:divBdr>
                                                                                                                            </w:div>
                                                                                                                            <w:div w:id="1024861969">
                                                                                                                              <w:marLeft w:val="0"/>
                                                                                                                              <w:marRight w:val="0"/>
                                                                                                                              <w:marTop w:val="0"/>
                                                                                                                              <w:marBottom w:val="0"/>
                                                                                                                              <w:divBdr>
                                                                                                                                <w:top w:val="none" w:sz="0" w:space="0" w:color="auto"/>
                                                                                                                                <w:left w:val="none" w:sz="0" w:space="0" w:color="auto"/>
                                                                                                                                <w:bottom w:val="none" w:sz="0" w:space="0" w:color="auto"/>
                                                                                                                                <w:right w:val="none" w:sz="0" w:space="0" w:color="auto"/>
                                                                                                                              </w:divBdr>
                                                                                                                            </w:div>
                                                                                                                          </w:divsChild>
                                                                                                                        </w:div>
                                                                                                                        <w:div w:id="1990015103">
                                                                                                                          <w:marLeft w:val="0"/>
                                                                                                                          <w:marRight w:val="0"/>
                                                                                                                          <w:marTop w:val="0"/>
                                                                                                                          <w:marBottom w:val="0"/>
                                                                                                                          <w:divBdr>
                                                                                                                            <w:top w:val="none" w:sz="0" w:space="0" w:color="auto"/>
                                                                                                                            <w:left w:val="none" w:sz="0" w:space="0" w:color="auto"/>
                                                                                                                            <w:bottom w:val="none" w:sz="0" w:space="0" w:color="auto"/>
                                                                                                                            <w:right w:val="none" w:sz="0" w:space="0" w:color="auto"/>
                                                                                                                          </w:divBdr>
                                                                                                                          <w:divsChild>
                                                                                                                            <w:div w:id="411194873">
                                                                                                                              <w:marLeft w:val="0"/>
                                                                                                                              <w:marRight w:val="0"/>
                                                                                                                              <w:marTop w:val="0"/>
                                                                                                                              <w:marBottom w:val="0"/>
                                                                                                                              <w:divBdr>
                                                                                                                                <w:top w:val="none" w:sz="0" w:space="0" w:color="auto"/>
                                                                                                                                <w:left w:val="none" w:sz="0" w:space="0" w:color="auto"/>
                                                                                                                                <w:bottom w:val="none" w:sz="0" w:space="0" w:color="auto"/>
                                                                                                                                <w:right w:val="none" w:sz="0" w:space="0" w:color="auto"/>
                                                                                                                              </w:divBdr>
                                                                                                                            </w:div>
                                                                                                                            <w:div w:id="11385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81560">
                                                                                                                      <w:marLeft w:val="0"/>
                                                                                                                      <w:marRight w:val="0"/>
                                                                                                                      <w:marTop w:val="0"/>
                                                                                                                      <w:marBottom w:val="0"/>
                                                                                                                      <w:divBdr>
                                                                                                                        <w:top w:val="none" w:sz="0" w:space="0" w:color="auto"/>
                                                                                                                        <w:left w:val="none" w:sz="0" w:space="0" w:color="auto"/>
                                                                                                                        <w:bottom w:val="none" w:sz="0" w:space="0" w:color="auto"/>
                                                                                                                        <w:right w:val="none" w:sz="0" w:space="0" w:color="auto"/>
                                                                                                                      </w:divBdr>
                                                                                                                      <w:divsChild>
                                                                                                                        <w:div w:id="17857996">
                                                                                                                          <w:marLeft w:val="0"/>
                                                                                                                          <w:marRight w:val="0"/>
                                                                                                                          <w:marTop w:val="0"/>
                                                                                                                          <w:marBottom w:val="0"/>
                                                                                                                          <w:divBdr>
                                                                                                                            <w:top w:val="none" w:sz="0" w:space="0" w:color="auto"/>
                                                                                                                            <w:left w:val="none" w:sz="0" w:space="0" w:color="auto"/>
                                                                                                                            <w:bottom w:val="none" w:sz="0" w:space="0" w:color="auto"/>
                                                                                                                            <w:right w:val="none" w:sz="0" w:space="0" w:color="auto"/>
                                                                                                                          </w:divBdr>
                                                                                                                          <w:divsChild>
                                                                                                                            <w:div w:id="442117958">
                                                                                                                              <w:marLeft w:val="0"/>
                                                                                                                              <w:marRight w:val="0"/>
                                                                                                                              <w:marTop w:val="0"/>
                                                                                                                              <w:marBottom w:val="0"/>
                                                                                                                              <w:divBdr>
                                                                                                                                <w:top w:val="none" w:sz="0" w:space="0" w:color="auto"/>
                                                                                                                                <w:left w:val="none" w:sz="0" w:space="0" w:color="auto"/>
                                                                                                                                <w:bottom w:val="none" w:sz="0" w:space="0" w:color="auto"/>
                                                                                                                                <w:right w:val="none" w:sz="0" w:space="0" w:color="auto"/>
                                                                                                                              </w:divBdr>
                                                                                                                            </w:div>
                                                                                                                            <w:div w:id="738551512">
                                                                                                                              <w:marLeft w:val="0"/>
                                                                                                                              <w:marRight w:val="0"/>
                                                                                                                              <w:marTop w:val="0"/>
                                                                                                                              <w:marBottom w:val="0"/>
                                                                                                                              <w:divBdr>
                                                                                                                                <w:top w:val="none" w:sz="0" w:space="0" w:color="auto"/>
                                                                                                                                <w:left w:val="none" w:sz="0" w:space="0" w:color="auto"/>
                                                                                                                                <w:bottom w:val="none" w:sz="0" w:space="0" w:color="auto"/>
                                                                                                                                <w:right w:val="none" w:sz="0" w:space="0" w:color="auto"/>
                                                                                                                              </w:divBdr>
                                                                                                                            </w:div>
                                                                                                                          </w:divsChild>
                                                                                                                        </w:div>
                                                                                                                        <w:div w:id="141585216">
                                                                                                                          <w:marLeft w:val="0"/>
                                                                                                                          <w:marRight w:val="0"/>
                                                                                                                          <w:marTop w:val="0"/>
                                                                                                                          <w:marBottom w:val="0"/>
                                                                                                                          <w:divBdr>
                                                                                                                            <w:top w:val="none" w:sz="0" w:space="0" w:color="auto"/>
                                                                                                                            <w:left w:val="none" w:sz="0" w:space="0" w:color="auto"/>
                                                                                                                            <w:bottom w:val="none" w:sz="0" w:space="0" w:color="auto"/>
                                                                                                                            <w:right w:val="none" w:sz="0" w:space="0" w:color="auto"/>
                                                                                                                          </w:divBdr>
                                                                                                                          <w:divsChild>
                                                                                                                            <w:div w:id="1418672655">
                                                                                                                              <w:marLeft w:val="0"/>
                                                                                                                              <w:marRight w:val="0"/>
                                                                                                                              <w:marTop w:val="0"/>
                                                                                                                              <w:marBottom w:val="0"/>
                                                                                                                              <w:divBdr>
                                                                                                                                <w:top w:val="none" w:sz="0" w:space="0" w:color="auto"/>
                                                                                                                                <w:left w:val="none" w:sz="0" w:space="0" w:color="auto"/>
                                                                                                                                <w:bottom w:val="none" w:sz="0" w:space="0" w:color="auto"/>
                                                                                                                                <w:right w:val="none" w:sz="0" w:space="0" w:color="auto"/>
                                                                                                                              </w:divBdr>
                                                                                                                            </w:div>
                                                                                                                            <w:div w:id="1882743495">
                                                                                                                              <w:marLeft w:val="0"/>
                                                                                                                              <w:marRight w:val="0"/>
                                                                                                                              <w:marTop w:val="0"/>
                                                                                                                              <w:marBottom w:val="0"/>
                                                                                                                              <w:divBdr>
                                                                                                                                <w:top w:val="none" w:sz="0" w:space="0" w:color="auto"/>
                                                                                                                                <w:left w:val="none" w:sz="0" w:space="0" w:color="auto"/>
                                                                                                                                <w:bottom w:val="none" w:sz="0" w:space="0" w:color="auto"/>
                                                                                                                                <w:right w:val="none" w:sz="0" w:space="0" w:color="auto"/>
                                                                                                                              </w:divBdr>
                                                                                                                            </w:div>
                                                                                                                          </w:divsChild>
                                                                                                                        </w:div>
                                                                                                                        <w:div w:id="408691658">
                                                                                                                          <w:marLeft w:val="0"/>
                                                                                                                          <w:marRight w:val="0"/>
                                                                                                                          <w:marTop w:val="0"/>
                                                                                                                          <w:marBottom w:val="0"/>
                                                                                                                          <w:divBdr>
                                                                                                                            <w:top w:val="none" w:sz="0" w:space="0" w:color="auto"/>
                                                                                                                            <w:left w:val="none" w:sz="0" w:space="0" w:color="auto"/>
                                                                                                                            <w:bottom w:val="none" w:sz="0" w:space="0" w:color="auto"/>
                                                                                                                            <w:right w:val="none" w:sz="0" w:space="0" w:color="auto"/>
                                                                                                                          </w:divBdr>
                                                                                                                          <w:divsChild>
                                                                                                                            <w:div w:id="2098666795">
                                                                                                                              <w:marLeft w:val="0"/>
                                                                                                                              <w:marRight w:val="0"/>
                                                                                                                              <w:marTop w:val="0"/>
                                                                                                                              <w:marBottom w:val="0"/>
                                                                                                                              <w:divBdr>
                                                                                                                                <w:top w:val="none" w:sz="0" w:space="0" w:color="auto"/>
                                                                                                                                <w:left w:val="none" w:sz="0" w:space="0" w:color="auto"/>
                                                                                                                                <w:bottom w:val="none" w:sz="0" w:space="0" w:color="auto"/>
                                                                                                                                <w:right w:val="none" w:sz="0" w:space="0" w:color="auto"/>
                                                                                                                              </w:divBdr>
                                                                                                                            </w:div>
                                                                                                                          </w:divsChild>
                                                                                                                        </w:div>
                                                                                                                        <w:div w:id="724723949">
                                                                                                                          <w:marLeft w:val="0"/>
                                                                                                                          <w:marRight w:val="0"/>
                                                                                                                          <w:marTop w:val="0"/>
                                                                                                                          <w:marBottom w:val="0"/>
                                                                                                                          <w:divBdr>
                                                                                                                            <w:top w:val="none" w:sz="0" w:space="0" w:color="auto"/>
                                                                                                                            <w:left w:val="none" w:sz="0" w:space="0" w:color="auto"/>
                                                                                                                            <w:bottom w:val="none" w:sz="0" w:space="0" w:color="auto"/>
                                                                                                                            <w:right w:val="none" w:sz="0" w:space="0" w:color="auto"/>
                                                                                                                          </w:divBdr>
                                                                                                                          <w:divsChild>
                                                                                                                            <w:div w:id="428041958">
                                                                                                                              <w:marLeft w:val="0"/>
                                                                                                                              <w:marRight w:val="0"/>
                                                                                                                              <w:marTop w:val="0"/>
                                                                                                                              <w:marBottom w:val="0"/>
                                                                                                                              <w:divBdr>
                                                                                                                                <w:top w:val="none" w:sz="0" w:space="0" w:color="auto"/>
                                                                                                                                <w:left w:val="none" w:sz="0" w:space="0" w:color="auto"/>
                                                                                                                                <w:bottom w:val="none" w:sz="0" w:space="0" w:color="auto"/>
                                                                                                                                <w:right w:val="none" w:sz="0" w:space="0" w:color="auto"/>
                                                                                                                              </w:divBdr>
                                                                                                                            </w:div>
                                                                                                                            <w:div w:id="449932800">
                                                                                                                              <w:marLeft w:val="0"/>
                                                                                                                              <w:marRight w:val="0"/>
                                                                                                                              <w:marTop w:val="0"/>
                                                                                                                              <w:marBottom w:val="0"/>
                                                                                                                              <w:divBdr>
                                                                                                                                <w:top w:val="none" w:sz="0" w:space="0" w:color="auto"/>
                                                                                                                                <w:left w:val="none" w:sz="0" w:space="0" w:color="auto"/>
                                                                                                                                <w:bottom w:val="none" w:sz="0" w:space="0" w:color="auto"/>
                                                                                                                                <w:right w:val="none" w:sz="0" w:space="0" w:color="auto"/>
                                                                                                                              </w:divBdr>
                                                                                                                            </w:div>
                                                                                                                          </w:divsChild>
                                                                                                                        </w:div>
                                                                                                                        <w:div w:id="1196230795">
                                                                                                                          <w:marLeft w:val="0"/>
                                                                                                                          <w:marRight w:val="0"/>
                                                                                                                          <w:marTop w:val="0"/>
                                                                                                                          <w:marBottom w:val="0"/>
                                                                                                                          <w:divBdr>
                                                                                                                            <w:top w:val="none" w:sz="0" w:space="0" w:color="auto"/>
                                                                                                                            <w:left w:val="none" w:sz="0" w:space="0" w:color="auto"/>
                                                                                                                            <w:bottom w:val="none" w:sz="0" w:space="0" w:color="auto"/>
                                                                                                                            <w:right w:val="none" w:sz="0" w:space="0" w:color="auto"/>
                                                                                                                          </w:divBdr>
                                                                                                                          <w:divsChild>
                                                                                                                            <w:div w:id="258754497">
                                                                                                                              <w:marLeft w:val="0"/>
                                                                                                                              <w:marRight w:val="0"/>
                                                                                                                              <w:marTop w:val="0"/>
                                                                                                                              <w:marBottom w:val="0"/>
                                                                                                                              <w:divBdr>
                                                                                                                                <w:top w:val="none" w:sz="0" w:space="0" w:color="auto"/>
                                                                                                                                <w:left w:val="none" w:sz="0" w:space="0" w:color="auto"/>
                                                                                                                                <w:bottom w:val="none" w:sz="0" w:space="0" w:color="auto"/>
                                                                                                                                <w:right w:val="none" w:sz="0" w:space="0" w:color="auto"/>
                                                                                                                              </w:divBdr>
                                                                                                                            </w:div>
                                                                                                                            <w:div w:id="1455631929">
                                                                                                                              <w:marLeft w:val="0"/>
                                                                                                                              <w:marRight w:val="0"/>
                                                                                                                              <w:marTop w:val="0"/>
                                                                                                                              <w:marBottom w:val="0"/>
                                                                                                                              <w:divBdr>
                                                                                                                                <w:top w:val="none" w:sz="0" w:space="0" w:color="auto"/>
                                                                                                                                <w:left w:val="none" w:sz="0" w:space="0" w:color="auto"/>
                                                                                                                                <w:bottom w:val="none" w:sz="0" w:space="0" w:color="auto"/>
                                                                                                                                <w:right w:val="none" w:sz="0" w:space="0" w:color="auto"/>
                                                                                                                              </w:divBdr>
                                                                                                                            </w:div>
                                                                                                                          </w:divsChild>
                                                                                                                        </w:div>
                                                                                                                        <w:div w:id="1372269284">
                                                                                                                          <w:marLeft w:val="0"/>
                                                                                                                          <w:marRight w:val="0"/>
                                                                                                                          <w:marTop w:val="0"/>
                                                                                                                          <w:marBottom w:val="0"/>
                                                                                                                          <w:divBdr>
                                                                                                                            <w:top w:val="none" w:sz="0" w:space="0" w:color="auto"/>
                                                                                                                            <w:left w:val="none" w:sz="0" w:space="0" w:color="auto"/>
                                                                                                                            <w:bottom w:val="none" w:sz="0" w:space="0" w:color="auto"/>
                                                                                                                            <w:right w:val="none" w:sz="0" w:space="0" w:color="auto"/>
                                                                                                                          </w:divBdr>
                                                                                                                          <w:divsChild>
                                                                                                                            <w:div w:id="16590763">
                                                                                                                              <w:marLeft w:val="0"/>
                                                                                                                              <w:marRight w:val="0"/>
                                                                                                                              <w:marTop w:val="0"/>
                                                                                                                              <w:marBottom w:val="0"/>
                                                                                                                              <w:divBdr>
                                                                                                                                <w:top w:val="none" w:sz="0" w:space="0" w:color="auto"/>
                                                                                                                                <w:left w:val="none" w:sz="0" w:space="0" w:color="auto"/>
                                                                                                                                <w:bottom w:val="none" w:sz="0" w:space="0" w:color="auto"/>
                                                                                                                                <w:right w:val="none" w:sz="0" w:space="0" w:color="auto"/>
                                                                                                                              </w:divBdr>
                                                                                                                            </w:div>
                                                                                                                            <w:div w:id="424615504">
                                                                                                                              <w:marLeft w:val="0"/>
                                                                                                                              <w:marRight w:val="0"/>
                                                                                                                              <w:marTop w:val="0"/>
                                                                                                                              <w:marBottom w:val="0"/>
                                                                                                                              <w:divBdr>
                                                                                                                                <w:top w:val="none" w:sz="0" w:space="0" w:color="auto"/>
                                                                                                                                <w:left w:val="none" w:sz="0" w:space="0" w:color="auto"/>
                                                                                                                                <w:bottom w:val="none" w:sz="0" w:space="0" w:color="auto"/>
                                                                                                                                <w:right w:val="none" w:sz="0" w:space="0" w:color="auto"/>
                                                                                                                              </w:divBdr>
                                                                                                                            </w:div>
                                                                                                                          </w:divsChild>
                                                                                                                        </w:div>
                                                                                                                        <w:div w:id="1882980953">
                                                                                                                          <w:marLeft w:val="0"/>
                                                                                                                          <w:marRight w:val="0"/>
                                                                                                                          <w:marTop w:val="0"/>
                                                                                                                          <w:marBottom w:val="0"/>
                                                                                                                          <w:divBdr>
                                                                                                                            <w:top w:val="none" w:sz="0" w:space="0" w:color="auto"/>
                                                                                                                            <w:left w:val="none" w:sz="0" w:space="0" w:color="auto"/>
                                                                                                                            <w:bottom w:val="none" w:sz="0" w:space="0" w:color="auto"/>
                                                                                                                            <w:right w:val="none" w:sz="0" w:space="0" w:color="auto"/>
                                                                                                                          </w:divBdr>
                                                                                                                          <w:divsChild>
                                                                                                                            <w:div w:id="558245223">
                                                                                                                              <w:marLeft w:val="0"/>
                                                                                                                              <w:marRight w:val="0"/>
                                                                                                                              <w:marTop w:val="0"/>
                                                                                                                              <w:marBottom w:val="0"/>
                                                                                                                              <w:divBdr>
                                                                                                                                <w:top w:val="none" w:sz="0" w:space="0" w:color="auto"/>
                                                                                                                                <w:left w:val="none" w:sz="0" w:space="0" w:color="auto"/>
                                                                                                                                <w:bottom w:val="none" w:sz="0" w:space="0" w:color="auto"/>
                                                                                                                                <w:right w:val="none" w:sz="0" w:space="0" w:color="auto"/>
                                                                                                                              </w:divBdr>
                                                                                                                            </w:div>
                                                                                                                            <w:div w:id="17831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0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127480">
                                                                                                  <w:marLeft w:val="0"/>
                                                                                                  <w:marRight w:val="0"/>
                                                                                                  <w:marTop w:val="0"/>
                                                                                                  <w:marBottom w:val="0"/>
                                                                                                  <w:divBdr>
                                                                                                    <w:top w:val="none" w:sz="0" w:space="0" w:color="auto"/>
                                                                                                    <w:left w:val="none" w:sz="0" w:space="0" w:color="auto"/>
                                                                                                    <w:bottom w:val="none" w:sz="0" w:space="0" w:color="auto"/>
                                                                                                    <w:right w:val="none" w:sz="0" w:space="0" w:color="auto"/>
                                                                                                  </w:divBdr>
                                                                                                  <w:divsChild>
                                                                                                    <w:div w:id="1767261899">
                                                                                                      <w:marLeft w:val="150"/>
                                                                                                      <w:marRight w:val="150"/>
                                                                                                      <w:marTop w:val="150"/>
                                                                                                      <w:marBottom w:val="150"/>
                                                                                                      <w:divBdr>
                                                                                                        <w:top w:val="none" w:sz="0" w:space="0" w:color="auto"/>
                                                                                                        <w:left w:val="none" w:sz="0" w:space="0" w:color="auto"/>
                                                                                                        <w:bottom w:val="none" w:sz="0" w:space="0" w:color="auto"/>
                                                                                                        <w:right w:val="none" w:sz="0" w:space="0" w:color="auto"/>
                                                                                                      </w:divBdr>
                                                                                                      <w:divsChild>
                                                                                                        <w:div w:id="1538469464">
                                                                                                          <w:marLeft w:val="0"/>
                                                                                                          <w:marRight w:val="0"/>
                                                                                                          <w:marTop w:val="0"/>
                                                                                                          <w:marBottom w:val="0"/>
                                                                                                          <w:divBdr>
                                                                                                            <w:top w:val="single" w:sz="6" w:space="0" w:color="999999"/>
                                                                                                            <w:left w:val="single" w:sz="6" w:space="0" w:color="999999"/>
                                                                                                            <w:bottom w:val="single" w:sz="6" w:space="0" w:color="999999"/>
                                                                                                            <w:right w:val="single" w:sz="6" w:space="0" w:color="999999"/>
                                                                                                          </w:divBdr>
                                                                                                          <w:divsChild>
                                                                                                            <w:div w:id="359212137">
                                                                                                              <w:marLeft w:val="0"/>
                                                                                                              <w:marRight w:val="0"/>
                                                                                                              <w:marTop w:val="0"/>
                                                                                                              <w:marBottom w:val="0"/>
                                                                                                              <w:divBdr>
                                                                                                                <w:top w:val="single" w:sz="6" w:space="0" w:color="FFFFFF"/>
                                                                                                                <w:left w:val="single" w:sz="6" w:space="12" w:color="FFFFFF"/>
                                                                                                                <w:bottom w:val="single" w:sz="6" w:space="0" w:color="FFFFFF"/>
                                                                                                                <w:right w:val="single" w:sz="6" w:space="12" w:color="FFFFFF"/>
                                                                                                              </w:divBdr>
                                                                                                            </w:div>
                                                                                                            <w:div w:id="1369909113">
                                                                                                              <w:marLeft w:val="0"/>
                                                                                                              <w:marRight w:val="0"/>
                                                                                                              <w:marTop w:val="0"/>
                                                                                                              <w:marBottom w:val="0"/>
                                                                                                              <w:divBdr>
                                                                                                                <w:top w:val="single" w:sz="6" w:space="11" w:color="E5E5E5"/>
                                                                                                                <w:left w:val="none" w:sz="0" w:space="0" w:color="auto"/>
                                                                                                                <w:bottom w:val="none" w:sz="0" w:space="0" w:color="auto"/>
                                                                                                                <w:right w:val="none" w:sz="0" w:space="0" w:color="auto"/>
                                                                                                              </w:divBdr>
                                                                                                            </w:div>
                                                                                                            <w:div w:id="1725055847">
                                                                                                              <w:marLeft w:val="0"/>
                                                                                                              <w:marRight w:val="0"/>
                                                                                                              <w:marTop w:val="0"/>
                                                                                                              <w:marBottom w:val="0"/>
                                                                                                              <w:divBdr>
                                                                                                                <w:top w:val="none" w:sz="0" w:space="0" w:color="auto"/>
                                                                                                                <w:left w:val="none" w:sz="0" w:space="0" w:color="auto"/>
                                                                                                                <w:bottom w:val="none" w:sz="0" w:space="0" w:color="auto"/>
                                                                                                                <w:right w:val="none" w:sz="0" w:space="0" w:color="auto"/>
                                                                                                              </w:divBdr>
                                                                                                              <w:divsChild>
                                                                                                                <w:div w:id="45760702">
                                                                                                                  <w:marLeft w:val="0"/>
                                                                                                                  <w:marRight w:val="0"/>
                                                                                                                  <w:marTop w:val="0"/>
                                                                                                                  <w:marBottom w:val="225"/>
                                                                                                                  <w:divBdr>
                                                                                                                    <w:top w:val="none" w:sz="0" w:space="0" w:color="auto"/>
                                                                                                                    <w:left w:val="none" w:sz="0" w:space="0" w:color="auto"/>
                                                                                                                    <w:bottom w:val="none" w:sz="0" w:space="0" w:color="auto"/>
                                                                                                                    <w:right w:val="none" w:sz="0" w:space="0" w:color="auto"/>
                                                                                                                  </w:divBdr>
                                                                                                                </w:div>
                                                                                                                <w:div w:id="1670594777">
                                                                                                                  <w:marLeft w:val="0"/>
                                                                                                                  <w:marRight w:val="0"/>
                                                                                                                  <w:marTop w:val="0"/>
                                                                                                                  <w:marBottom w:val="0"/>
                                                                                                                  <w:divBdr>
                                                                                                                    <w:top w:val="none" w:sz="0" w:space="0" w:color="auto"/>
                                                                                                                    <w:left w:val="none" w:sz="0" w:space="0" w:color="auto"/>
                                                                                                                    <w:bottom w:val="none" w:sz="0" w:space="0" w:color="auto"/>
                                                                                                                    <w:right w:val="none" w:sz="0" w:space="0" w:color="auto"/>
                                                                                                                  </w:divBdr>
                                                                                                                </w:div>
                                                                                                                <w:div w:id="19549437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9238387">
      <w:bodyDiv w:val="1"/>
      <w:marLeft w:val="0"/>
      <w:marRight w:val="0"/>
      <w:marTop w:val="0"/>
      <w:marBottom w:val="0"/>
      <w:divBdr>
        <w:top w:val="none" w:sz="0" w:space="0" w:color="auto"/>
        <w:left w:val="none" w:sz="0" w:space="0" w:color="auto"/>
        <w:bottom w:val="none" w:sz="0" w:space="0" w:color="auto"/>
        <w:right w:val="none" w:sz="0" w:space="0" w:color="auto"/>
      </w:divBdr>
      <w:divsChild>
        <w:div w:id="1233201630">
          <w:marLeft w:val="0"/>
          <w:marRight w:val="0"/>
          <w:marTop w:val="0"/>
          <w:marBottom w:val="0"/>
          <w:divBdr>
            <w:top w:val="none" w:sz="0" w:space="0" w:color="auto"/>
            <w:left w:val="none" w:sz="0" w:space="0" w:color="auto"/>
            <w:bottom w:val="none" w:sz="0" w:space="0" w:color="auto"/>
            <w:right w:val="none" w:sz="0" w:space="0" w:color="auto"/>
          </w:divBdr>
          <w:divsChild>
            <w:div w:id="291834986">
              <w:marLeft w:val="0"/>
              <w:marRight w:val="0"/>
              <w:marTop w:val="0"/>
              <w:marBottom w:val="0"/>
              <w:divBdr>
                <w:top w:val="none" w:sz="0" w:space="0" w:color="auto"/>
                <w:left w:val="none" w:sz="0" w:space="0" w:color="auto"/>
                <w:bottom w:val="none" w:sz="0" w:space="0" w:color="auto"/>
                <w:right w:val="none" w:sz="0" w:space="0" w:color="auto"/>
              </w:divBdr>
              <w:divsChild>
                <w:div w:id="1729300748">
                  <w:marLeft w:val="0"/>
                  <w:marRight w:val="0"/>
                  <w:marTop w:val="0"/>
                  <w:marBottom w:val="0"/>
                  <w:divBdr>
                    <w:top w:val="none" w:sz="0" w:space="0" w:color="auto"/>
                    <w:left w:val="none" w:sz="0" w:space="0" w:color="auto"/>
                    <w:bottom w:val="none" w:sz="0" w:space="0" w:color="auto"/>
                    <w:right w:val="none" w:sz="0" w:space="0" w:color="auto"/>
                  </w:divBdr>
                  <w:divsChild>
                    <w:div w:id="1119952577">
                      <w:marLeft w:val="0"/>
                      <w:marRight w:val="0"/>
                      <w:marTop w:val="0"/>
                      <w:marBottom w:val="0"/>
                      <w:divBdr>
                        <w:top w:val="none" w:sz="0" w:space="0" w:color="auto"/>
                        <w:left w:val="none" w:sz="0" w:space="0" w:color="auto"/>
                        <w:bottom w:val="none" w:sz="0" w:space="0" w:color="auto"/>
                        <w:right w:val="none" w:sz="0" w:space="0" w:color="auto"/>
                      </w:divBdr>
                      <w:divsChild>
                        <w:div w:id="2040740906">
                          <w:marLeft w:val="0"/>
                          <w:marRight w:val="0"/>
                          <w:marTop w:val="0"/>
                          <w:marBottom w:val="0"/>
                          <w:divBdr>
                            <w:top w:val="none" w:sz="0" w:space="0" w:color="auto"/>
                            <w:left w:val="none" w:sz="0" w:space="0" w:color="auto"/>
                            <w:bottom w:val="none" w:sz="0" w:space="0" w:color="auto"/>
                            <w:right w:val="none" w:sz="0" w:space="0" w:color="auto"/>
                          </w:divBdr>
                          <w:divsChild>
                            <w:div w:id="829251587">
                              <w:marLeft w:val="0"/>
                              <w:marRight w:val="0"/>
                              <w:marTop w:val="0"/>
                              <w:marBottom w:val="0"/>
                              <w:divBdr>
                                <w:top w:val="none" w:sz="0" w:space="0" w:color="auto"/>
                                <w:left w:val="none" w:sz="0" w:space="0" w:color="auto"/>
                                <w:bottom w:val="none" w:sz="0" w:space="0" w:color="auto"/>
                                <w:right w:val="none" w:sz="0" w:space="0" w:color="auto"/>
                              </w:divBdr>
                              <w:divsChild>
                                <w:div w:id="101267084">
                                  <w:marLeft w:val="0"/>
                                  <w:marRight w:val="0"/>
                                  <w:marTop w:val="0"/>
                                  <w:marBottom w:val="0"/>
                                  <w:divBdr>
                                    <w:top w:val="none" w:sz="0" w:space="0" w:color="auto"/>
                                    <w:left w:val="none" w:sz="0" w:space="0" w:color="auto"/>
                                    <w:bottom w:val="none" w:sz="0" w:space="0" w:color="auto"/>
                                    <w:right w:val="none" w:sz="0" w:space="0" w:color="auto"/>
                                  </w:divBdr>
                                  <w:divsChild>
                                    <w:div w:id="697508006">
                                      <w:marLeft w:val="0"/>
                                      <w:marRight w:val="0"/>
                                      <w:marTop w:val="0"/>
                                      <w:marBottom w:val="0"/>
                                      <w:divBdr>
                                        <w:top w:val="none" w:sz="0" w:space="0" w:color="auto"/>
                                        <w:left w:val="none" w:sz="0" w:space="0" w:color="auto"/>
                                        <w:bottom w:val="none" w:sz="0" w:space="0" w:color="auto"/>
                                        <w:right w:val="none" w:sz="0" w:space="0" w:color="auto"/>
                                      </w:divBdr>
                                      <w:divsChild>
                                        <w:div w:id="491339658">
                                          <w:marLeft w:val="0"/>
                                          <w:marRight w:val="0"/>
                                          <w:marTop w:val="0"/>
                                          <w:marBottom w:val="0"/>
                                          <w:divBdr>
                                            <w:top w:val="none" w:sz="0" w:space="0" w:color="auto"/>
                                            <w:left w:val="none" w:sz="0" w:space="0" w:color="auto"/>
                                            <w:bottom w:val="none" w:sz="0" w:space="0" w:color="auto"/>
                                            <w:right w:val="none" w:sz="0" w:space="0" w:color="auto"/>
                                          </w:divBdr>
                                          <w:divsChild>
                                            <w:div w:id="1719359141">
                                              <w:marLeft w:val="0"/>
                                              <w:marRight w:val="0"/>
                                              <w:marTop w:val="0"/>
                                              <w:marBottom w:val="0"/>
                                              <w:divBdr>
                                                <w:top w:val="single" w:sz="6" w:space="0" w:color="E5E5E5"/>
                                                <w:left w:val="single" w:sz="6" w:space="0" w:color="E5E5E5"/>
                                                <w:bottom w:val="single" w:sz="6" w:space="0" w:color="E5E5E5"/>
                                                <w:right w:val="single" w:sz="6" w:space="0" w:color="E5E5E5"/>
                                              </w:divBdr>
                                              <w:divsChild>
                                                <w:div w:id="1832790588">
                                                  <w:marLeft w:val="0"/>
                                                  <w:marRight w:val="0"/>
                                                  <w:marTop w:val="0"/>
                                                  <w:marBottom w:val="0"/>
                                                  <w:divBdr>
                                                    <w:top w:val="single" w:sz="6" w:space="0" w:color="E5E5E5"/>
                                                    <w:left w:val="none" w:sz="0" w:space="0" w:color="auto"/>
                                                    <w:bottom w:val="none" w:sz="0" w:space="0" w:color="auto"/>
                                                    <w:right w:val="none" w:sz="0" w:space="0" w:color="auto"/>
                                                  </w:divBdr>
                                                  <w:divsChild>
                                                    <w:div w:id="316567422">
                                                      <w:marLeft w:val="0"/>
                                                      <w:marRight w:val="0"/>
                                                      <w:marTop w:val="0"/>
                                                      <w:marBottom w:val="0"/>
                                                      <w:divBdr>
                                                        <w:top w:val="none" w:sz="0" w:space="0" w:color="auto"/>
                                                        <w:left w:val="none" w:sz="0" w:space="0" w:color="auto"/>
                                                        <w:bottom w:val="none" w:sz="0" w:space="0" w:color="auto"/>
                                                        <w:right w:val="none" w:sz="0" w:space="0" w:color="auto"/>
                                                      </w:divBdr>
                                                      <w:divsChild>
                                                        <w:div w:id="1884976797">
                                                          <w:marLeft w:val="0"/>
                                                          <w:marRight w:val="0"/>
                                                          <w:marTop w:val="0"/>
                                                          <w:marBottom w:val="0"/>
                                                          <w:divBdr>
                                                            <w:top w:val="none" w:sz="0" w:space="0" w:color="auto"/>
                                                            <w:left w:val="none" w:sz="0" w:space="0" w:color="auto"/>
                                                            <w:bottom w:val="none" w:sz="0" w:space="0" w:color="auto"/>
                                                            <w:right w:val="none" w:sz="0" w:space="0" w:color="auto"/>
                                                          </w:divBdr>
                                                          <w:divsChild>
                                                            <w:div w:id="390425093">
                                                              <w:marLeft w:val="0"/>
                                                              <w:marRight w:val="0"/>
                                                              <w:marTop w:val="0"/>
                                                              <w:marBottom w:val="0"/>
                                                              <w:divBdr>
                                                                <w:top w:val="none" w:sz="0" w:space="0" w:color="auto"/>
                                                                <w:left w:val="none" w:sz="0" w:space="0" w:color="auto"/>
                                                                <w:bottom w:val="none" w:sz="0" w:space="0" w:color="auto"/>
                                                                <w:right w:val="none" w:sz="0" w:space="0" w:color="auto"/>
                                                              </w:divBdr>
                                                              <w:divsChild>
                                                                <w:div w:id="2065180558">
                                                                  <w:marLeft w:val="0"/>
                                                                  <w:marRight w:val="0"/>
                                                                  <w:marTop w:val="0"/>
                                                                  <w:marBottom w:val="0"/>
                                                                  <w:divBdr>
                                                                    <w:top w:val="none" w:sz="0" w:space="0" w:color="auto"/>
                                                                    <w:left w:val="none" w:sz="0" w:space="0" w:color="auto"/>
                                                                    <w:bottom w:val="none" w:sz="0" w:space="0" w:color="auto"/>
                                                                    <w:right w:val="none" w:sz="0" w:space="0" w:color="auto"/>
                                                                  </w:divBdr>
                                                                  <w:divsChild>
                                                                    <w:div w:id="1403605154">
                                                                      <w:marLeft w:val="0"/>
                                                                      <w:marRight w:val="0"/>
                                                                      <w:marTop w:val="0"/>
                                                                      <w:marBottom w:val="0"/>
                                                                      <w:divBdr>
                                                                        <w:top w:val="none" w:sz="0" w:space="0" w:color="auto"/>
                                                                        <w:left w:val="none" w:sz="0" w:space="0" w:color="auto"/>
                                                                        <w:bottom w:val="none" w:sz="0" w:space="0" w:color="auto"/>
                                                                        <w:right w:val="none" w:sz="0" w:space="0" w:color="auto"/>
                                                                      </w:divBdr>
                                                                      <w:divsChild>
                                                                        <w:div w:id="1288775928">
                                                                          <w:marLeft w:val="120"/>
                                                                          <w:marRight w:val="75"/>
                                                                          <w:marTop w:val="90"/>
                                                                          <w:marBottom w:val="90"/>
                                                                          <w:divBdr>
                                                                            <w:top w:val="none" w:sz="0" w:space="0" w:color="auto"/>
                                                                            <w:left w:val="none" w:sz="0" w:space="0" w:color="auto"/>
                                                                            <w:bottom w:val="none" w:sz="0" w:space="0" w:color="auto"/>
                                                                            <w:right w:val="none" w:sz="0" w:space="0" w:color="auto"/>
                                                                          </w:divBdr>
                                                                          <w:divsChild>
                                                                            <w:div w:id="677269505">
                                                                              <w:marLeft w:val="0"/>
                                                                              <w:marRight w:val="0"/>
                                                                              <w:marTop w:val="0"/>
                                                                              <w:marBottom w:val="0"/>
                                                                              <w:divBdr>
                                                                                <w:top w:val="none" w:sz="0" w:space="0" w:color="auto"/>
                                                                                <w:left w:val="none" w:sz="0" w:space="0" w:color="auto"/>
                                                                                <w:bottom w:val="none" w:sz="0" w:space="0" w:color="auto"/>
                                                                                <w:right w:val="none" w:sz="0" w:space="0" w:color="auto"/>
                                                                              </w:divBdr>
                                                                              <w:divsChild>
                                                                                <w:div w:id="1540319617">
                                                                                  <w:marLeft w:val="75"/>
                                                                                  <w:marRight w:val="75"/>
                                                                                  <w:marTop w:val="0"/>
                                                                                  <w:marBottom w:val="180"/>
                                                                                  <w:divBdr>
                                                                                    <w:top w:val="none" w:sz="0" w:space="0" w:color="auto"/>
                                                                                    <w:left w:val="none" w:sz="0" w:space="0" w:color="auto"/>
                                                                                    <w:bottom w:val="none" w:sz="0" w:space="0" w:color="auto"/>
                                                                                    <w:right w:val="none" w:sz="0" w:space="0" w:color="auto"/>
                                                                                  </w:divBdr>
                                                                                  <w:divsChild>
                                                                                    <w:div w:id="1984696991">
                                                                                      <w:marLeft w:val="0"/>
                                                                                      <w:marRight w:val="0"/>
                                                                                      <w:marTop w:val="0"/>
                                                                                      <w:marBottom w:val="0"/>
                                                                                      <w:divBdr>
                                                                                        <w:top w:val="none" w:sz="0" w:space="0" w:color="auto"/>
                                                                                        <w:left w:val="none" w:sz="0" w:space="0" w:color="auto"/>
                                                                                        <w:bottom w:val="none" w:sz="0" w:space="0" w:color="auto"/>
                                                                                        <w:right w:val="none" w:sz="0" w:space="0" w:color="auto"/>
                                                                                      </w:divBdr>
                                                                                      <w:divsChild>
                                                                                        <w:div w:id="1459490673">
                                                                                          <w:marLeft w:val="0"/>
                                                                                          <w:marRight w:val="0"/>
                                                                                          <w:marTop w:val="0"/>
                                                                                          <w:marBottom w:val="0"/>
                                                                                          <w:divBdr>
                                                                                            <w:top w:val="single" w:sz="6" w:space="0" w:color="A9A9A9"/>
                                                                                            <w:left w:val="single" w:sz="6" w:space="0" w:color="A9A9A9"/>
                                                                                            <w:bottom w:val="single" w:sz="6" w:space="0" w:color="A9A9A9"/>
                                                                                            <w:right w:val="single" w:sz="6" w:space="0" w:color="A9A9A9"/>
                                                                                          </w:divBdr>
                                                                                          <w:divsChild>
                                                                                            <w:div w:id="387653002">
                                                                                              <w:marLeft w:val="0"/>
                                                                                              <w:marRight w:val="0"/>
                                                                                              <w:marTop w:val="0"/>
                                                                                              <w:marBottom w:val="0"/>
                                                                                              <w:divBdr>
                                                                                                <w:top w:val="none" w:sz="0" w:space="0" w:color="auto"/>
                                                                                                <w:left w:val="none" w:sz="0" w:space="0" w:color="auto"/>
                                                                                                <w:bottom w:val="none" w:sz="0" w:space="0" w:color="auto"/>
                                                                                                <w:right w:val="none" w:sz="0" w:space="0" w:color="auto"/>
                                                                                              </w:divBdr>
                                                                                              <w:divsChild>
                                                                                                <w:div w:id="323513642">
                                                                                                  <w:marLeft w:val="0"/>
                                                                                                  <w:marRight w:val="0"/>
                                                                                                  <w:marTop w:val="0"/>
                                                                                                  <w:marBottom w:val="0"/>
                                                                                                  <w:divBdr>
                                                                                                    <w:top w:val="none" w:sz="0" w:space="0" w:color="auto"/>
                                                                                                    <w:left w:val="none" w:sz="0" w:space="0" w:color="auto"/>
                                                                                                    <w:bottom w:val="none" w:sz="0" w:space="0" w:color="auto"/>
                                                                                                    <w:right w:val="none" w:sz="0" w:space="0" w:color="auto"/>
                                                                                                  </w:divBdr>
                                                                                                </w:div>
                                                                                                <w:div w:id="427776077">
                                                                                                  <w:marLeft w:val="0"/>
                                                                                                  <w:marRight w:val="0"/>
                                                                                                  <w:marTop w:val="0"/>
                                                                                                  <w:marBottom w:val="0"/>
                                                                                                  <w:divBdr>
                                                                                                    <w:top w:val="none" w:sz="0" w:space="0" w:color="auto"/>
                                                                                                    <w:left w:val="none" w:sz="0" w:space="0" w:color="auto"/>
                                                                                                    <w:bottom w:val="none" w:sz="0" w:space="0" w:color="auto"/>
                                                                                                    <w:right w:val="none" w:sz="0" w:space="0" w:color="auto"/>
                                                                                                  </w:divBdr>
                                                                                                </w:div>
                                                                                                <w:div w:id="561522755">
                                                                                                  <w:marLeft w:val="0"/>
                                                                                                  <w:marRight w:val="0"/>
                                                                                                  <w:marTop w:val="0"/>
                                                                                                  <w:marBottom w:val="0"/>
                                                                                                  <w:divBdr>
                                                                                                    <w:top w:val="none" w:sz="0" w:space="0" w:color="auto"/>
                                                                                                    <w:left w:val="none" w:sz="0" w:space="0" w:color="auto"/>
                                                                                                    <w:bottom w:val="none" w:sz="0" w:space="0" w:color="auto"/>
                                                                                                    <w:right w:val="none" w:sz="0" w:space="0" w:color="auto"/>
                                                                                                  </w:divBdr>
                                                                                                  <w:divsChild>
                                                                                                    <w:div w:id="581447481">
                                                                                                      <w:marLeft w:val="0"/>
                                                                                                      <w:marRight w:val="0"/>
                                                                                                      <w:marTop w:val="0"/>
                                                                                                      <w:marBottom w:val="0"/>
                                                                                                      <w:divBdr>
                                                                                                        <w:top w:val="none" w:sz="0" w:space="0" w:color="auto"/>
                                                                                                        <w:left w:val="none" w:sz="0" w:space="0" w:color="auto"/>
                                                                                                        <w:bottom w:val="none" w:sz="0" w:space="0" w:color="auto"/>
                                                                                                        <w:right w:val="none" w:sz="0" w:space="0" w:color="auto"/>
                                                                                                      </w:divBdr>
                                                                                                      <w:divsChild>
                                                                                                        <w:div w:id="2119324358">
                                                                                                          <w:marLeft w:val="0"/>
                                                                                                          <w:marRight w:val="0"/>
                                                                                                          <w:marTop w:val="0"/>
                                                                                                          <w:marBottom w:val="0"/>
                                                                                                          <w:divBdr>
                                                                                                            <w:top w:val="none" w:sz="0" w:space="0" w:color="auto"/>
                                                                                                            <w:left w:val="none" w:sz="0" w:space="0" w:color="auto"/>
                                                                                                            <w:bottom w:val="none" w:sz="0" w:space="0" w:color="auto"/>
                                                                                                            <w:right w:val="none" w:sz="0" w:space="0" w:color="auto"/>
                                                                                                          </w:divBdr>
                                                                                                          <w:divsChild>
                                                                                                            <w:div w:id="17973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6989">
                                                                                                      <w:marLeft w:val="0"/>
                                                                                                      <w:marRight w:val="0"/>
                                                                                                      <w:marTop w:val="0"/>
                                                                                                      <w:marBottom w:val="0"/>
                                                                                                      <w:divBdr>
                                                                                                        <w:top w:val="none" w:sz="0" w:space="0" w:color="auto"/>
                                                                                                        <w:left w:val="none" w:sz="0" w:space="0" w:color="auto"/>
                                                                                                        <w:bottom w:val="none" w:sz="0" w:space="0" w:color="auto"/>
                                                                                                        <w:right w:val="none" w:sz="0" w:space="0" w:color="auto"/>
                                                                                                      </w:divBdr>
                                                                                                      <w:divsChild>
                                                                                                        <w:div w:id="1206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68568">
                                                                                              <w:marLeft w:val="0"/>
                                                                                              <w:marRight w:val="0"/>
                                                                                              <w:marTop w:val="0"/>
                                                                                              <w:marBottom w:val="0"/>
                                                                                              <w:divBdr>
                                                                                                <w:top w:val="none" w:sz="0" w:space="0" w:color="auto"/>
                                                                                                <w:left w:val="none" w:sz="0" w:space="0" w:color="auto"/>
                                                                                                <w:bottom w:val="none" w:sz="0" w:space="0" w:color="auto"/>
                                                                                                <w:right w:val="none" w:sz="0" w:space="0" w:color="auto"/>
                                                                                              </w:divBdr>
                                                                                              <w:divsChild>
                                                                                                <w:div w:id="1386880238">
                                                                                                  <w:marLeft w:val="0"/>
                                                                                                  <w:marRight w:val="0"/>
                                                                                                  <w:marTop w:val="0"/>
                                                                                                  <w:marBottom w:val="0"/>
                                                                                                  <w:divBdr>
                                                                                                    <w:top w:val="none" w:sz="0" w:space="0" w:color="auto"/>
                                                                                                    <w:left w:val="none" w:sz="0" w:space="0" w:color="auto"/>
                                                                                                    <w:bottom w:val="none" w:sz="0" w:space="0" w:color="auto"/>
                                                                                                    <w:right w:val="none" w:sz="0" w:space="0" w:color="auto"/>
                                                                                                  </w:divBdr>
                                                                                                  <w:divsChild>
                                                                                                    <w:div w:id="1992446280">
                                                                                                      <w:marLeft w:val="150"/>
                                                                                                      <w:marRight w:val="150"/>
                                                                                                      <w:marTop w:val="150"/>
                                                                                                      <w:marBottom w:val="150"/>
                                                                                                      <w:divBdr>
                                                                                                        <w:top w:val="none" w:sz="0" w:space="0" w:color="auto"/>
                                                                                                        <w:left w:val="none" w:sz="0" w:space="0" w:color="auto"/>
                                                                                                        <w:bottom w:val="none" w:sz="0" w:space="0" w:color="auto"/>
                                                                                                        <w:right w:val="none" w:sz="0" w:space="0" w:color="auto"/>
                                                                                                      </w:divBdr>
                                                                                                      <w:divsChild>
                                                                                                        <w:div w:id="2035225761">
                                                                                                          <w:marLeft w:val="0"/>
                                                                                                          <w:marRight w:val="0"/>
                                                                                                          <w:marTop w:val="0"/>
                                                                                                          <w:marBottom w:val="0"/>
                                                                                                          <w:divBdr>
                                                                                                            <w:top w:val="single" w:sz="6" w:space="0" w:color="999999"/>
                                                                                                            <w:left w:val="single" w:sz="6" w:space="0" w:color="999999"/>
                                                                                                            <w:bottom w:val="single" w:sz="6" w:space="0" w:color="999999"/>
                                                                                                            <w:right w:val="single" w:sz="6" w:space="0" w:color="999999"/>
                                                                                                          </w:divBdr>
                                                                                                          <w:divsChild>
                                                                                                            <w:div w:id="395588509">
                                                                                                              <w:marLeft w:val="0"/>
                                                                                                              <w:marRight w:val="0"/>
                                                                                                              <w:marTop w:val="0"/>
                                                                                                              <w:marBottom w:val="0"/>
                                                                                                              <w:divBdr>
                                                                                                                <w:top w:val="single" w:sz="6" w:space="0" w:color="FFFFFF"/>
                                                                                                                <w:left w:val="single" w:sz="6" w:space="12" w:color="FFFFFF"/>
                                                                                                                <w:bottom w:val="single" w:sz="6" w:space="0" w:color="FFFFFF"/>
                                                                                                                <w:right w:val="single" w:sz="6" w:space="12" w:color="FFFFFF"/>
                                                                                                              </w:divBdr>
                                                                                                            </w:div>
                                                                                                            <w:div w:id="793712500">
                                                                                                              <w:marLeft w:val="0"/>
                                                                                                              <w:marRight w:val="0"/>
                                                                                                              <w:marTop w:val="0"/>
                                                                                                              <w:marBottom w:val="0"/>
                                                                                                              <w:divBdr>
                                                                                                                <w:top w:val="none" w:sz="0" w:space="0" w:color="auto"/>
                                                                                                                <w:left w:val="none" w:sz="0" w:space="0" w:color="auto"/>
                                                                                                                <w:bottom w:val="none" w:sz="0" w:space="0" w:color="auto"/>
                                                                                                                <w:right w:val="none" w:sz="0" w:space="0" w:color="auto"/>
                                                                                                              </w:divBdr>
                                                                                                              <w:divsChild>
                                                                                                                <w:div w:id="774786086">
                                                                                                                  <w:marLeft w:val="0"/>
                                                                                                                  <w:marRight w:val="0"/>
                                                                                                                  <w:marTop w:val="0"/>
                                                                                                                  <w:marBottom w:val="225"/>
                                                                                                                  <w:divBdr>
                                                                                                                    <w:top w:val="none" w:sz="0" w:space="0" w:color="auto"/>
                                                                                                                    <w:left w:val="none" w:sz="0" w:space="0" w:color="auto"/>
                                                                                                                    <w:bottom w:val="none" w:sz="0" w:space="0" w:color="auto"/>
                                                                                                                    <w:right w:val="none" w:sz="0" w:space="0" w:color="auto"/>
                                                                                                                  </w:divBdr>
                                                                                                                </w:div>
                                                                                                                <w:div w:id="1860659689">
                                                                                                                  <w:marLeft w:val="0"/>
                                                                                                                  <w:marRight w:val="0"/>
                                                                                                                  <w:marTop w:val="0"/>
                                                                                                                  <w:marBottom w:val="225"/>
                                                                                                                  <w:divBdr>
                                                                                                                    <w:top w:val="none" w:sz="0" w:space="0" w:color="auto"/>
                                                                                                                    <w:left w:val="none" w:sz="0" w:space="0" w:color="auto"/>
                                                                                                                    <w:bottom w:val="none" w:sz="0" w:space="0" w:color="auto"/>
                                                                                                                    <w:right w:val="none" w:sz="0" w:space="0" w:color="auto"/>
                                                                                                                  </w:divBdr>
                                                                                                                </w:div>
                                                                                                              </w:divsChild>
                                                                                                            </w:div>
                                                                                                            <w:div w:id="1396508812">
                                                                                                              <w:marLeft w:val="0"/>
                                                                                                              <w:marRight w:val="0"/>
                                                                                                              <w:marTop w:val="0"/>
                                                                                                              <w:marBottom w:val="0"/>
                                                                                                              <w:divBdr>
                                                                                                                <w:top w:val="single" w:sz="6" w:space="11" w:color="E5E5E5"/>
                                                                                                                <w:left w:val="none" w:sz="0" w:space="0" w:color="auto"/>
                                                                                                                <w:bottom w:val="none" w:sz="0" w:space="0" w:color="auto"/>
                                                                                                                <w:right w:val="none" w:sz="0" w:space="0" w:color="auto"/>
                                                                                                              </w:divBdr>
                                                                                                            </w:div>
                                                                                                          </w:divsChild>
                                                                                                        </w:div>
                                                                                                      </w:divsChild>
                                                                                                    </w:div>
                                                                                                  </w:divsChild>
                                                                                                </w:div>
                                                                                                <w:div w:id="1520853490">
                                                                                                  <w:marLeft w:val="0"/>
                                                                                                  <w:marRight w:val="0"/>
                                                                                                  <w:marTop w:val="0"/>
                                                                                                  <w:marBottom w:val="0"/>
                                                                                                  <w:divBdr>
                                                                                                    <w:top w:val="none" w:sz="0" w:space="0" w:color="auto"/>
                                                                                                    <w:left w:val="none" w:sz="0" w:space="0" w:color="auto"/>
                                                                                                    <w:bottom w:val="none" w:sz="0" w:space="0" w:color="auto"/>
                                                                                                    <w:right w:val="none" w:sz="0" w:space="0" w:color="auto"/>
                                                                                                  </w:divBdr>
                                                                                                  <w:divsChild>
                                                                                                    <w:div w:id="503671624">
                                                                                                      <w:marLeft w:val="150"/>
                                                                                                      <w:marRight w:val="150"/>
                                                                                                      <w:marTop w:val="150"/>
                                                                                                      <w:marBottom w:val="150"/>
                                                                                                      <w:divBdr>
                                                                                                        <w:top w:val="none" w:sz="0" w:space="0" w:color="auto"/>
                                                                                                        <w:left w:val="none" w:sz="0" w:space="0" w:color="auto"/>
                                                                                                        <w:bottom w:val="none" w:sz="0" w:space="0" w:color="auto"/>
                                                                                                        <w:right w:val="none" w:sz="0" w:space="0" w:color="auto"/>
                                                                                                      </w:divBdr>
                                                                                                      <w:divsChild>
                                                                                                        <w:div w:id="677657995">
                                                                                                          <w:marLeft w:val="0"/>
                                                                                                          <w:marRight w:val="0"/>
                                                                                                          <w:marTop w:val="0"/>
                                                                                                          <w:marBottom w:val="0"/>
                                                                                                          <w:divBdr>
                                                                                                            <w:top w:val="single" w:sz="6" w:space="0" w:color="999999"/>
                                                                                                            <w:left w:val="single" w:sz="6" w:space="0" w:color="999999"/>
                                                                                                            <w:bottom w:val="single" w:sz="6" w:space="0" w:color="999999"/>
                                                                                                            <w:right w:val="single" w:sz="6" w:space="0" w:color="999999"/>
                                                                                                          </w:divBdr>
                                                                                                          <w:divsChild>
                                                                                                            <w:div w:id="1442070066">
                                                                                                              <w:marLeft w:val="0"/>
                                                                                                              <w:marRight w:val="0"/>
                                                                                                              <w:marTop w:val="0"/>
                                                                                                              <w:marBottom w:val="0"/>
                                                                                                              <w:divBdr>
                                                                                                                <w:top w:val="none" w:sz="0" w:space="0" w:color="auto"/>
                                                                                                                <w:left w:val="none" w:sz="0" w:space="0" w:color="auto"/>
                                                                                                                <w:bottom w:val="none" w:sz="0" w:space="0" w:color="auto"/>
                                                                                                                <w:right w:val="none" w:sz="0" w:space="0" w:color="auto"/>
                                                                                                              </w:divBdr>
                                                                                                              <w:divsChild>
                                                                                                                <w:div w:id="391120358">
                                                                                                                  <w:marLeft w:val="0"/>
                                                                                                                  <w:marRight w:val="0"/>
                                                                                                                  <w:marTop w:val="0"/>
                                                                                                                  <w:marBottom w:val="0"/>
                                                                                                                  <w:divBdr>
                                                                                                                    <w:top w:val="none" w:sz="0" w:space="0" w:color="auto"/>
                                                                                                                    <w:left w:val="none" w:sz="0" w:space="0" w:color="auto"/>
                                                                                                                    <w:bottom w:val="none" w:sz="0" w:space="0" w:color="auto"/>
                                                                                                                    <w:right w:val="none" w:sz="0" w:space="0" w:color="auto"/>
                                                                                                                  </w:divBdr>
                                                                                                                  <w:divsChild>
                                                                                                                    <w:div w:id="306201787">
                                                                                                                      <w:marLeft w:val="0"/>
                                                                                                                      <w:marRight w:val="0"/>
                                                                                                                      <w:marTop w:val="0"/>
                                                                                                                      <w:marBottom w:val="0"/>
                                                                                                                      <w:divBdr>
                                                                                                                        <w:top w:val="none" w:sz="0" w:space="0" w:color="auto"/>
                                                                                                                        <w:left w:val="none" w:sz="0" w:space="0" w:color="auto"/>
                                                                                                                        <w:bottom w:val="none" w:sz="0" w:space="0" w:color="auto"/>
                                                                                                                        <w:right w:val="none" w:sz="0" w:space="0" w:color="auto"/>
                                                                                                                      </w:divBdr>
                                                                                                                      <w:divsChild>
                                                                                                                        <w:div w:id="23482076">
                                                                                                                          <w:marLeft w:val="0"/>
                                                                                                                          <w:marRight w:val="0"/>
                                                                                                                          <w:marTop w:val="0"/>
                                                                                                                          <w:marBottom w:val="0"/>
                                                                                                                          <w:divBdr>
                                                                                                                            <w:top w:val="none" w:sz="0" w:space="0" w:color="auto"/>
                                                                                                                            <w:left w:val="none" w:sz="0" w:space="0" w:color="auto"/>
                                                                                                                            <w:bottom w:val="none" w:sz="0" w:space="0" w:color="auto"/>
                                                                                                                            <w:right w:val="none" w:sz="0" w:space="0" w:color="auto"/>
                                                                                                                          </w:divBdr>
                                                                                                                          <w:divsChild>
                                                                                                                            <w:div w:id="677541696">
                                                                                                                              <w:marLeft w:val="0"/>
                                                                                                                              <w:marRight w:val="0"/>
                                                                                                                              <w:marTop w:val="0"/>
                                                                                                                              <w:marBottom w:val="0"/>
                                                                                                                              <w:divBdr>
                                                                                                                                <w:top w:val="none" w:sz="0" w:space="0" w:color="auto"/>
                                                                                                                                <w:left w:val="none" w:sz="0" w:space="0" w:color="auto"/>
                                                                                                                                <w:bottom w:val="none" w:sz="0" w:space="0" w:color="auto"/>
                                                                                                                                <w:right w:val="none" w:sz="0" w:space="0" w:color="auto"/>
                                                                                                                              </w:divBdr>
                                                                                                                            </w:div>
                                                                                                                          </w:divsChild>
                                                                                                                        </w:div>
                                                                                                                        <w:div w:id="182402035">
                                                                                                                          <w:marLeft w:val="0"/>
                                                                                                                          <w:marRight w:val="0"/>
                                                                                                                          <w:marTop w:val="0"/>
                                                                                                                          <w:marBottom w:val="0"/>
                                                                                                                          <w:divBdr>
                                                                                                                            <w:top w:val="none" w:sz="0" w:space="0" w:color="auto"/>
                                                                                                                            <w:left w:val="none" w:sz="0" w:space="0" w:color="auto"/>
                                                                                                                            <w:bottom w:val="none" w:sz="0" w:space="0" w:color="auto"/>
                                                                                                                            <w:right w:val="none" w:sz="0" w:space="0" w:color="auto"/>
                                                                                                                          </w:divBdr>
                                                                                                                          <w:divsChild>
                                                                                                                            <w:div w:id="719329779">
                                                                                                                              <w:marLeft w:val="0"/>
                                                                                                                              <w:marRight w:val="0"/>
                                                                                                                              <w:marTop w:val="0"/>
                                                                                                                              <w:marBottom w:val="0"/>
                                                                                                                              <w:divBdr>
                                                                                                                                <w:top w:val="none" w:sz="0" w:space="0" w:color="auto"/>
                                                                                                                                <w:left w:val="none" w:sz="0" w:space="0" w:color="auto"/>
                                                                                                                                <w:bottom w:val="none" w:sz="0" w:space="0" w:color="auto"/>
                                                                                                                                <w:right w:val="none" w:sz="0" w:space="0" w:color="auto"/>
                                                                                                                              </w:divBdr>
                                                                                                                            </w:div>
                                                                                                                            <w:div w:id="1679849498">
                                                                                                                              <w:marLeft w:val="0"/>
                                                                                                                              <w:marRight w:val="0"/>
                                                                                                                              <w:marTop w:val="0"/>
                                                                                                                              <w:marBottom w:val="0"/>
                                                                                                                              <w:divBdr>
                                                                                                                                <w:top w:val="none" w:sz="0" w:space="0" w:color="auto"/>
                                                                                                                                <w:left w:val="none" w:sz="0" w:space="0" w:color="auto"/>
                                                                                                                                <w:bottom w:val="none" w:sz="0" w:space="0" w:color="auto"/>
                                                                                                                                <w:right w:val="none" w:sz="0" w:space="0" w:color="auto"/>
                                                                                                                              </w:divBdr>
                                                                                                                            </w:div>
                                                                                                                          </w:divsChild>
                                                                                                                        </w:div>
                                                                                                                        <w:div w:id="626620908">
                                                                                                                          <w:marLeft w:val="0"/>
                                                                                                                          <w:marRight w:val="0"/>
                                                                                                                          <w:marTop w:val="0"/>
                                                                                                                          <w:marBottom w:val="0"/>
                                                                                                                          <w:divBdr>
                                                                                                                            <w:top w:val="none" w:sz="0" w:space="0" w:color="auto"/>
                                                                                                                            <w:left w:val="none" w:sz="0" w:space="0" w:color="auto"/>
                                                                                                                            <w:bottom w:val="none" w:sz="0" w:space="0" w:color="auto"/>
                                                                                                                            <w:right w:val="none" w:sz="0" w:space="0" w:color="auto"/>
                                                                                                                          </w:divBdr>
                                                                                                                          <w:divsChild>
                                                                                                                            <w:div w:id="375083149">
                                                                                                                              <w:marLeft w:val="0"/>
                                                                                                                              <w:marRight w:val="0"/>
                                                                                                                              <w:marTop w:val="0"/>
                                                                                                                              <w:marBottom w:val="0"/>
                                                                                                                              <w:divBdr>
                                                                                                                                <w:top w:val="none" w:sz="0" w:space="0" w:color="auto"/>
                                                                                                                                <w:left w:val="none" w:sz="0" w:space="0" w:color="auto"/>
                                                                                                                                <w:bottom w:val="none" w:sz="0" w:space="0" w:color="auto"/>
                                                                                                                                <w:right w:val="none" w:sz="0" w:space="0" w:color="auto"/>
                                                                                                                              </w:divBdr>
                                                                                                                            </w:div>
                                                                                                                            <w:div w:id="1463620407">
                                                                                                                              <w:marLeft w:val="0"/>
                                                                                                                              <w:marRight w:val="0"/>
                                                                                                                              <w:marTop w:val="0"/>
                                                                                                                              <w:marBottom w:val="0"/>
                                                                                                                              <w:divBdr>
                                                                                                                                <w:top w:val="none" w:sz="0" w:space="0" w:color="auto"/>
                                                                                                                                <w:left w:val="none" w:sz="0" w:space="0" w:color="auto"/>
                                                                                                                                <w:bottom w:val="none" w:sz="0" w:space="0" w:color="auto"/>
                                                                                                                                <w:right w:val="none" w:sz="0" w:space="0" w:color="auto"/>
                                                                                                                              </w:divBdr>
                                                                                                                            </w:div>
                                                                                                                          </w:divsChild>
                                                                                                                        </w:div>
                                                                                                                        <w:div w:id="1622762078">
                                                                                                                          <w:marLeft w:val="0"/>
                                                                                                                          <w:marRight w:val="0"/>
                                                                                                                          <w:marTop w:val="0"/>
                                                                                                                          <w:marBottom w:val="0"/>
                                                                                                                          <w:divBdr>
                                                                                                                            <w:top w:val="none" w:sz="0" w:space="0" w:color="auto"/>
                                                                                                                            <w:left w:val="none" w:sz="0" w:space="0" w:color="auto"/>
                                                                                                                            <w:bottom w:val="none" w:sz="0" w:space="0" w:color="auto"/>
                                                                                                                            <w:right w:val="none" w:sz="0" w:space="0" w:color="auto"/>
                                                                                                                          </w:divBdr>
                                                                                                                          <w:divsChild>
                                                                                                                            <w:div w:id="298807496">
                                                                                                                              <w:marLeft w:val="0"/>
                                                                                                                              <w:marRight w:val="0"/>
                                                                                                                              <w:marTop w:val="0"/>
                                                                                                                              <w:marBottom w:val="0"/>
                                                                                                                              <w:divBdr>
                                                                                                                                <w:top w:val="none" w:sz="0" w:space="0" w:color="auto"/>
                                                                                                                                <w:left w:val="none" w:sz="0" w:space="0" w:color="auto"/>
                                                                                                                                <w:bottom w:val="none" w:sz="0" w:space="0" w:color="auto"/>
                                                                                                                                <w:right w:val="none" w:sz="0" w:space="0" w:color="auto"/>
                                                                                                                              </w:divBdr>
                                                                                                                            </w:div>
                                                                                                                            <w:div w:id="1562714607">
                                                                                                                              <w:marLeft w:val="0"/>
                                                                                                                              <w:marRight w:val="0"/>
                                                                                                                              <w:marTop w:val="0"/>
                                                                                                                              <w:marBottom w:val="0"/>
                                                                                                                              <w:divBdr>
                                                                                                                                <w:top w:val="none" w:sz="0" w:space="0" w:color="auto"/>
                                                                                                                                <w:left w:val="none" w:sz="0" w:space="0" w:color="auto"/>
                                                                                                                                <w:bottom w:val="none" w:sz="0" w:space="0" w:color="auto"/>
                                                                                                                                <w:right w:val="none" w:sz="0" w:space="0" w:color="auto"/>
                                                                                                                              </w:divBdr>
                                                                                                                            </w:div>
                                                                                                                          </w:divsChild>
                                                                                                                        </w:div>
                                                                                                                        <w:div w:id="1698002896">
                                                                                                                          <w:marLeft w:val="0"/>
                                                                                                                          <w:marRight w:val="0"/>
                                                                                                                          <w:marTop w:val="0"/>
                                                                                                                          <w:marBottom w:val="0"/>
                                                                                                                          <w:divBdr>
                                                                                                                            <w:top w:val="none" w:sz="0" w:space="0" w:color="auto"/>
                                                                                                                            <w:left w:val="none" w:sz="0" w:space="0" w:color="auto"/>
                                                                                                                            <w:bottom w:val="none" w:sz="0" w:space="0" w:color="auto"/>
                                                                                                                            <w:right w:val="none" w:sz="0" w:space="0" w:color="auto"/>
                                                                                                                          </w:divBdr>
                                                                                                                          <w:divsChild>
                                                                                                                            <w:div w:id="146673987">
                                                                                                                              <w:marLeft w:val="0"/>
                                                                                                                              <w:marRight w:val="0"/>
                                                                                                                              <w:marTop w:val="0"/>
                                                                                                                              <w:marBottom w:val="0"/>
                                                                                                                              <w:divBdr>
                                                                                                                                <w:top w:val="none" w:sz="0" w:space="0" w:color="auto"/>
                                                                                                                                <w:left w:val="none" w:sz="0" w:space="0" w:color="auto"/>
                                                                                                                                <w:bottom w:val="none" w:sz="0" w:space="0" w:color="auto"/>
                                                                                                                                <w:right w:val="none" w:sz="0" w:space="0" w:color="auto"/>
                                                                                                                              </w:divBdr>
                                                                                                                            </w:div>
                                                                                                                            <w:div w:id="862013057">
                                                                                                                              <w:marLeft w:val="0"/>
                                                                                                                              <w:marRight w:val="0"/>
                                                                                                                              <w:marTop w:val="0"/>
                                                                                                                              <w:marBottom w:val="0"/>
                                                                                                                              <w:divBdr>
                                                                                                                                <w:top w:val="none" w:sz="0" w:space="0" w:color="auto"/>
                                                                                                                                <w:left w:val="none" w:sz="0" w:space="0" w:color="auto"/>
                                                                                                                                <w:bottom w:val="none" w:sz="0" w:space="0" w:color="auto"/>
                                                                                                                                <w:right w:val="none" w:sz="0" w:space="0" w:color="auto"/>
                                                                                                                              </w:divBdr>
                                                                                                                            </w:div>
                                                                                                                          </w:divsChild>
                                                                                                                        </w:div>
                                                                                                                        <w:div w:id="1699550380">
                                                                                                                          <w:marLeft w:val="0"/>
                                                                                                                          <w:marRight w:val="0"/>
                                                                                                                          <w:marTop w:val="0"/>
                                                                                                                          <w:marBottom w:val="0"/>
                                                                                                                          <w:divBdr>
                                                                                                                            <w:top w:val="none" w:sz="0" w:space="0" w:color="auto"/>
                                                                                                                            <w:left w:val="none" w:sz="0" w:space="0" w:color="auto"/>
                                                                                                                            <w:bottom w:val="none" w:sz="0" w:space="0" w:color="auto"/>
                                                                                                                            <w:right w:val="none" w:sz="0" w:space="0" w:color="auto"/>
                                                                                                                          </w:divBdr>
                                                                                                                          <w:divsChild>
                                                                                                                            <w:div w:id="33628176">
                                                                                                                              <w:marLeft w:val="0"/>
                                                                                                                              <w:marRight w:val="0"/>
                                                                                                                              <w:marTop w:val="0"/>
                                                                                                                              <w:marBottom w:val="0"/>
                                                                                                                              <w:divBdr>
                                                                                                                                <w:top w:val="none" w:sz="0" w:space="0" w:color="auto"/>
                                                                                                                                <w:left w:val="none" w:sz="0" w:space="0" w:color="auto"/>
                                                                                                                                <w:bottom w:val="none" w:sz="0" w:space="0" w:color="auto"/>
                                                                                                                                <w:right w:val="none" w:sz="0" w:space="0" w:color="auto"/>
                                                                                                                              </w:divBdr>
                                                                                                                            </w:div>
                                                                                                                            <w:div w:id="473789968">
                                                                                                                              <w:marLeft w:val="0"/>
                                                                                                                              <w:marRight w:val="0"/>
                                                                                                                              <w:marTop w:val="0"/>
                                                                                                                              <w:marBottom w:val="0"/>
                                                                                                                              <w:divBdr>
                                                                                                                                <w:top w:val="none" w:sz="0" w:space="0" w:color="auto"/>
                                                                                                                                <w:left w:val="none" w:sz="0" w:space="0" w:color="auto"/>
                                                                                                                                <w:bottom w:val="none" w:sz="0" w:space="0" w:color="auto"/>
                                                                                                                                <w:right w:val="none" w:sz="0" w:space="0" w:color="auto"/>
                                                                                                                              </w:divBdr>
                                                                                                                            </w:div>
                                                                                                                          </w:divsChild>
                                                                                                                        </w:div>
                                                                                                                        <w:div w:id="1707220314">
                                                                                                                          <w:marLeft w:val="0"/>
                                                                                                                          <w:marRight w:val="0"/>
                                                                                                                          <w:marTop w:val="0"/>
                                                                                                                          <w:marBottom w:val="0"/>
                                                                                                                          <w:divBdr>
                                                                                                                            <w:top w:val="none" w:sz="0" w:space="0" w:color="auto"/>
                                                                                                                            <w:left w:val="none" w:sz="0" w:space="0" w:color="auto"/>
                                                                                                                            <w:bottom w:val="none" w:sz="0" w:space="0" w:color="auto"/>
                                                                                                                            <w:right w:val="none" w:sz="0" w:space="0" w:color="auto"/>
                                                                                                                          </w:divBdr>
                                                                                                                          <w:divsChild>
                                                                                                                            <w:div w:id="1464691939">
                                                                                                                              <w:marLeft w:val="0"/>
                                                                                                                              <w:marRight w:val="0"/>
                                                                                                                              <w:marTop w:val="0"/>
                                                                                                                              <w:marBottom w:val="0"/>
                                                                                                                              <w:divBdr>
                                                                                                                                <w:top w:val="none" w:sz="0" w:space="0" w:color="auto"/>
                                                                                                                                <w:left w:val="none" w:sz="0" w:space="0" w:color="auto"/>
                                                                                                                                <w:bottom w:val="none" w:sz="0" w:space="0" w:color="auto"/>
                                                                                                                                <w:right w:val="none" w:sz="0" w:space="0" w:color="auto"/>
                                                                                                                              </w:divBdr>
                                                                                                                            </w:div>
                                                                                                                            <w:div w:id="2073235296">
                                                                                                                              <w:marLeft w:val="0"/>
                                                                                                                              <w:marRight w:val="0"/>
                                                                                                                              <w:marTop w:val="0"/>
                                                                                                                              <w:marBottom w:val="0"/>
                                                                                                                              <w:divBdr>
                                                                                                                                <w:top w:val="none" w:sz="0" w:space="0" w:color="auto"/>
                                                                                                                                <w:left w:val="none" w:sz="0" w:space="0" w:color="auto"/>
                                                                                                                                <w:bottom w:val="none" w:sz="0" w:space="0" w:color="auto"/>
                                                                                                                                <w:right w:val="none" w:sz="0" w:space="0" w:color="auto"/>
                                                                                                                              </w:divBdr>
                                                                                                                            </w:div>
                                                                                                                          </w:divsChild>
                                                                                                                        </w:div>
                                                                                                                        <w:div w:id="1834712547">
                                                                                                                          <w:marLeft w:val="0"/>
                                                                                                                          <w:marRight w:val="0"/>
                                                                                                                          <w:marTop w:val="0"/>
                                                                                                                          <w:marBottom w:val="0"/>
                                                                                                                          <w:divBdr>
                                                                                                                            <w:top w:val="none" w:sz="0" w:space="0" w:color="auto"/>
                                                                                                                            <w:left w:val="none" w:sz="0" w:space="0" w:color="auto"/>
                                                                                                                            <w:bottom w:val="none" w:sz="0" w:space="0" w:color="auto"/>
                                                                                                                            <w:right w:val="none" w:sz="0" w:space="0" w:color="auto"/>
                                                                                                                          </w:divBdr>
                                                                                                                          <w:divsChild>
                                                                                                                            <w:div w:id="489520603">
                                                                                                                              <w:marLeft w:val="0"/>
                                                                                                                              <w:marRight w:val="0"/>
                                                                                                                              <w:marTop w:val="0"/>
                                                                                                                              <w:marBottom w:val="0"/>
                                                                                                                              <w:divBdr>
                                                                                                                                <w:top w:val="none" w:sz="0" w:space="0" w:color="auto"/>
                                                                                                                                <w:left w:val="none" w:sz="0" w:space="0" w:color="auto"/>
                                                                                                                                <w:bottom w:val="none" w:sz="0" w:space="0" w:color="auto"/>
                                                                                                                                <w:right w:val="none" w:sz="0" w:space="0" w:color="auto"/>
                                                                                                                              </w:divBdr>
                                                                                                                            </w:div>
                                                                                                                            <w:div w:id="15567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7033">
                                                                                                                      <w:marLeft w:val="0"/>
                                                                                                                      <w:marRight w:val="0"/>
                                                                                                                      <w:marTop w:val="0"/>
                                                                                                                      <w:marBottom w:val="0"/>
                                                                                                                      <w:divBdr>
                                                                                                                        <w:top w:val="none" w:sz="0" w:space="0" w:color="auto"/>
                                                                                                                        <w:left w:val="none" w:sz="0" w:space="0" w:color="auto"/>
                                                                                                                        <w:bottom w:val="none" w:sz="0" w:space="0" w:color="auto"/>
                                                                                                                        <w:right w:val="none" w:sz="0" w:space="0" w:color="auto"/>
                                                                                                                      </w:divBdr>
                                                                                                                      <w:divsChild>
                                                                                                                        <w:div w:id="20789505">
                                                                                                                          <w:marLeft w:val="0"/>
                                                                                                                          <w:marRight w:val="0"/>
                                                                                                                          <w:marTop w:val="0"/>
                                                                                                                          <w:marBottom w:val="0"/>
                                                                                                                          <w:divBdr>
                                                                                                                            <w:top w:val="none" w:sz="0" w:space="0" w:color="auto"/>
                                                                                                                            <w:left w:val="none" w:sz="0" w:space="0" w:color="auto"/>
                                                                                                                            <w:bottom w:val="none" w:sz="0" w:space="0" w:color="auto"/>
                                                                                                                            <w:right w:val="none" w:sz="0" w:space="0" w:color="auto"/>
                                                                                                                          </w:divBdr>
                                                                                                                          <w:divsChild>
                                                                                                                            <w:div w:id="715589989">
                                                                                                                              <w:marLeft w:val="0"/>
                                                                                                                              <w:marRight w:val="0"/>
                                                                                                                              <w:marTop w:val="0"/>
                                                                                                                              <w:marBottom w:val="0"/>
                                                                                                                              <w:divBdr>
                                                                                                                                <w:top w:val="none" w:sz="0" w:space="0" w:color="auto"/>
                                                                                                                                <w:left w:val="none" w:sz="0" w:space="0" w:color="auto"/>
                                                                                                                                <w:bottom w:val="none" w:sz="0" w:space="0" w:color="auto"/>
                                                                                                                                <w:right w:val="none" w:sz="0" w:space="0" w:color="auto"/>
                                                                                                                              </w:divBdr>
                                                                                                                            </w:div>
                                                                                                                            <w:div w:id="1297612998">
                                                                                                                              <w:marLeft w:val="0"/>
                                                                                                                              <w:marRight w:val="0"/>
                                                                                                                              <w:marTop w:val="0"/>
                                                                                                                              <w:marBottom w:val="0"/>
                                                                                                                              <w:divBdr>
                                                                                                                                <w:top w:val="none" w:sz="0" w:space="0" w:color="auto"/>
                                                                                                                                <w:left w:val="none" w:sz="0" w:space="0" w:color="auto"/>
                                                                                                                                <w:bottom w:val="none" w:sz="0" w:space="0" w:color="auto"/>
                                                                                                                                <w:right w:val="none" w:sz="0" w:space="0" w:color="auto"/>
                                                                                                                              </w:divBdr>
                                                                                                                            </w:div>
                                                                                                                          </w:divsChild>
                                                                                                                        </w:div>
                                                                                                                        <w:div w:id="860095608">
                                                                                                                          <w:marLeft w:val="0"/>
                                                                                                                          <w:marRight w:val="0"/>
                                                                                                                          <w:marTop w:val="0"/>
                                                                                                                          <w:marBottom w:val="0"/>
                                                                                                                          <w:divBdr>
                                                                                                                            <w:top w:val="none" w:sz="0" w:space="0" w:color="auto"/>
                                                                                                                            <w:left w:val="none" w:sz="0" w:space="0" w:color="auto"/>
                                                                                                                            <w:bottom w:val="none" w:sz="0" w:space="0" w:color="auto"/>
                                                                                                                            <w:right w:val="none" w:sz="0" w:space="0" w:color="auto"/>
                                                                                                                          </w:divBdr>
                                                                                                                          <w:divsChild>
                                                                                                                            <w:div w:id="712267644">
                                                                                                                              <w:marLeft w:val="0"/>
                                                                                                                              <w:marRight w:val="0"/>
                                                                                                                              <w:marTop w:val="0"/>
                                                                                                                              <w:marBottom w:val="0"/>
                                                                                                                              <w:divBdr>
                                                                                                                                <w:top w:val="none" w:sz="0" w:space="0" w:color="auto"/>
                                                                                                                                <w:left w:val="none" w:sz="0" w:space="0" w:color="auto"/>
                                                                                                                                <w:bottom w:val="none" w:sz="0" w:space="0" w:color="auto"/>
                                                                                                                                <w:right w:val="none" w:sz="0" w:space="0" w:color="auto"/>
                                                                                                                              </w:divBdr>
                                                                                                                            </w:div>
                                                                                                                            <w:div w:id="1649823991">
                                                                                                                              <w:marLeft w:val="0"/>
                                                                                                                              <w:marRight w:val="0"/>
                                                                                                                              <w:marTop w:val="0"/>
                                                                                                                              <w:marBottom w:val="0"/>
                                                                                                                              <w:divBdr>
                                                                                                                                <w:top w:val="none" w:sz="0" w:space="0" w:color="auto"/>
                                                                                                                                <w:left w:val="none" w:sz="0" w:space="0" w:color="auto"/>
                                                                                                                                <w:bottom w:val="none" w:sz="0" w:space="0" w:color="auto"/>
                                                                                                                                <w:right w:val="none" w:sz="0" w:space="0" w:color="auto"/>
                                                                                                                              </w:divBdr>
                                                                                                                            </w:div>
                                                                                                                          </w:divsChild>
                                                                                                                        </w:div>
                                                                                                                        <w:div w:id="935943038">
                                                                                                                          <w:marLeft w:val="0"/>
                                                                                                                          <w:marRight w:val="0"/>
                                                                                                                          <w:marTop w:val="0"/>
                                                                                                                          <w:marBottom w:val="0"/>
                                                                                                                          <w:divBdr>
                                                                                                                            <w:top w:val="none" w:sz="0" w:space="0" w:color="auto"/>
                                                                                                                            <w:left w:val="none" w:sz="0" w:space="0" w:color="auto"/>
                                                                                                                            <w:bottom w:val="none" w:sz="0" w:space="0" w:color="auto"/>
                                                                                                                            <w:right w:val="none" w:sz="0" w:space="0" w:color="auto"/>
                                                                                                                          </w:divBdr>
                                                                                                                          <w:divsChild>
                                                                                                                            <w:div w:id="1610552630">
                                                                                                                              <w:marLeft w:val="0"/>
                                                                                                                              <w:marRight w:val="0"/>
                                                                                                                              <w:marTop w:val="0"/>
                                                                                                                              <w:marBottom w:val="0"/>
                                                                                                                              <w:divBdr>
                                                                                                                                <w:top w:val="none" w:sz="0" w:space="0" w:color="auto"/>
                                                                                                                                <w:left w:val="none" w:sz="0" w:space="0" w:color="auto"/>
                                                                                                                                <w:bottom w:val="none" w:sz="0" w:space="0" w:color="auto"/>
                                                                                                                                <w:right w:val="none" w:sz="0" w:space="0" w:color="auto"/>
                                                                                                                              </w:divBdr>
                                                                                                                            </w:div>
                                                                                                                            <w:div w:id="1995062659">
                                                                                                                              <w:marLeft w:val="0"/>
                                                                                                                              <w:marRight w:val="0"/>
                                                                                                                              <w:marTop w:val="0"/>
                                                                                                                              <w:marBottom w:val="0"/>
                                                                                                                              <w:divBdr>
                                                                                                                                <w:top w:val="none" w:sz="0" w:space="0" w:color="auto"/>
                                                                                                                                <w:left w:val="none" w:sz="0" w:space="0" w:color="auto"/>
                                                                                                                                <w:bottom w:val="none" w:sz="0" w:space="0" w:color="auto"/>
                                                                                                                                <w:right w:val="none" w:sz="0" w:space="0" w:color="auto"/>
                                                                                                                              </w:divBdr>
                                                                                                                            </w:div>
                                                                                                                          </w:divsChild>
                                                                                                                        </w:div>
                                                                                                                        <w:div w:id="952711296">
                                                                                                                          <w:marLeft w:val="0"/>
                                                                                                                          <w:marRight w:val="0"/>
                                                                                                                          <w:marTop w:val="0"/>
                                                                                                                          <w:marBottom w:val="0"/>
                                                                                                                          <w:divBdr>
                                                                                                                            <w:top w:val="none" w:sz="0" w:space="0" w:color="auto"/>
                                                                                                                            <w:left w:val="none" w:sz="0" w:space="0" w:color="auto"/>
                                                                                                                            <w:bottom w:val="none" w:sz="0" w:space="0" w:color="auto"/>
                                                                                                                            <w:right w:val="none" w:sz="0" w:space="0" w:color="auto"/>
                                                                                                                          </w:divBdr>
                                                                                                                          <w:divsChild>
                                                                                                                            <w:div w:id="1138492484">
                                                                                                                              <w:marLeft w:val="0"/>
                                                                                                                              <w:marRight w:val="0"/>
                                                                                                                              <w:marTop w:val="0"/>
                                                                                                                              <w:marBottom w:val="0"/>
                                                                                                                              <w:divBdr>
                                                                                                                                <w:top w:val="none" w:sz="0" w:space="0" w:color="auto"/>
                                                                                                                                <w:left w:val="none" w:sz="0" w:space="0" w:color="auto"/>
                                                                                                                                <w:bottom w:val="none" w:sz="0" w:space="0" w:color="auto"/>
                                                                                                                                <w:right w:val="none" w:sz="0" w:space="0" w:color="auto"/>
                                                                                                                              </w:divBdr>
                                                                                                                            </w:div>
                                                                                                                          </w:divsChild>
                                                                                                                        </w:div>
                                                                                                                        <w:div w:id="1223977453">
                                                                                                                          <w:marLeft w:val="0"/>
                                                                                                                          <w:marRight w:val="0"/>
                                                                                                                          <w:marTop w:val="0"/>
                                                                                                                          <w:marBottom w:val="0"/>
                                                                                                                          <w:divBdr>
                                                                                                                            <w:top w:val="none" w:sz="0" w:space="0" w:color="auto"/>
                                                                                                                            <w:left w:val="none" w:sz="0" w:space="0" w:color="auto"/>
                                                                                                                            <w:bottom w:val="none" w:sz="0" w:space="0" w:color="auto"/>
                                                                                                                            <w:right w:val="none" w:sz="0" w:space="0" w:color="auto"/>
                                                                                                                          </w:divBdr>
                                                                                                                          <w:divsChild>
                                                                                                                            <w:div w:id="592516039">
                                                                                                                              <w:marLeft w:val="0"/>
                                                                                                                              <w:marRight w:val="0"/>
                                                                                                                              <w:marTop w:val="0"/>
                                                                                                                              <w:marBottom w:val="0"/>
                                                                                                                              <w:divBdr>
                                                                                                                                <w:top w:val="none" w:sz="0" w:space="0" w:color="auto"/>
                                                                                                                                <w:left w:val="none" w:sz="0" w:space="0" w:color="auto"/>
                                                                                                                                <w:bottom w:val="none" w:sz="0" w:space="0" w:color="auto"/>
                                                                                                                                <w:right w:val="none" w:sz="0" w:space="0" w:color="auto"/>
                                                                                                                              </w:divBdr>
                                                                                                                            </w:div>
                                                                                                                            <w:div w:id="842476084">
                                                                                                                              <w:marLeft w:val="0"/>
                                                                                                                              <w:marRight w:val="0"/>
                                                                                                                              <w:marTop w:val="0"/>
                                                                                                                              <w:marBottom w:val="0"/>
                                                                                                                              <w:divBdr>
                                                                                                                                <w:top w:val="none" w:sz="0" w:space="0" w:color="auto"/>
                                                                                                                                <w:left w:val="none" w:sz="0" w:space="0" w:color="auto"/>
                                                                                                                                <w:bottom w:val="none" w:sz="0" w:space="0" w:color="auto"/>
                                                                                                                                <w:right w:val="none" w:sz="0" w:space="0" w:color="auto"/>
                                                                                                                              </w:divBdr>
                                                                                                                            </w:div>
                                                                                                                          </w:divsChild>
                                                                                                                        </w:div>
                                                                                                                        <w:div w:id="1736782259">
                                                                                                                          <w:marLeft w:val="0"/>
                                                                                                                          <w:marRight w:val="0"/>
                                                                                                                          <w:marTop w:val="0"/>
                                                                                                                          <w:marBottom w:val="0"/>
                                                                                                                          <w:divBdr>
                                                                                                                            <w:top w:val="none" w:sz="0" w:space="0" w:color="auto"/>
                                                                                                                            <w:left w:val="none" w:sz="0" w:space="0" w:color="auto"/>
                                                                                                                            <w:bottom w:val="none" w:sz="0" w:space="0" w:color="auto"/>
                                                                                                                            <w:right w:val="none" w:sz="0" w:space="0" w:color="auto"/>
                                                                                                                          </w:divBdr>
                                                                                                                          <w:divsChild>
                                                                                                                            <w:div w:id="384187082">
                                                                                                                              <w:marLeft w:val="0"/>
                                                                                                                              <w:marRight w:val="0"/>
                                                                                                                              <w:marTop w:val="0"/>
                                                                                                                              <w:marBottom w:val="0"/>
                                                                                                                              <w:divBdr>
                                                                                                                                <w:top w:val="none" w:sz="0" w:space="0" w:color="auto"/>
                                                                                                                                <w:left w:val="none" w:sz="0" w:space="0" w:color="auto"/>
                                                                                                                                <w:bottom w:val="none" w:sz="0" w:space="0" w:color="auto"/>
                                                                                                                                <w:right w:val="none" w:sz="0" w:space="0" w:color="auto"/>
                                                                                                                              </w:divBdr>
                                                                                                                            </w:div>
                                                                                                                            <w:div w:id="1609848527">
                                                                                                                              <w:marLeft w:val="0"/>
                                                                                                                              <w:marRight w:val="0"/>
                                                                                                                              <w:marTop w:val="0"/>
                                                                                                                              <w:marBottom w:val="0"/>
                                                                                                                              <w:divBdr>
                                                                                                                                <w:top w:val="none" w:sz="0" w:space="0" w:color="auto"/>
                                                                                                                                <w:left w:val="none" w:sz="0" w:space="0" w:color="auto"/>
                                                                                                                                <w:bottom w:val="none" w:sz="0" w:space="0" w:color="auto"/>
                                                                                                                                <w:right w:val="none" w:sz="0" w:space="0" w:color="auto"/>
                                                                                                                              </w:divBdr>
                                                                                                                            </w:div>
                                                                                                                          </w:divsChild>
                                                                                                                        </w:div>
                                                                                                                        <w:div w:id="1884369659">
                                                                                                                          <w:marLeft w:val="0"/>
                                                                                                                          <w:marRight w:val="0"/>
                                                                                                                          <w:marTop w:val="0"/>
                                                                                                                          <w:marBottom w:val="0"/>
                                                                                                                          <w:divBdr>
                                                                                                                            <w:top w:val="none" w:sz="0" w:space="0" w:color="auto"/>
                                                                                                                            <w:left w:val="none" w:sz="0" w:space="0" w:color="auto"/>
                                                                                                                            <w:bottom w:val="none" w:sz="0" w:space="0" w:color="auto"/>
                                                                                                                            <w:right w:val="none" w:sz="0" w:space="0" w:color="auto"/>
                                                                                                                          </w:divBdr>
                                                                                                                          <w:divsChild>
                                                                                                                            <w:div w:id="1855149615">
                                                                                                                              <w:marLeft w:val="0"/>
                                                                                                                              <w:marRight w:val="0"/>
                                                                                                                              <w:marTop w:val="0"/>
                                                                                                                              <w:marBottom w:val="0"/>
                                                                                                                              <w:divBdr>
                                                                                                                                <w:top w:val="none" w:sz="0" w:space="0" w:color="auto"/>
                                                                                                                                <w:left w:val="none" w:sz="0" w:space="0" w:color="auto"/>
                                                                                                                                <w:bottom w:val="none" w:sz="0" w:space="0" w:color="auto"/>
                                                                                                                                <w:right w:val="none" w:sz="0" w:space="0" w:color="auto"/>
                                                                                                                              </w:divBdr>
                                                                                                                            </w:div>
                                                                                                                            <w:div w:id="212233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33283">
                                                                                                                  <w:marLeft w:val="0"/>
                                                                                                                  <w:marRight w:val="0"/>
                                                                                                                  <w:marTop w:val="0"/>
                                                                                                                  <w:marBottom w:val="0"/>
                                                                                                                  <w:divBdr>
                                                                                                                    <w:top w:val="none" w:sz="0" w:space="0" w:color="auto"/>
                                                                                                                    <w:left w:val="none" w:sz="0" w:space="0" w:color="auto"/>
                                                                                                                    <w:bottom w:val="none" w:sz="0" w:space="0" w:color="auto"/>
                                                                                                                    <w:right w:val="none" w:sz="0" w:space="0" w:color="auto"/>
                                                                                                                  </w:divBdr>
                                                                                                                </w:div>
                                                                                                                <w:div w:id="971011948">
                                                                                                                  <w:marLeft w:val="0"/>
                                                                                                                  <w:marRight w:val="0"/>
                                                                                                                  <w:marTop w:val="0"/>
                                                                                                                  <w:marBottom w:val="0"/>
                                                                                                                  <w:divBdr>
                                                                                                                    <w:top w:val="none" w:sz="0" w:space="0" w:color="auto"/>
                                                                                                                    <w:left w:val="none" w:sz="0" w:space="0" w:color="auto"/>
                                                                                                                    <w:bottom w:val="none" w:sz="0" w:space="0" w:color="auto"/>
                                                                                                                    <w:right w:val="none" w:sz="0" w:space="0" w:color="auto"/>
                                                                                                                  </w:divBdr>
                                                                                                                  <w:divsChild>
                                                                                                                    <w:div w:id="216820928">
                                                                                                                      <w:marLeft w:val="0"/>
                                                                                                                      <w:marRight w:val="0"/>
                                                                                                                      <w:marTop w:val="0"/>
                                                                                                                      <w:marBottom w:val="0"/>
                                                                                                                      <w:divBdr>
                                                                                                                        <w:top w:val="none" w:sz="0" w:space="0" w:color="auto"/>
                                                                                                                        <w:left w:val="none" w:sz="0" w:space="0" w:color="auto"/>
                                                                                                                        <w:bottom w:val="none" w:sz="0" w:space="0" w:color="auto"/>
                                                                                                                        <w:right w:val="none" w:sz="0" w:space="0" w:color="auto"/>
                                                                                                                      </w:divBdr>
                                                                                                                      <w:divsChild>
                                                                                                                        <w:div w:id="478351554">
                                                                                                                          <w:marLeft w:val="0"/>
                                                                                                                          <w:marRight w:val="0"/>
                                                                                                                          <w:marTop w:val="0"/>
                                                                                                                          <w:marBottom w:val="0"/>
                                                                                                                          <w:divBdr>
                                                                                                                            <w:top w:val="none" w:sz="0" w:space="0" w:color="auto"/>
                                                                                                                            <w:left w:val="none" w:sz="0" w:space="0" w:color="auto"/>
                                                                                                                            <w:bottom w:val="none" w:sz="0" w:space="0" w:color="auto"/>
                                                                                                                            <w:right w:val="none" w:sz="0" w:space="0" w:color="auto"/>
                                                                                                                          </w:divBdr>
                                                                                                                          <w:divsChild>
                                                                                                                            <w:div w:id="677073955">
                                                                                                                              <w:marLeft w:val="0"/>
                                                                                                                              <w:marRight w:val="0"/>
                                                                                                                              <w:marTop w:val="0"/>
                                                                                                                              <w:marBottom w:val="0"/>
                                                                                                                              <w:divBdr>
                                                                                                                                <w:top w:val="none" w:sz="0" w:space="0" w:color="auto"/>
                                                                                                                                <w:left w:val="none" w:sz="0" w:space="0" w:color="auto"/>
                                                                                                                                <w:bottom w:val="none" w:sz="0" w:space="0" w:color="auto"/>
                                                                                                                                <w:right w:val="none" w:sz="0" w:space="0" w:color="auto"/>
                                                                                                                              </w:divBdr>
                                                                                                                            </w:div>
                                                                                                                            <w:div w:id="1885172605">
                                                                                                                              <w:marLeft w:val="0"/>
                                                                                                                              <w:marRight w:val="0"/>
                                                                                                                              <w:marTop w:val="0"/>
                                                                                                                              <w:marBottom w:val="0"/>
                                                                                                                              <w:divBdr>
                                                                                                                                <w:top w:val="none" w:sz="0" w:space="0" w:color="auto"/>
                                                                                                                                <w:left w:val="none" w:sz="0" w:space="0" w:color="auto"/>
                                                                                                                                <w:bottom w:val="none" w:sz="0" w:space="0" w:color="auto"/>
                                                                                                                                <w:right w:val="none" w:sz="0" w:space="0" w:color="auto"/>
                                                                                                                              </w:divBdr>
                                                                                                                            </w:div>
                                                                                                                          </w:divsChild>
                                                                                                                        </w:div>
                                                                                                                        <w:div w:id="585309754">
                                                                                                                          <w:marLeft w:val="0"/>
                                                                                                                          <w:marRight w:val="0"/>
                                                                                                                          <w:marTop w:val="0"/>
                                                                                                                          <w:marBottom w:val="0"/>
                                                                                                                          <w:divBdr>
                                                                                                                            <w:top w:val="none" w:sz="0" w:space="0" w:color="auto"/>
                                                                                                                            <w:left w:val="none" w:sz="0" w:space="0" w:color="auto"/>
                                                                                                                            <w:bottom w:val="none" w:sz="0" w:space="0" w:color="auto"/>
                                                                                                                            <w:right w:val="none" w:sz="0" w:space="0" w:color="auto"/>
                                                                                                                          </w:divBdr>
                                                                                                                          <w:divsChild>
                                                                                                                            <w:div w:id="85007876">
                                                                                                                              <w:marLeft w:val="0"/>
                                                                                                                              <w:marRight w:val="0"/>
                                                                                                                              <w:marTop w:val="0"/>
                                                                                                                              <w:marBottom w:val="0"/>
                                                                                                                              <w:divBdr>
                                                                                                                                <w:top w:val="none" w:sz="0" w:space="0" w:color="auto"/>
                                                                                                                                <w:left w:val="none" w:sz="0" w:space="0" w:color="auto"/>
                                                                                                                                <w:bottom w:val="none" w:sz="0" w:space="0" w:color="auto"/>
                                                                                                                                <w:right w:val="none" w:sz="0" w:space="0" w:color="auto"/>
                                                                                                                              </w:divBdr>
                                                                                                                            </w:div>
                                                                                                                          </w:divsChild>
                                                                                                                        </w:div>
                                                                                                                        <w:div w:id="1201361323">
                                                                                                                          <w:marLeft w:val="0"/>
                                                                                                                          <w:marRight w:val="0"/>
                                                                                                                          <w:marTop w:val="0"/>
                                                                                                                          <w:marBottom w:val="0"/>
                                                                                                                          <w:divBdr>
                                                                                                                            <w:top w:val="none" w:sz="0" w:space="0" w:color="auto"/>
                                                                                                                            <w:left w:val="none" w:sz="0" w:space="0" w:color="auto"/>
                                                                                                                            <w:bottom w:val="none" w:sz="0" w:space="0" w:color="auto"/>
                                                                                                                            <w:right w:val="none" w:sz="0" w:space="0" w:color="auto"/>
                                                                                                                          </w:divBdr>
                                                                                                                          <w:divsChild>
                                                                                                                            <w:div w:id="583614499">
                                                                                                                              <w:marLeft w:val="0"/>
                                                                                                                              <w:marRight w:val="0"/>
                                                                                                                              <w:marTop w:val="0"/>
                                                                                                                              <w:marBottom w:val="0"/>
                                                                                                                              <w:divBdr>
                                                                                                                                <w:top w:val="none" w:sz="0" w:space="0" w:color="auto"/>
                                                                                                                                <w:left w:val="none" w:sz="0" w:space="0" w:color="auto"/>
                                                                                                                                <w:bottom w:val="none" w:sz="0" w:space="0" w:color="auto"/>
                                                                                                                                <w:right w:val="none" w:sz="0" w:space="0" w:color="auto"/>
                                                                                                                              </w:divBdr>
                                                                                                                            </w:div>
                                                                                                                            <w:div w:id="601453047">
                                                                                                                              <w:marLeft w:val="0"/>
                                                                                                                              <w:marRight w:val="0"/>
                                                                                                                              <w:marTop w:val="0"/>
                                                                                                                              <w:marBottom w:val="0"/>
                                                                                                                              <w:divBdr>
                                                                                                                                <w:top w:val="none" w:sz="0" w:space="0" w:color="auto"/>
                                                                                                                                <w:left w:val="none" w:sz="0" w:space="0" w:color="auto"/>
                                                                                                                                <w:bottom w:val="none" w:sz="0" w:space="0" w:color="auto"/>
                                                                                                                                <w:right w:val="none" w:sz="0" w:space="0" w:color="auto"/>
                                                                                                                              </w:divBdr>
                                                                                                                            </w:div>
                                                                                                                          </w:divsChild>
                                                                                                                        </w:div>
                                                                                                                        <w:div w:id="1224484143">
                                                                                                                          <w:marLeft w:val="0"/>
                                                                                                                          <w:marRight w:val="0"/>
                                                                                                                          <w:marTop w:val="0"/>
                                                                                                                          <w:marBottom w:val="0"/>
                                                                                                                          <w:divBdr>
                                                                                                                            <w:top w:val="none" w:sz="0" w:space="0" w:color="auto"/>
                                                                                                                            <w:left w:val="none" w:sz="0" w:space="0" w:color="auto"/>
                                                                                                                            <w:bottom w:val="none" w:sz="0" w:space="0" w:color="auto"/>
                                                                                                                            <w:right w:val="none" w:sz="0" w:space="0" w:color="auto"/>
                                                                                                                          </w:divBdr>
                                                                                                                          <w:divsChild>
                                                                                                                            <w:div w:id="1607274299">
                                                                                                                              <w:marLeft w:val="0"/>
                                                                                                                              <w:marRight w:val="0"/>
                                                                                                                              <w:marTop w:val="0"/>
                                                                                                                              <w:marBottom w:val="0"/>
                                                                                                                              <w:divBdr>
                                                                                                                                <w:top w:val="none" w:sz="0" w:space="0" w:color="auto"/>
                                                                                                                                <w:left w:val="none" w:sz="0" w:space="0" w:color="auto"/>
                                                                                                                                <w:bottom w:val="none" w:sz="0" w:space="0" w:color="auto"/>
                                                                                                                                <w:right w:val="none" w:sz="0" w:space="0" w:color="auto"/>
                                                                                                                              </w:divBdr>
                                                                                                                            </w:div>
                                                                                                                            <w:div w:id="1709604821">
                                                                                                                              <w:marLeft w:val="0"/>
                                                                                                                              <w:marRight w:val="0"/>
                                                                                                                              <w:marTop w:val="0"/>
                                                                                                                              <w:marBottom w:val="0"/>
                                                                                                                              <w:divBdr>
                                                                                                                                <w:top w:val="none" w:sz="0" w:space="0" w:color="auto"/>
                                                                                                                                <w:left w:val="none" w:sz="0" w:space="0" w:color="auto"/>
                                                                                                                                <w:bottom w:val="none" w:sz="0" w:space="0" w:color="auto"/>
                                                                                                                                <w:right w:val="none" w:sz="0" w:space="0" w:color="auto"/>
                                                                                                                              </w:divBdr>
                                                                                                                            </w:div>
                                                                                                                          </w:divsChild>
                                                                                                                        </w:div>
                                                                                                                        <w:div w:id="1587425177">
                                                                                                                          <w:marLeft w:val="0"/>
                                                                                                                          <w:marRight w:val="0"/>
                                                                                                                          <w:marTop w:val="0"/>
                                                                                                                          <w:marBottom w:val="0"/>
                                                                                                                          <w:divBdr>
                                                                                                                            <w:top w:val="none" w:sz="0" w:space="0" w:color="auto"/>
                                                                                                                            <w:left w:val="none" w:sz="0" w:space="0" w:color="auto"/>
                                                                                                                            <w:bottom w:val="none" w:sz="0" w:space="0" w:color="auto"/>
                                                                                                                            <w:right w:val="none" w:sz="0" w:space="0" w:color="auto"/>
                                                                                                                          </w:divBdr>
                                                                                                                          <w:divsChild>
                                                                                                                            <w:div w:id="534806426">
                                                                                                                              <w:marLeft w:val="0"/>
                                                                                                                              <w:marRight w:val="0"/>
                                                                                                                              <w:marTop w:val="0"/>
                                                                                                                              <w:marBottom w:val="0"/>
                                                                                                                              <w:divBdr>
                                                                                                                                <w:top w:val="none" w:sz="0" w:space="0" w:color="auto"/>
                                                                                                                                <w:left w:val="none" w:sz="0" w:space="0" w:color="auto"/>
                                                                                                                                <w:bottom w:val="none" w:sz="0" w:space="0" w:color="auto"/>
                                                                                                                                <w:right w:val="none" w:sz="0" w:space="0" w:color="auto"/>
                                                                                                                              </w:divBdr>
                                                                                                                            </w:div>
                                                                                                                            <w:div w:id="5631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2064">
                                                                                                                      <w:marLeft w:val="0"/>
                                                                                                                      <w:marRight w:val="0"/>
                                                                                                                      <w:marTop w:val="0"/>
                                                                                                                      <w:marBottom w:val="0"/>
                                                                                                                      <w:divBdr>
                                                                                                                        <w:top w:val="none" w:sz="0" w:space="0" w:color="auto"/>
                                                                                                                        <w:left w:val="none" w:sz="0" w:space="0" w:color="auto"/>
                                                                                                                        <w:bottom w:val="none" w:sz="0" w:space="0" w:color="auto"/>
                                                                                                                        <w:right w:val="none" w:sz="0" w:space="0" w:color="auto"/>
                                                                                                                      </w:divBdr>
                                                                                                                      <w:divsChild>
                                                                                                                        <w:div w:id="60949640">
                                                                                                                          <w:marLeft w:val="0"/>
                                                                                                                          <w:marRight w:val="0"/>
                                                                                                                          <w:marTop w:val="0"/>
                                                                                                                          <w:marBottom w:val="0"/>
                                                                                                                          <w:divBdr>
                                                                                                                            <w:top w:val="none" w:sz="0" w:space="0" w:color="auto"/>
                                                                                                                            <w:left w:val="none" w:sz="0" w:space="0" w:color="auto"/>
                                                                                                                            <w:bottom w:val="none" w:sz="0" w:space="0" w:color="auto"/>
                                                                                                                            <w:right w:val="none" w:sz="0" w:space="0" w:color="auto"/>
                                                                                                                          </w:divBdr>
                                                                                                                          <w:divsChild>
                                                                                                                            <w:div w:id="953944466">
                                                                                                                              <w:marLeft w:val="0"/>
                                                                                                                              <w:marRight w:val="0"/>
                                                                                                                              <w:marTop w:val="0"/>
                                                                                                                              <w:marBottom w:val="0"/>
                                                                                                                              <w:divBdr>
                                                                                                                                <w:top w:val="none" w:sz="0" w:space="0" w:color="auto"/>
                                                                                                                                <w:left w:val="none" w:sz="0" w:space="0" w:color="auto"/>
                                                                                                                                <w:bottom w:val="none" w:sz="0" w:space="0" w:color="auto"/>
                                                                                                                                <w:right w:val="none" w:sz="0" w:space="0" w:color="auto"/>
                                                                                                                              </w:divBdr>
                                                                                                                            </w:div>
                                                                                                                            <w:div w:id="972979095">
                                                                                                                              <w:marLeft w:val="0"/>
                                                                                                                              <w:marRight w:val="0"/>
                                                                                                                              <w:marTop w:val="0"/>
                                                                                                                              <w:marBottom w:val="0"/>
                                                                                                                              <w:divBdr>
                                                                                                                                <w:top w:val="none" w:sz="0" w:space="0" w:color="auto"/>
                                                                                                                                <w:left w:val="none" w:sz="0" w:space="0" w:color="auto"/>
                                                                                                                                <w:bottom w:val="none" w:sz="0" w:space="0" w:color="auto"/>
                                                                                                                                <w:right w:val="none" w:sz="0" w:space="0" w:color="auto"/>
                                                                                                                              </w:divBdr>
                                                                                                                            </w:div>
                                                                                                                          </w:divsChild>
                                                                                                                        </w:div>
                                                                                                                        <w:div w:id="658732043">
                                                                                                                          <w:marLeft w:val="0"/>
                                                                                                                          <w:marRight w:val="0"/>
                                                                                                                          <w:marTop w:val="0"/>
                                                                                                                          <w:marBottom w:val="0"/>
                                                                                                                          <w:divBdr>
                                                                                                                            <w:top w:val="none" w:sz="0" w:space="0" w:color="auto"/>
                                                                                                                            <w:left w:val="none" w:sz="0" w:space="0" w:color="auto"/>
                                                                                                                            <w:bottom w:val="none" w:sz="0" w:space="0" w:color="auto"/>
                                                                                                                            <w:right w:val="none" w:sz="0" w:space="0" w:color="auto"/>
                                                                                                                          </w:divBdr>
                                                                                                                          <w:divsChild>
                                                                                                                            <w:div w:id="76485612">
                                                                                                                              <w:marLeft w:val="0"/>
                                                                                                                              <w:marRight w:val="0"/>
                                                                                                                              <w:marTop w:val="0"/>
                                                                                                                              <w:marBottom w:val="0"/>
                                                                                                                              <w:divBdr>
                                                                                                                                <w:top w:val="none" w:sz="0" w:space="0" w:color="auto"/>
                                                                                                                                <w:left w:val="none" w:sz="0" w:space="0" w:color="auto"/>
                                                                                                                                <w:bottom w:val="none" w:sz="0" w:space="0" w:color="auto"/>
                                                                                                                                <w:right w:val="none" w:sz="0" w:space="0" w:color="auto"/>
                                                                                                                              </w:divBdr>
                                                                                                                            </w:div>
                                                                                                                            <w:div w:id="1176652956">
                                                                                                                              <w:marLeft w:val="0"/>
                                                                                                                              <w:marRight w:val="0"/>
                                                                                                                              <w:marTop w:val="0"/>
                                                                                                                              <w:marBottom w:val="0"/>
                                                                                                                              <w:divBdr>
                                                                                                                                <w:top w:val="none" w:sz="0" w:space="0" w:color="auto"/>
                                                                                                                                <w:left w:val="none" w:sz="0" w:space="0" w:color="auto"/>
                                                                                                                                <w:bottom w:val="none" w:sz="0" w:space="0" w:color="auto"/>
                                                                                                                                <w:right w:val="none" w:sz="0" w:space="0" w:color="auto"/>
                                                                                                                              </w:divBdr>
                                                                                                                            </w:div>
                                                                                                                          </w:divsChild>
                                                                                                                        </w:div>
                                                                                                                        <w:div w:id="697504808">
                                                                                                                          <w:marLeft w:val="0"/>
                                                                                                                          <w:marRight w:val="0"/>
                                                                                                                          <w:marTop w:val="0"/>
                                                                                                                          <w:marBottom w:val="0"/>
                                                                                                                          <w:divBdr>
                                                                                                                            <w:top w:val="none" w:sz="0" w:space="0" w:color="auto"/>
                                                                                                                            <w:left w:val="none" w:sz="0" w:space="0" w:color="auto"/>
                                                                                                                            <w:bottom w:val="none" w:sz="0" w:space="0" w:color="auto"/>
                                                                                                                            <w:right w:val="none" w:sz="0" w:space="0" w:color="auto"/>
                                                                                                                          </w:divBdr>
                                                                                                                          <w:divsChild>
                                                                                                                            <w:div w:id="1287782731">
                                                                                                                              <w:marLeft w:val="0"/>
                                                                                                                              <w:marRight w:val="0"/>
                                                                                                                              <w:marTop w:val="0"/>
                                                                                                                              <w:marBottom w:val="0"/>
                                                                                                                              <w:divBdr>
                                                                                                                                <w:top w:val="none" w:sz="0" w:space="0" w:color="auto"/>
                                                                                                                                <w:left w:val="none" w:sz="0" w:space="0" w:color="auto"/>
                                                                                                                                <w:bottom w:val="none" w:sz="0" w:space="0" w:color="auto"/>
                                                                                                                                <w:right w:val="none" w:sz="0" w:space="0" w:color="auto"/>
                                                                                                                              </w:divBdr>
                                                                                                                            </w:div>
                                                                                                                            <w:div w:id="1509756210">
                                                                                                                              <w:marLeft w:val="0"/>
                                                                                                                              <w:marRight w:val="0"/>
                                                                                                                              <w:marTop w:val="0"/>
                                                                                                                              <w:marBottom w:val="0"/>
                                                                                                                              <w:divBdr>
                                                                                                                                <w:top w:val="none" w:sz="0" w:space="0" w:color="auto"/>
                                                                                                                                <w:left w:val="none" w:sz="0" w:space="0" w:color="auto"/>
                                                                                                                                <w:bottom w:val="none" w:sz="0" w:space="0" w:color="auto"/>
                                                                                                                                <w:right w:val="none" w:sz="0" w:space="0" w:color="auto"/>
                                                                                                                              </w:divBdr>
                                                                                                                            </w:div>
                                                                                                                          </w:divsChild>
                                                                                                                        </w:div>
                                                                                                                        <w:div w:id="1559782330">
                                                                                                                          <w:marLeft w:val="0"/>
                                                                                                                          <w:marRight w:val="0"/>
                                                                                                                          <w:marTop w:val="0"/>
                                                                                                                          <w:marBottom w:val="0"/>
                                                                                                                          <w:divBdr>
                                                                                                                            <w:top w:val="none" w:sz="0" w:space="0" w:color="auto"/>
                                                                                                                            <w:left w:val="none" w:sz="0" w:space="0" w:color="auto"/>
                                                                                                                            <w:bottom w:val="none" w:sz="0" w:space="0" w:color="auto"/>
                                                                                                                            <w:right w:val="none" w:sz="0" w:space="0" w:color="auto"/>
                                                                                                                          </w:divBdr>
                                                                                                                          <w:divsChild>
                                                                                                                            <w:div w:id="1491675905">
                                                                                                                              <w:marLeft w:val="0"/>
                                                                                                                              <w:marRight w:val="0"/>
                                                                                                                              <w:marTop w:val="0"/>
                                                                                                                              <w:marBottom w:val="0"/>
                                                                                                                              <w:divBdr>
                                                                                                                                <w:top w:val="none" w:sz="0" w:space="0" w:color="auto"/>
                                                                                                                                <w:left w:val="none" w:sz="0" w:space="0" w:color="auto"/>
                                                                                                                                <w:bottom w:val="none" w:sz="0" w:space="0" w:color="auto"/>
                                                                                                                                <w:right w:val="none" w:sz="0" w:space="0" w:color="auto"/>
                                                                                                                              </w:divBdr>
                                                                                                                            </w:div>
                                                                                                                            <w:div w:id="1651137355">
                                                                                                                              <w:marLeft w:val="0"/>
                                                                                                                              <w:marRight w:val="0"/>
                                                                                                                              <w:marTop w:val="0"/>
                                                                                                                              <w:marBottom w:val="0"/>
                                                                                                                              <w:divBdr>
                                                                                                                                <w:top w:val="none" w:sz="0" w:space="0" w:color="auto"/>
                                                                                                                                <w:left w:val="none" w:sz="0" w:space="0" w:color="auto"/>
                                                                                                                                <w:bottom w:val="none" w:sz="0" w:space="0" w:color="auto"/>
                                                                                                                                <w:right w:val="none" w:sz="0" w:space="0" w:color="auto"/>
                                                                                                                              </w:divBdr>
                                                                                                                            </w:div>
                                                                                                                          </w:divsChild>
                                                                                                                        </w:div>
                                                                                                                        <w:div w:id="1855026112">
                                                                                                                          <w:marLeft w:val="0"/>
                                                                                                                          <w:marRight w:val="0"/>
                                                                                                                          <w:marTop w:val="0"/>
                                                                                                                          <w:marBottom w:val="0"/>
                                                                                                                          <w:divBdr>
                                                                                                                            <w:top w:val="none" w:sz="0" w:space="0" w:color="auto"/>
                                                                                                                            <w:left w:val="none" w:sz="0" w:space="0" w:color="auto"/>
                                                                                                                            <w:bottom w:val="none" w:sz="0" w:space="0" w:color="auto"/>
                                                                                                                            <w:right w:val="none" w:sz="0" w:space="0" w:color="auto"/>
                                                                                                                          </w:divBdr>
                                                                                                                          <w:divsChild>
                                                                                                                            <w:div w:id="1634749602">
                                                                                                                              <w:marLeft w:val="0"/>
                                                                                                                              <w:marRight w:val="0"/>
                                                                                                                              <w:marTop w:val="0"/>
                                                                                                                              <w:marBottom w:val="0"/>
                                                                                                                              <w:divBdr>
                                                                                                                                <w:top w:val="none" w:sz="0" w:space="0" w:color="auto"/>
                                                                                                                                <w:left w:val="none" w:sz="0" w:space="0" w:color="auto"/>
                                                                                                                                <w:bottom w:val="none" w:sz="0" w:space="0" w:color="auto"/>
                                                                                                                                <w:right w:val="none" w:sz="0" w:space="0" w:color="auto"/>
                                                                                                                              </w:divBdr>
                                                                                                                            </w:div>
                                                                                                                          </w:divsChild>
                                                                                                                        </w:div>
                                                                                                                        <w:div w:id="1950745346">
                                                                                                                          <w:marLeft w:val="0"/>
                                                                                                                          <w:marRight w:val="0"/>
                                                                                                                          <w:marTop w:val="0"/>
                                                                                                                          <w:marBottom w:val="0"/>
                                                                                                                          <w:divBdr>
                                                                                                                            <w:top w:val="none" w:sz="0" w:space="0" w:color="auto"/>
                                                                                                                            <w:left w:val="none" w:sz="0" w:space="0" w:color="auto"/>
                                                                                                                            <w:bottom w:val="none" w:sz="0" w:space="0" w:color="auto"/>
                                                                                                                            <w:right w:val="none" w:sz="0" w:space="0" w:color="auto"/>
                                                                                                                          </w:divBdr>
                                                                                                                          <w:divsChild>
                                                                                                                            <w:div w:id="110520263">
                                                                                                                              <w:marLeft w:val="0"/>
                                                                                                                              <w:marRight w:val="0"/>
                                                                                                                              <w:marTop w:val="0"/>
                                                                                                                              <w:marBottom w:val="0"/>
                                                                                                                              <w:divBdr>
                                                                                                                                <w:top w:val="none" w:sz="0" w:space="0" w:color="auto"/>
                                                                                                                                <w:left w:val="none" w:sz="0" w:space="0" w:color="auto"/>
                                                                                                                                <w:bottom w:val="none" w:sz="0" w:space="0" w:color="auto"/>
                                                                                                                                <w:right w:val="none" w:sz="0" w:space="0" w:color="auto"/>
                                                                                                                              </w:divBdr>
                                                                                                                            </w:div>
                                                                                                                            <w:div w:id="161883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423107">
                                                                                                  <w:marLeft w:val="0"/>
                                                                                                  <w:marRight w:val="0"/>
                                                                                                  <w:marTop w:val="0"/>
                                                                                                  <w:marBottom w:val="0"/>
                                                                                                  <w:divBdr>
                                                                                                    <w:top w:val="none" w:sz="0" w:space="0" w:color="auto"/>
                                                                                                    <w:left w:val="none" w:sz="0" w:space="0" w:color="auto"/>
                                                                                                    <w:bottom w:val="none" w:sz="0" w:space="0" w:color="auto"/>
                                                                                                    <w:right w:val="none" w:sz="0" w:space="0" w:color="auto"/>
                                                                                                  </w:divBdr>
                                                                                                  <w:divsChild>
                                                                                                    <w:div w:id="157427468">
                                                                                                      <w:marLeft w:val="150"/>
                                                                                                      <w:marRight w:val="150"/>
                                                                                                      <w:marTop w:val="150"/>
                                                                                                      <w:marBottom w:val="150"/>
                                                                                                      <w:divBdr>
                                                                                                        <w:top w:val="none" w:sz="0" w:space="0" w:color="auto"/>
                                                                                                        <w:left w:val="none" w:sz="0" w:space="0" w:color="auto"/>
                                                                                                        <w:bottom w:val="none" w:sz="0" w:space="0" w:color="auto"/>
                                                                                                        <w:right w:val="none" w:sz="0" w:space="0" w:color="auto"/>
                                                                                                      </w:divBdr>
                                                                                                      <w:divsChild>
                                                                                                        <w:div w:id="459764954">
                                                                                                          <w:marLeft w:val="0"/>
                                                                                                          <w:marRight w:val="0"/>
                                                                                                          <w:marTop w:val="0"/>
                                                                                                          <w:marBottom w:val="0"/>
                                                                                                          <w:divBdr>
                                                                                                            <w:top w:val="single" w:sz="6" w:space="0" w:color="999999"/>
                                                                                                            <w:left w:val="single" w:sz="6" w:space="0" w:color="999999"/>
                                                                                                            <w:bottom w:val="single" w:sz="6" w:space="0" w:color="999999"/>
                                                                                                            <w:right w:val="single" w:sz="6" w:space="0" w:color="999999"/>
                                                                                                          </w:divBdr>
                                                                                                          <w:divsChild>
                                                                                                            <w:div w:id="1487820063">
                                                                                                              <w:marLeft w:val="0"/>
                                                                                                              <w:marRight w:val="0"/>
                                                                                                              <w:marTop w:val="0"/>
                                                                                                              <w:marBottom w:val="0"/>
                                                                                                              <w:divBdr>
                                                                                                                <w:top w:val="single" w:sz="6" w:space="11" w:color="E5E5E5"/>
                                                                                                                <w:left w:val="none" w:sz="0" w:space="0" w:color="auto"/>
                                                                                                                <w:bottom w:val="none" w:sz="0" w:space="0" w:color="auto"/>
                                                                                                                <w:right w:val="none" w:sz="0" w:space="0" w:color="auto"/>
                                                                                                              </w:divBdr>
                                                                                                            </w:div>
                                                                                                            <w:div w:id="1587685037">
                                                                                                              <w:marLeft w:val="0"/>
                                                                                                              <w:marRight w:val="0"/>
                                                                                                              <w:marTop w:val="0"/>
                                                                                                              <w:marBottom w:val="0"/>
                                                                                                              <w:divBdr>
                                                                                                                <w:top w:val="none" w:sz="0" w:space="0" w:color="auto"/>
                                                                                                                <w:left w:val="none" w:sz="0" w:space="0" w:color="auto"/>
                                                                                                                <w:bottom w:val="none" w:sz="0" w:space="0" w:color="auto"/>
                                                                                                                <w:right w:val="none" w:sz="0" w:space="0" w:color="auto"/>
                                                                                                              </w:divBdr>
                                                                                                              <w:divsChild>
                                                                                                                <w:div w:id="676616475">
                                                                                                                  <w:marLeft w:val="0"/>
                                                                                                                  <w:marRight w:val="0"/>
                                                                                                                  <w:marTop w:val="0"/>
                                                                                                                  <w:marBottom w:val="225"/>
                                                                                                                  <w:divBdr>
                                                                                                                    <w:top w:val="none" w:sz="0" w:space="0" w:color="auto"/>
                                                                                                                    <w:left w:val="none" w:sz="0" w:space="0" w:color="auto"/>
                                                                                                                    <w:bottom w:val="none" w:sz="0" w:space="0" w:color="auto"/>
                                                                                                                    <w:right w:val="none" w:sz="0" w:space="0" w:color="auto"/>
                                                                                                                  </w:divBdr>
                                                                                                                </w:div>
                                                                                                                <w:div w:id="1141071162">
                                                                                                                  <w:marLeft w:val="0"/>
                                                                                                                  <w:marRight w:val="0"/>
                                                                                                                  <w:marTop w:val="0"/>
                                                                                                                  <w:marBottom w:val="225"/>
                                                                                                                  <w:divBdr>
                                                                                                                    <w:top w:val="none" w:sz="0" w:space="0" w:color="auto"/>
                                                                                                                    <w:left w:val="none" w:sz="0" w:space="0" w:color="auto"/>
                                                                                                                    <w:bottom w:val="none" w:sz="0" w:space="0" w:color="auto"/>
                                                                                                                    <w:right w:val="none" w:sz="0" w:space="0" w:color="auto"/>
                                                                                                                  </w:divBdr>
                                                                                                                </w:div>
                                                                                                                <w:div w:id="1900939610">
                                                                                                                  <w:marLeft w:val="0"/>
                                                                                                                  <w:marRight w:val="0"/>
                                                                                                                  <w:marTop w:val="0"/>
                                                                                                                  <w:marBottom w:val="0"/>
                                                                                                                  <w:divBdr>
                                                                                                                    <w:top w:val="none" w:sz="0" w:space="0" w:color="auto"/>
                                                                                                                    <w:left w:val="none" w:sz="0" w:space="0" w:color="auto"/>
                                                                                                                    <w:bottom w:val="none" w:sz="0" w:space="0" w:color="auto"/>
                                                                                                                    <w:right w:val="none" w:sz="0" w:space="0" w:color="auto"/>
                                                                                                                  </w:divBdr>
                                                                                                                </w:div>
                                                                                                              </w:divsChild>
                                                                                                            </w:div>
                                                                                                            <w:div w:id="1824925524">
                                                                                                              <w:marLeft w:val="0"/>
                                                                                                              <w:marRight w:val="0"/>
                                                                                                              <w:marTop w:val="0"/>
                                                                                                              <w:marBottom w:val="0"/>
                                                                                                              <w:divBdr>
                                                                                                                <w:top w:val="single" w:sz="6" w:space="0" w:color="FFFFFF"/>
                                                                                                                <w:left w:val="single" w:sz="6" w:space="12" w:color="FFFFFF"/>
                                                                                                                <w:bottom w:val="single" w:sz="6" w:space="0" w:color="FFFFFF"/>
                                                                                                                <w:right w:val="single" w:sz="6" w:space="12" w:color="FFFFFF"/>
                                                                                                              </w:divBdr>
                                                                                                            </w:div>
                                                                                                          </w:divsChild>
                                                                                                        </w:div>
                                                                                                      </w:divsChild>
                                                                                                    </w:div>
                                                                                                  </w:divsChild>
                                                                                                </w:div>
                                                                                              </w:divsChild>
                                                                                            </w:div>
                                                                                            <w:div w:id="1416970662">
                                                                                              <w:marLeft w:val="0"/>
                                                                                              <w:marRight w:val="0"/>
                                                                                              <w:marTop w:val="0"/>
                                                                                              <w:marBottom w:val="0"/>
                                                                                              <w:divBdr>
                                                                                                <w:top w:val="none" w:sz="0" w:space="0" w:color="auto"/>
                                                                                                <w:left w:val="none" w:sz="0" w:space="0" w:color="auto"/>
                                                                                                <w:bottom w:val="none" w:sz="0" w:space="0" w:color="auto"/>
                                                                                                <w:right w:val="none" w:sz="0" w:space="0" w:color="auto"/>
                                                                                              </w:divBdr>
                                                                                              <w:divsChild>
                                                                                                <w:div w:id="345644711">
                                                                                                  <w:marLeft w:val="0"/>
                                                                                                  <w:marRight w:val="0"/>
                                                                                                  <w:marTop w:val="0"/>
                                                                                                  <w:marBottom w:val="0"/>
                                                                                                  <w:divBdr>
                                                                                                    <w:top w:val="none" w:sz="0" w:space="0" w:color="auto"/>
                                                                                                    <w:left w:val="none" w:sz="0" w:space="0" w:color="auto"/>
                                                                                                    <w:bottom w:val="none" w:sz="0" w:space="0" w:color="auto"/>
                                                                                                    <w:right w:val="none" w:sz="0" w:space="0" w:color="auto"/>
                                                                                                  </w:divBdr>
                                                                                                  <w:divsChild>
                                                                                                    <w:div w:id="1615870543">
                                                                                                      <w:marLeft w:val="0"/>
                                                                                                      <w:marRight w:val="0"/>
                                                                                                      <w:marTop w:val="0"/>
                                                                                                      <w:marBottom w:val="0"/>
                                                                                                      <w:divBdr>
                                                                                                        <w:top w:val="none" w:sz="0" w:space="0" w:color="auto"/>
                                                                                                        <w:left w:val="none" w:sz="0" w:space="0" w:color="auto"/>
                                                                                                        <w:bottom w:val="none" w:sz="0" w:space="0" w:color="auto"/>
                                                                                                        <w:right w:val="none" w:sz="0" w:space="0" w:color="auto"/>
                                                                                                      </w:divBdr>
                                                                                                    </w:div>
                                                                                                  </w:divsChild>
                                                                                                </w:div>
                                                                                                <w:div w:id="356200892">
                                                                                                  <w:marLeft w:val="0"/>
                                                                                                  <w:marRight w:val="0"/>
                                                                                                  <w:marTop w:val="0"/>
                                                                                                  <w:marBottom w:val="0"/>
                                                                                                  <w:divBdr>
                                                                                                    <w:top w:val="none" w:sz="0" w:space="0" w:color="auto"/>
                                                                                                    <w:left w:val="none" w:sz="0" w:space="0" w:color="auto"/>
                                                                                                    <w:bottom w:val="none" w:sz="0" w:space="0" w:color="auto"/>
                                                                                                    <w:right w:val="none" w:sz="0" w:space="0" w:color="auto"/>
                                                                                                  </w:divBdr>
                                                                                                  <w:divsChild>
                                                                                                    <w:div w:id="1700621457">
                                                                                                      <w:marLeft w:val="0"/>
                                                                                                      <w:marRight w:val="0"/>
                                                                                                      <w:marTop w:val="0"/>
                                                                                                      <w:marBottom w:val="0"/>
                                                                                                      <w:divBdr>
                                                                                                        <w:top w:val="none" w:sz="0" w:space="0" w:color="auto"/>
                                                                                                        <w:left w:val="none" w:sz="0" w:space="0" w:color="auto"/>
                                                                                                        <w:bottom w:val="none" w:sz="0" w:space="0" w:color="auto"/>
                                                                                                        <w:right w:val="none" w:sz="0" w:space="0" w:color="auto"/>
                                                                                                      </w:divBdr>
                                                                                                    </w:div>
                                                                                                  </w:divsChild>
                                                                                                </w:div>
                                                                                                <w:div w:id="482552590">
                                                                                                  <w:marLeft w:val="0"/>
                                                                                                  <w:marRight w:val="0"/>
                                                                                                  <w:marTop w:val="0"/>
                                                                                                  <w:marBottom w:val="0"/>
                                                                                                  <w:divBdr>
                                                                                                    <w:top w:val="none" w:sz="0" w:space="0" w:color="auto"/>
                                                                                                    <w:left w:val="none" w:sz="0" w:space="0" w:color="auto"/>
                                                                                                    <w:bottom w:val="none" w:sz="0" w:space="0" w:color="auto"/>
                                                                                                    <w:right w:val="none" w:sz="0" w:space="0" w:color="auto"/>
                                                                                                  </w:divBdr>
                                                                                                  <w:divsChild>
                                                                                                    <w:div w:id="1193883973">
                                                                                                      <w:marLeft w:val="0"/>
                                                                                                      <w:marRight w:val="0"/>
                                                                                                      <w:marTop w:val="0"/>
                                                                                                      <w:marBottom w:val="0"/>
                                                                                                      <w:divBdr>
                                                                                                        <w:top w:val="none" w:sz="0" w:space="0" w:color="auto"/>
                                                                                                        <w:left w:val="none" w:sz="0" w:space="0" w:color="auto"/>
                                                                                                        <w:bottom w:val="none" w:sz="0" w:space="0" w:color="auto"/>
                                                                                                        <w:right w:val="none" w:sz="0" w:space="0" w:color="auto"/>
                                                                                                      </w:divBdr>
                                                                                                      <w:divsChild>
                                                                                                        <w:div w:id="404029599">
                                                                                                          <w:marLeft w:val="0"/>
                                                                                                          <w:marRight w:val="0"/>
                                                                                                          <w:marTop w:val="0"/>
                                                                                                          <w:marBottom w:val="0"/>
                                                                                                          <w:divBdr>
                                                                                                            <w:top w:val="none" w:sz="0" w:space="0" w:color="auto"/>
                                                                                                            <w:left w:val="none" w:sz="0" w:space="0" w:color="auto"/>
                                                                                                            <w:bottom w:val="none" w:sz="0" w:space="0" w:color="auto"/>
                                                                                                            <w:right w:val="none" w:sz="0" w:space="0" w:color="auto"/>
                                                                                                          </w:divBdr>
                                                                                                          <w:divsChild>
                                                                                                            <w:div w:id="2782177">
                                                                                                              <w:marLeft w:val="0"/>
                                                                                                              <w:marRight w:val="0"/>
                                                                                                              <w:marTop w:val="0"/>
                                                                                                              <w:marBottom w:val="0"/>
                                                                                                              <w:divBdr>
                                                                                                                <w:top w:val="none" w:sz="0" w:space="0" w:color="auto"/>
                                                                                                                <w:left w:val="none" w:sz="0" w:space="0" w:color="auto"/>
                                                                                                                <w:bottom w:val="none" w:sz="0" w:space="0" w:color="auto"/>
                                                                                                                <w:right w:val="none" w:sz="0" w:space="0" w:color="auto"/>
                                                                                                              </w:divBdr>
                                                                                                            </w:div>
                                                                                                            <w:div w:id="1947076001">
                                                                                                              <w:marLeft w:val="0"/>
                                                                                                              <w:marRight w:val="0"/>
                                                                                                              <w:marTop w:val="0"/>
                                                                                                              <w:marBottom w:val="0"/>
                                                                                                              <w:divBdr>
                                                                                                                <w:top w:val="none" w:sz="0" w:space="0" w:color="auto"/>
                                                                                                                <w:left w:val="none" w:sz="0" w:space="0" w:color="auto"/>
                                                                                                                <w:bottom w:val="none" w:sz="0" w:space="0" w:color="auto"/>
                                                                                                                <w:right w:val="none" w:sz="0" w:space="0" w:color="auto"/>
                                                                                                              </w:divBdr>
                                                                                                            </w:div>
                                                                                                          </w:divsChild>
                                                                                                        </w:div>
                                                                                                        <w:div w:id="1231888571">
                                                                                                          <w:marLeft w:val="0"/>
                                                                                                          <w:marRight w:val="0"/>
                                                                                                          <w:marTop w:val="0"/>
                                                                                                          <w:marBottom w:val="0"/>
                                                                                                          <w:divBdr>
                                                                                                            <w:top w:val="none" w:sz="0" w:space="0" w:color="auto"/>
                                                                                                            <w:left w:val="none" w:sz="0" w:space="0" w:color="auto"/>
                                                                                                            <w:bottom w:val="none" w:sz="0" w:space="0" w:color="auto"/>
                                                                                                            <w:right w:val="none" w:sz="0" w:space="0" w:color="auto"/>
                                                                                                          </w:divBdr>
                                                                                                          <w:divsChild>
                                                                                                            <w:div w:id="1422796668">
                                                                                                              <w:marLeft w:val="0"/>
                                                                                                              <w:marRight w:val="0"/>
                                                                                                              <w:marTop w:val="0"/>
                                                                                                              <w:marBottom w:val="0"/>
                                                                                                              <w:divBdr>
                                                                                                                <w:top w:val="none" w:sz="0" w:space="0" w:color="auto"/>
                                                                                                                <w:left w:val="none" w:sz="0" w:space="0" w:color="auto"/>
                                                                                                                <w:bottom w:val="none" w:sz="0" w:space="0" w:color="auto"/>
                                                                                                                <w:right w:val="none" w:sz="0" w:space="0" w:color="auto"/>
                                                                                                              </w:divBdr>
                                                                                                            </w:div>
                                                                                                            <w:div w:id="171700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91642">
                                                                                                  <w:marLeft w:val="0"/>
                                                                                                  <w:marRight w:val="0"/>
                                                                                                  <w:marTop w:val="0"/>
                                                                                                  <w:marBottom w:val="0"/>
                                                                                                  <w:divBdr>
                                                                                                    <w:top w:val="none" w:sz="0" w:space="0" w:color="auto"/>
                                                                                                    <w:left w:val="none" w:sz="0" w:space="0" w:color="auto"/>
                                                                                                    <w:bottom w:val="none" w:sz="0" w:space="0" w:color="auto"/>
                                                                                                    <w:right w:val="none" w:sz="0" w:space="0" w:color="auto"/>
                                                                                                  </w:divBdr>
                                                                                                  <w:divsChild>
                                                                                                    <w:div w:id="11657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75152549">
      <w:bodyDiv w:val="1"/>
      <w:marLeft w:val="0"/>
      <w:marRight w:val="0"/>
      <w:marTop w:val="0"/>
      <w:marBottom w:val="0"/>
      <w:divBdr>
        <w:top w:val="none" w:sz="0" w:space="0" w:color="auto"/>
        <w:left w:val="none" w:sz="0" w:space="0" w:color="auto"/>
        <w:bottom w:val="none" w:sz="0" w:space="0" w:color="auto"/>
        <w:right w:val="none" w:sz="0" w:space="0" w:color="auto"/>
      </w:divBdr>
      <w:divsChild>
        <w:div w:id="1707369985">
          <w:marLeft w:val="0"/>
          <w:marRight w:val="0"/>
          <w:marTop w:val="0"/>
          <w:marBottom w:val="0"/>
          <w:divBdr>
            <w:top w:val="none" w:sz="0" w:space="0" w:color="auto"/>
            <w:left w:val="none" w:sz="0" w:space="0" w:color="auto"/>
            <w:bottom w:val="none" w:sz="0" w:space="0" w:color="auto"/>
            <w:right w:val="none" w:sz="0" w:space="0" w:color="auto"/>
          </w:divBdr>
          <w:divsChild>
            <w:div w:id="1241017804">
              <w:marLeft w:val="0"/>
              <w:marRight w:val="0"/>
              <w:marTop w:val="0"/>
              <w:marBottom w:val="0"/>
              <w:divBdr>
                <w:top w:val="none" w:sz="0" w:space="0" w:color="auto"/>
                <w:left w:val="none" w:sz="0" w:space="0" w:color="auto"/>
                <w:bottom w:val="none" w:sz="0" w:space="0" w:color="auto"/>
                <w:right w:val="none" w:sz="0" w:space="0" w:color="auto"/>
              </w:divBdr>
              <w:divsChild>
                <w:div w:id="650912936">
                  <w:marLeft w:val="0"/>
                  <w:marRight w:val="0"/>
                  <w:marTop w:val="0"/>
                  <w:marBottom w:val="0"/>
                  <w:divBdr>
                    <w:top w:val="none" w:sz="0" w:space="0" w:color="auto"/>
                    <w:left w:val="none" w:sz="0" w:space="0" w:color="auto"/>
                    <w:bottom w:val="none" w:sz="0" w:space="0" w:color="auto"/>
                    <w:right w:val="none" w:sz="0" w:space="0" w:color="auto"/>
                  </w:divBdr>
                  <w:divsChild>
                    <w:div w:id="131946206">
                      <w:marLeft w:val="0"/>
                      <w:marRight w:val="0"/>
                      <w:marTop w:val="0"/>
                      <w:marBottom w:val="0"/>
                      <w:divBdr>
                        <w:top w:val="none" w:sz="0" w:space="0" w:color="auto"/>
                        <w:left w:val="none" w:sz="0" w:space="0" w:color="auto"/>
                        <w:bottom w:val="none" w:sz="0" w:space="0" w:color="auto"/>
                        <w:right w:val="none" w:sz="0" w:space="0" w:color="auto"/>
                      </w:divBdr>
                      <w:divsChild>
                        <w:div w:id="1525248719">
                          <w:marLeft w:val="0"/>
                          <w:marRight w:val="0"/>
                          <w:marTop w:val="0"/>
                          <w:marBottom w:val="0"/>
                          <w:divBdr>
                            <w:top w:val="none" w:sz="0" w:space="0" w:color="auto"/>
                            <w:left w:val="none" w:sz="0" w:space="0" w:color="auto"/>
                            <w:bottom w:val="none" w:sz="0" w:space="0" w:color="auto"/>
                            <w:right w:val="none" w:sz="0" w:space="0" w:color="auto"/>
                          </w:divBdr>
                          <w:divsChild>
                            <w:div w:id="80180211">
                              <w:marLeft w:val="0"/>
                              <w:marRight w:val="0"/>
                              <w:marTop w:val="0"/>
                              <w:marBottom w:val="0"/>
                              <w:divBdr>
                                <w:top w:val="none" w:sz="0" w:space="0" w:color="auto"/>
                                <w:left w:val="none" w:sz="0" w:space="0" w:color="auto"/>
                                <w:bottom w:val="none" w:sz="0" w:space="0" w:color="auto"/>
                                <w:right w:val="none" w:sz="0" w:space="0" w:color="auto"/>
                              </w:divBdr>
                              <w:divsChild>
                                <w:div w:id="396709904">
                                  <w:marLeft w:val="0"/>
                                  <w:marRight w:val="0"/>
                                  <w:marTop w:val="0"/>
                                  <w:marBottom w:val="0"/>
                                  <w:divBdr>
                                    <w:top w:val="none" w:sz="0" w:space="0" w:color="auto"/>
                                    <w:left w:val="none" w:sz="0" w:space="0" w:color="auto"/>
                                    <w:bottom w:val="none" w:sz="0" w:space="0" w:color="auto"/>
                                    <w:right w:val="none" w:sz="0" w:space="0" w:color="auto"/>
                                  </w:divBdr>
                                  <w:divsChild>
                                    <w:div w:id="116872559">
                                      <w:marLeft w:val="0"/>
                                      <w:marRight w:val="0"/>
                                      <w:marTop w:val="0"/>
                                      <w:marBottom w:val="0"/>
                                      <w:divBdr>
                                        <w:top w:val="none" w:sz="0" w:space="0" w:color="auto"/>
                                        <w:left w:val="none" w:sz="0" w:space="0" w:color="auto"/>
                                        <w:bottom w:val="none" w:sz="0" w:space="0" w:color="auto"/>
                                        <w:right w:val="none" w:sz="0" w:space="0" w:color="auto"/>
                                      </w:divBdr>
                                      <w:divsChild>
                                        <w:div w:id="1802071418">
                                          <w:marLeft w:val="0"/>
                                          <w:marRight w:val="0"/>
                                          <w:marTop w:val="0"/>
                                          <w:marBottom w:val="0"/>
                                          <w:divBdr>
                                            <w:top w:val="none" w:sz="0" w:space="0" w:color="auto"/>
                                            <w:left w:val="none" w:sz="0" w:space="0" w:color="auto"/>
                                            <w:bottom w:val="none" w:sz="0" w:space="0" w:color="auto"/>
                                            <w:right w:val="none" w:sz="0" w:space="0" w:color="auto"/>
                                          </w:divBdr>
                                          <w:divsChild>
                                            <w:div w:id="1971084687">
                                              <w:marLeft w:val="0"/>
                                              <w:marRight w:val="0"/>
                                              <w:marTop w:val="0"/>
                                              <w:marBottom w:val="0"/>
                                              <w:divBdr>
                                                <w:top w:val="single" w:sz="6" w:space="0" w:color="E5E5E5"/>
                                                <w:left w:val="single" w:sz="6" w:space="0" w:color="E5E5E5"/>
                                                <w:bottom w:val="single" w:sz="6" w:space="0" w:color="E5E5E5"/>
                                                <w:right w:val="single" w:sz="6" w:space="0" w:color="E5E5E5"/>
                                              </w:divBdr>
                                              <w:divsChild>
                                                <w:div w:id="1485274077">
                                                  <w:marLeft w:val="0"/>
                                                  <w:marRight w:val="0"/>
                                                  <w:marTop w:val="0"/>
                                                  <w:marBottom w:val="0"/>
                                                  <w:divBdr>
                                                    <w:top w:val="single" w:sz="6" w:space="0" w:color="E5E5E5"/>
                                                    <w:left w:val="none" w:sz="0" w:space="0" w:color="auto"/>
                                                    <w:bottom w:val="none" w:sz="0" w:space="0" w:color="auto"/>
                                                    <w:right w:val="none" w:sz="0" w:space="0" w:color="auto"/>
                                                  </w:divBdr>
                                                  <w:divsChild>
                                                    <w:div w:id="440227855">
                                                      <w:marLeft w:val="0"/>
                                                      <w:marRight w:val="0"/>
                                                      <w:marTop w:val="0"/>
                                                      <w:marBottom w:val="0"/>
                                                      <w:divBdr>
                                                        <w:top w:val="none" w:sz="0" w:space="0" w:color="auto"/>
                                                        <w:left w:val="none" w:sz="0" w:space="0" w:color="auto"/>
                                                        <w:bottom w:val="none" w:sz="0" w:space="0" w:color="auto"/>
                                                        <w:right w:val="none" w:sz="0" w:space="0" w:color="auto"/>
                                                      </w:divBdr>
                                                      <w:divsChild>
                                                        <w:div w:id="2088068454">
                                                          <w:marLeft w:val="0"/>
                                                          <w:marRight w:val="0"/>
                                                          <w:marTop w:val="0"/>
                                                          <w:marBottom w:val="0"/>
                                                          <w:divBdr>
                                                            <w:top w:val="none" w:sz="0" w:space="0" w:color="auto"/>
                                                            <w:left w:val="none" w:sz="0" w:space="0" w:color="auto"/>
                                                            <w:bottom w:val="none" w:sz="0" w:space="0" w:color="auto"/>
                                                            <w:right w:val="none" w:sz="0" w:space="0" w:color="auto"/>
                                                          </w:divBdr>
                                                          <w:divsChild>
                                                            <w:div w:id="1198157111">
                                                              <w:marLeft w:val="0"/>
                                                              <w:marRight w:val="0"/>
                                                              <w:marTop w:val="0"/>
                                                              <w:marBottom w:val="0"/>
                                                              <w:divBdr>
                                                                <w:top w:val="none" w:sz="0" w:space="0" w:color="auto"/>
                                                                <w:left w:val="none" w:sz="0" w:space="0" w:color="auto"/>
                                                                <w:bottom w:val="none" w:sz="0" w:space="0" w:color="auto"/>
                                                                <w:right w:val="none" w:sz="0" w:space="0" w:color="auto"/>
                                                              </w:divBdr>
                                                              <w:divsChild>
                                                                <w:div w:id="1613632412">
                                                                  <w:marLeft w:val="0"/>
                                                                  <w:marRight w:val="0"/>
                                                                  <w:marTop w:val="0"/>
                                                                  <w:marBottom w:val="0"/>
                                                                  <w:divBdr>
                                                                    <w:top w:val="none" w:sz="0" w:space="0" w:color="auto"/>
                                                                    <w:left w:val="none" w:sz="0" w:space="0" w:color="auto"/>
                                                                    <w:bottom w:val="none" w:sz="0" w:space="0" w:color="auto"/>
                                                                    <w:right w:val="none" w:sz="0" w:space="0" w:color="auto"/>
                                                                  </w:divBdr>
                                                                  <w:divsChild>
                                                                    <w:div w:id="472218725">
                                                                      <w:marLeft w:val="0"/>
                                                                      <w:marRight w:val="0"/>
                                                                      <w:marTop w:val="0"/>
                                                                      <w:marBottom w:val="0"/>
                                                                      <w:divBdr>
                                                                        <w:top w:val="none" w:sz="0" w:space="0" w:color="auto"/>
                                                                        <w:left w:val="none" w:sz="0" w:space="0" w:color="auto"/>
                                                                        <w:bottom w:val="none" w:sz="0" w:space="0" w:color="auto"/>
                                                                        <w:right w:val="none" w:sz="0" w:space="0" w:color="auto"/>
                                                                      </w:divBdr>
                                                                      <w:divsChild>
                                                                        <w:div w:id="969096651">
                                                                          <w:marLeft w:val="120"/>
                                                                          <w:marRight w:val="75"/>
                                                                          <w:marTop w:val="90"/>
                                                                          <w:marBottom w:val="90"/>
                                                                          <w:divBdr>
                                                                            <w:top w:val="none" w:sz="0" w:space="0" w:color="auto"/>
                                                                            <w:left w:val="none" w:sz="0" w:space="0" w:color="auto"/>
                                                                            <w:bottom w:val="none" w:sz="0" w:space="0" w:color="auto"/>
                                                                            <w:right w:val="none" w:sz="0" w:space="0" w:color="auto"/>
                                                                          </w:divBdr>
                                                                          <w:divsChild>
                                                                            <w:div w:id="1159035227">
                                                                              <w:marLeft w:val="0"/>
                                                                              <w:marRight w:val="0"/>
                                                                              <w:marTop w:val="0"/>
                                                                              <w:marBottom w:val="0"/>
                                                                              <w:divBdr>
                                                                                <w:top w:val="none" w:sz="0" w:space="0" w:color="auto"/>
                                                                                <w:left w:val="none" w:sz="0" w:space="0" w:color="auto"/>
                                                                                <w:bottom w:val="none" w:sz="0" w:space="0" w:color="auto"/>
                                                                                <w:right w:val="none" w:sz="0" w:space="0" w:color="auto"/>
                                                                              </w:divBdr>
                                                                              <w:divsChild>
                                                                                <w:div w:id="78911324">
                                                                                  <w:marLeft w:val="75"/>
                                                                                  <w:marRight w:val="75"/>
                                                                                  <w:marTop w:val="0"/>
                                                                                  <w:marBottom w:val="180"/>
                                                                                  <w:divBdr>
                                                                                    <w:top w:val="none" w:sz="0" w:space="0" w:color="auto"/>
                                                                                    <w:left w:val="none" w:sz="0" w:space="0" w:color="auto"/>
                                                                                    <w:bottom w:val="none" w:sz="0" w:space="0" w:color="auto"/>
                                                                                    <w:right w:val="none" w:sz="0" w:space="0" w:color="auto"/>
                                                                                  </w:divBdr>
                                                                                  <w:divsChild>
                                                                                    <w:div w:id="1766882670">
                                                                                      <w:marLeft w:val="0"/>
                                                                                      <w:marRight w:val="0"/>
                                                                                      <w:marTop w:val="0"/>
                                                                                      <w:marBottom w:val="0"/>
                                                                                      <w:divBdr>
                                                                                        <w:top w:val="none" w:sz="0" w:space="0" w:color="auto"/>
                                                                                        <w:left w:val="none" w:sz="0" w:space="0" w:color="auto"/>
                                                                                        <w:bottom w:val="none" w:sz="0" w:space="0" w:color="auto"/>
                                                                                        <w:right w:val="none" w:sz="0" w:space="0" w:color="auto"/>
                                                                                      </w:divBdr>
                                                                                      <w:divsChild>
                                                                                        <w:div w:id="1589847169">
                                                                                          <w:marLeft w:val="0"/>
                                                                                          <w:marRight w:val="0"/>
                                                                                          <w:marTop w:val="0"/>
                                                                                          <w:marBottom w:val="0"/>
                                                                                          <w:divBdr>
                                                                                            <w:top w:val="single" w:sz="6" w:space="0" w:color="A9A9A9"/>
                                                                                            <w:left w:val="single" w:sz="6" w:space="0" w:color="A9A9A9"/>
                                                                                            <w:bottom w:val="single" w:sz="6" w:space="0" w:color="A9A9A9"/>
                                                                                            <w:right w:val="single" w:sz="6" w:space="0" w:color="A9A9A9"/>
                                                                                          </w:divBdr>
                                                                                          <w:divsChild>
                                                                                            <w:div w:id="132412143">
                                                                                              <w:marLeft w:val="0"/>
                                                                                              <w:marRight w:val="0"/>
                                                                                              <w:marTop w:val="0"/>
                                                                                              <w:marBottom w:val="0"/>
                                                                                              <w:divBdr>
                                                                                                <w:top w:val="none" w:sz="0" w:space="0" w:color="auto"/>
                                                                                                <w:left w:val="none" w:sz="0" w:space="0" w:color="auto"/>
                                                                                                <w:bottom w:val="none" w:sz="0" w:space="0" w:color="auto"/>
                                                                                                <w:right w:val="none" w:sz="0" w:space="0" w:color="auto"/>
                                                                                              </w:divBdr>
                                                                                              <w:divsChild>
                                                                                                <w:div w:id="652485859">
                                                                                                  <w:marLeft w:val="0"/>
                                                                                                  <w:marRight w:val="0"/>
                                                                                                  <w:marTop w:val="0"/>
                                                                                                  <w:marBottom w:val="0"/>
                                                                                                  <w:divBdr>
                                                                                                    <w:top w:val="none" w:sz="0" w:space="0" w:color="auto"/>
                                                                                                    <w:left w:val="none" w:sz="0" w:space="0" w:color="auto"/>
                                                                                                    <w:bottom w:val="none" w:sz="0" w:space="0" w:color="auto"/>
                                                                                                    <w:right w:val="none" w:sz="0" w:space="0" w:color="auto"/>
                                                                                                  </w:divBdr>
                                                                                                </w:div>
                                                                                                <w:div w:id="996806410">
                                                                                                  <w:marLeft w:val="0"/>
                                                                                                  <w:marRight w:val="0"/>
                                                                                                  <w:marTop w:val="0"/>
                                                                                                  <w:marBottom w:val="0"/>
                                                                                                  <w:divBdr>
                                                                                                    <w:top w:val="none" w:sz="0" w:space="0" w:color="auto"/>
                                                                                                    <w:left w:val="none" w:sz="0" w:space="0" w:color="auto"/>
                                                                                                    <w:bottom w:val="none" w:sz="0" w:space="0" w:color="auto"/>
                                                                                                    <w:right w:val="none" w:sz="0" w:space="0" w:color="auto"/>
                                                                                                  </w:divBdr>
                                                                                                </w:div>
                                                                                                <w:div w:id="1052577867">
                                                                                                  <w:marLeft w:val="0"/>
                                                                                                  <w:marRight w:val="0"/>
                                                                                                  <w:marTop w:val="0"/>
                                                                                                  <w:marBottom w:val="0"/>
                                                                                                  <w:divBdr>
                                                                                                    <w:top w:val="none" w:sz="0" w:space="0" w:color="auto"/>
                                                                                                    <w:left w:val="none" w:sz="0" w:space="0" w:color="auto"/>
                                                                                                    <w:bottom w:val="none" w:sz="0" w:space="0" w:color="auto"/>
                                                                                                    <w:right w:val="none" w:sz="0" w:space="0" w:color="auto"/>
                                                                                                  </w:divBdr>
                                                                                                  <w:divsChild>
                                                                                                    <w:div w:id="347099438">
                                                                                                      <w:marLeft w:val="0"/>
                                                                                                      <w:marRight w:val="0"/>
                                                                                                      <w:marTop w:val="0"/>
                                                                                                      <w:marBottom w:val="0"/>
                                                                                                      <w:divBdr>
                                                                                                        <w:top w:val="none" w:sz="0" w:space="0" w:color="auto"/>
                                                                                                        <w:left w:val="none" w:sz="0" w:space="0" w:color="auto"/>
                                                                                                        <w:bottom w:val="none" w:sz="0" w:space="0" w:color="auto"/>
                                                                                                        <w:right w:val="none" w:sz="0" w:space="0" w:color="auto"/>
                                                                                                      </w:divBdr>
                                                                                                      <w:divsChild>
                                                                                                        <w:div w:id="211508011">
                                                                                                          <w:marLeft w:val="0"/>
                                                                                                          <w:marRight w:val="0"/>
                                                                                                          <w:marTop w:val="0"/>
                                                                                                          <w:marBottom w:val="0"/>
                                                                                                          <w:divBdr>
                                                                                                            <w:top w:val="none" w:sz="0" w:space="0" w:color="auto"/>
                                                                                                            <w:left w:val="none" w:sz="0" w:space="0" w:color="auto"/>
                                                                                                            <w:bottom w:val="none" w:sz="0" w:space="0" w:color="auto"/>
                                                                                                            <w:right w:val="none" w:sz="0" w:space="0" w:color="auto"/>
                                                                                                          </w:divBdr>
                                                                                                        </w:div>
                                                                                                      </w:divsChild>
                                                                                                    </w:div>
                                                                                                    <w:div w:id="1845974784">
                                                                                                      <w:marLeft w:val="0"/>
                                                                                                      <w:marRight w:val="0"/>
                                                                                                      <w:marTop w:val="0"/>
                                                                                                      <w:marBottom w:val="0"/>
                                                                                                      <w:divBdr>
                                                                                                        <w:top w:val="none" w:sz="0" w:space="0" w:color="auto"/>
                                                                                                        <w:left w:val="none" w:sz="0" w:space="0" w:color="auto"/>
                                                                                                        <w:bottom w:val="none" w:sz="0" w:space="0" w:color="auto"/>
                                                                                                        <w:right w:val="none" w:sz="0" w:space="0" w:color="auto"/>
                                                                                                      </w:divBdr>
                                                                                                      <w:divsChild>
                                                                                                        <w:div w:id="909538588">
                                                                                                          <w:marLeft w:val="0"/>
                                                                                                          <w:marRight w:val="0"/>
                                                                                                          <w:marTop w:val="0"/>
                                                                                                          <w:marBottom w:val="0"/>
                                                                                                          <w:divBdr>
                                                                                                            <w:top w:val="none" w:sz="0" w:space="0" w:color="auto"/>
                                                                                                            <w:left w:val="none" w:sz="0" w:space="0" w:color="auto"/>
                                                                                                            <w:bottom w:val="none" w:sz="0" w:space="0" w:color="auto"/>
                                                                                                            <w:right w:val="none" w:sz="0" w:space="0" w:color="auto"/>
                                                                                                          </w:divBdr>
                                                                                                          <w:divsChild>
                                                                                                            <w:div w:id="174360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533702">
                                                                                              <w:marLeft w:val="0"/>
                                                                                              <w:marRight w:val="0"/>
                                                                                              <w:marTop w:val="0"/>
                                                                                              <w:marBottom w:val="0"/>
                                                                                              <w:divBdr>
                                                                                                <w:top w:val="none" w:sz="0" w:space="0" w:color="auto"/>
                                                                                                <w:left w:val="none" w:sz="0" w:space="0" w:color="auto"/>
                                                                                                <w:bottom w:val="none" w:sz="0" w:space="0" w:color="auto"/>
                                                                                                <w:right w:val="none" w:sz="0" w:space="0" w:color="auto"/>
                                                                                              </w:divBdr>
                                                                                              <w:divsChild>
                                                                                                <w:div w:id="455291551">
                                                                                                  <w:marLeft w:val="0"/>
                                                                                                  <w:marRight w:val="0"/>
                                                                                                  <w:marTop w:val="0"/>
                                                                                                  <w:marBottom w:val="0"/>
                                                                                                  <w:divBdr>
                                                                                                    <w:top w:val="none" w:sz="0" w:space="0" w:color="auto"/>
                                                                                                    <w:left w:val="none" w:sz="0" w:space="0" w:color="auto"/>
                                                                                                    <w:bottom w:val="none" w:sz="0" w:space="0" w:color="auto"/>
                                                                                                    <w:right w:val="none" w:sz="0" w:space="0" w:color="auto"/>
                                                                                                  </w:divBdr>
                                                                                                  <w:divsChild>
                                                                                                    <w:div w:id="1715621370">
                                                                                                      <w:marLeft w:val="150"/>
                                                                                                      <w:marRight w:val="150"/>
                                                                                                      <w:marTop w:val="150"/>
                                                                                                      <w:marBottom w:val="150"/>
                                                                                                      <w:divBdr>
                                                                                                        <w:top w:val="none" w:sz="0" w:space="0" w:color="auto"/>
                                                                                                        <w:left w:val="none" w:sz="0" w:space="0" w:color="auto"/>
                                                                                                        <w:bottom w:val="none" w:sz="0" w:space="0" w:color="auto"/>
                                                                                                        <w:right w:val="none" w:sz="0" w:space="0" w:color="auto"/>
                                                                                                      </w:divBdr>
                                                                                                      <w:divsChild>
                                                                                                        <w:div w:id="492915343">
                                                                                                          <w:marLeft w:val="0"/>
                                                                                                          <w:marRight w:val="0"/>
                                                                                                          <w:marTop w:val="0"/>
                                                                                                          <w:marBottom w:val="0"/>
                                                                                                          <w:divBdr>
                                                                                                            <w:top w:val="single" w:sz="6" w:space="0" w:color="999999"/>
                                                                                                            <w:left w:val="single" w:sz="6" w:space="0" w:color="999999"/>
                                                                                                            <w:bottom w:val="single" w:sz="6" w:space="0" w:color="999999"/>
                                                                                                            <w:right w:val="single" w:sz="6" w:space="0" w:color="999999"/>
                                                                                                          </w:divBdr>
                                                                                                          <w:divsChild>
                                                                                                            <w:div w:id="296617074">
                                                                                                              <w:marLeft w:val="0"/>
                                                                                                              <w:marRight w:val="0"/>
                                                                                                              <w:marTop w:val="0"/>
                                                                                                              <w:marBottom w:val="0"/>
                                                                                                              <w:divBdr>
                                                                                                                <w:top w:val="single" w:sz="6" w:space="11" w:color="E5E5E5"/>
                                                                                                                <w:left w:val="none" w:sz="0" w:space="0" w:color="auto"/>
                                                                                                                <w:bottom w:val="none" w:sz="0" w:space="0" w:color="auto"/>
                                                                                                                <w:right w:val="none" w:sz="0" w:space="0" w:color="auto"/>
                                                                                                              </w:divBdr>
                                                                                                            </w:div>
                                                                                                            <w:div w:id="469401061">
                                                                                                              <w:marLeft w:val="0"/>
                                                                                                              <w:marRight w:val="0"/>
                                                                                                              <w:marTop w:val="0"/>
                                                                                                              <w:marBottom w:val="0"/>
                                                                                                              <w:divBdr>
                                                                                                                <w:top w:val="single" w:sz="6" w:space="0" w:color="FFFFFF"/>
                                                                                                                <w:left w:val="single" w:sz="6" w:space="12" w:color="FFFFFF"/>
                                                                                                                <w:bottom w:val="single" w:sz="6" w:space="0" w:color="FFFFFF"/>
                                                                                                                <w:right w:val="single" w:sz="6" w:space="12" w:color="FFFFFF"/>
                                                                                                              </w:divBdr>
                                                                                                            </w:div>
                                                                                                            <w:div w:id="656375510">
                                                                                                              <w:marLeft w:val="0"/>
                                                                                                              <w:marRight w:val="0"/>
                                                                                                              <w:marTop w:val="0"/>
                                                                                                              <w:marBottom w:val="0"/>
                                                                                                              <w:divBdr>
                                                                                                                <w:top w:val="none" w:sz="0" w:space="0" w:color="auto"/>
                                                                                                                <w:left w:val="none" w:sz="0" w:space="0" w:color="auto"/>
                                                                                                                <w:bottom w:val="none" w:sz="0" w:space="0" w:color="auto"/>
                                                                                                                <w:right w:val="none" w:sz="0" w:space="0" w:color="auto"/>
                                                                                                              </w:divBdr>
                                                                                                              <w:divsChild>
                                                                                                                <w:div w:id="363486063">
                                                                                                                  <w:marLeft w:val="0"/>
                                                                                                                  <w:marRight w:val="0"/>
                                                                                                                  <w:marTop w:val="0"/>
                                                                                                                  <w:marBottom w:val="225"/>
                                                                                                                  <w:divBdr>
                                                                                                                    <w:top w:val="none" w:sz="0" w:space="0" w:color="auto"/>
                                                                                                                    <w:left w:val="none" w:sz="0" w:space="0" w:color="auto"/>
                                                                                                                    <w:bottom w:val="none" w:sz="0" w:space="0" w:color="auto"/>
                                                                                                                    <w:right w:val="none" w:sz="0" w:space="0" w:color="auto"/>
                                                                                                                  </w:divBdr>
                                                                                                                </w:div>
                                                                                                                <w:div w:id="1708723335">
                                                                                                                  <w:marLeft w:val="0"/>
                                                                                                                  <w:marRight w:val="0"/>
                                                                                                                  <w:marTop w:val="0"/>
                                                                                                                  <w:marBottom w:val="0"/>
                                                                                                                  <w:divBdr>
                                                                                                                    <w:top w:val="none" w:sz="0" w:space="0" w:color="auto"/>
                                                                                                                    <w:left w:val="none" w:sz="0" w:space="0" w:color="auto"/>
                                                                                                                    <w:bottom w:val="none" w:sz="0" w:space="0" w:color="auto"/>
                                                                                                                    <w:right w:val="none" w:sz="0" w:space="0" w:color="auto"/>
                                                                                                                  </w:divBdr>
                                                                                                                </w:div>
                                                                                                                <w:div w:id="20249414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595751658">
                                                                                                  <w:marLeft w:val="0"/>
                                                                                                  <w:marRight w:val="0"/>
                                                                                                  <w:marTop w:val="0"/>
                                                                                                  <w:marBottom w:val="0"/>
                                                                                                  <w:divBdr>
                                                                                                    <w:top w:val="none" w:sz="0" w:space="0" w:color="auto"/>
                                                                                                    <w:left w:val="none" w:sz="0" w:space="0" w:color="auto"/>
                                                                                                    <w:bottom w:val="none" w:sz="0" w:space="0" w:color="auto"/>
                                                                                                    <w:right w:val="none" w:sz="0" w:space="0" w:color="auto"/>
                                                                                                  </w:divBdr>
                                                                                                  <w:divsChild>
                                                                                                    <w:div w:id="674891047">
                                                                                                      <w:marLeft w:val="150"/>
                                                                                                      <w:marRight w:val="150"/>
                                                                                                      <w:marTop w:val="150"/>
                                                                                                      <w:marBottom w:val="150"/>
                                                                                                      <w:divBdr>
                                                                                                        <w:top w:val="none" w:sz="0" w:space="0" w:color="auto"/>
                                                                                                        <w:left w:val="none" w:sz="0" w:space="0" w:color="auto"/>
                                                                                                        <w:bottom w:val="none" w:sz="0" w:space="0" w:color="auto"/>
                                                                                                        <w:right w:val="none" w:sz="0" w:space="0" w:color="auto"/>
                                                                                                      </w:divBdr>
                                                                                                      <w:divsChild>
                                                                                                        <w:div w:id="310641388">
                                                                                                          <w:marLeft w:val="0"/>
                                                                                                          <w:marRight w:val="0"/>
                                                                                                          <w:marTop w:val="0"/>
                                                                                                          <w:marBottom w:val="0"/>
                                                                                                          <w:divBdr>
                                                                                                            <w:top w:val="single" w:sz="6" w:space="0" w:color="999999"/>
                                                                                                            <w:left w:val="single" w:sz="6" w:space="0" w:color="999999"/>
                                                                                                            <w:bottom w:val="single" w:sz="6" w:space="0" w:color="999999"/>
                                                                                                            <w:right w:val="single" w:sz="6" w:space="0" w:color="999999"/>
                                                                                                          </w:divBdr>
                                                                                                          <w:divsChild>
                                                                                                            <w:div w:id="1273825402">
                                                                                                              <w:marLeft w:val="0"/>
                                                                                                              <w:marRight w:val="0"/>
                                                                                                              <w:marTop w:val="0"/>
                                                                                                              <w:marBottom w:val="0"/>
                                                                                                              <w:divBdr>
                                                                                                                <w:top w:val="single" w:sz="6" w:space="0" w:color="FFFFFF"/>
                                                                                                                <w:left w:val="single" w:sz="6" w:space="12" w:color="FFFFFF"/>
                                                                                                                <w:bottom w:val="single" w:sz="6" w:space="0" w:color="FFFFFF"/>
                                                                                                                <w:right w:val="single" w:sz="6" w:space="12" w:color="FFFFFF"/>
                                                                                                              </w:divBdr>
                                                                                                            </w:div>
                                                                                                            <w:div w:id="1484740237">
                                                                                                              <w:marLeft w:val="0"/>
                                                                                                              <w:marRight w:val="0"/>
                                                                                                              <w:marTop w:val="0"/>
                                                                                                              <w:marBottom w:val="0"/>
                                                                                                              <w:divBdr>
                                                                                                                <w:top w:val="single" w:sz="6" w:space="11" w:color="E5E5E5"/>
                                                                                                                <w:left w:val="none" w:sz="0" w:space="0" w:color="auto"/>
                                                                                                                <w:bottom w:val="none" w:sz="0" w:space="0" w:color="auto"/>
                                                                                                                <w:right w:val="none" w:sz="0" w:space="0" w:color="auto"/>
                                                                                                              </w:divBdr>
                                                                                                            </w:div>
                                                                                                            <w:div w:id="1539708181">
                                                                                                              <w:marLeft w:val="0"/>
                                                                                                              <w:marRight w:val="0"/>
                                                                                                              <w:marTop w:val="0"/>
                                                                                                              <w:marBottom w:val="0"/>
                                                                                                              <w:divBdr>
                                                                                                                <w:top w:val="none" w:sz="0" w:space="0" w:color="auto"/>
                                                                                                                <w:left w:val="none" w:sz="0" w:space="0" w:color="auto"/>
                                                                                                                <w:bottom w:val="none" w:sz="0" w:space="0" w:color="auto"/>
                                                                                                                <w:right w:val="none" w:sz="0" w:space="0" w:color="auto"/>
                                                                                                              </w:divBdr>
                                                                                                              <w:divsChild>
                                                                                                                <w:div w:id="558201720">
                                                                                                                  <w:marLeft w:val="0"/>
                                                                                                                  <w:marRight w:val="0"/>
                                                                                                                  <w:marTop w:val="0"/>
                                                                                                                  <w:marBottom w:val="225"/>
                                                                                                                  <w:divBdr>
                                                                                                                    <w:top w:val="none" w:sz="0" w:space="0" w:color="auto"/>
                                                                                                                    <w:left w:val="none" w:sz="0" w:space="0" w:color="auto"/>
                                                                                                                    <w:bottom w:val="none" w:sz="0" w:space="0" w:color="auto"/>
                                                                                                                    <w:right w:val="none" w:sz="0" w:space="0" w:color="auto"/>
                                                                                                                  </w:divBdr>
                                                                                                                </w:div>
                                                                                                                <w:div w:id="9179046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593127837">
                                                                                                  <w:marLeft w:val="0"/>
                                                                                                  <w:marRight w:val="0"/>
                                                                                                  <w:marTop w:val="0"/>
                                                                                                  <w:marBottom w:val="0"/>
                                                                                                  <w:divBdr>
                                                                                                    <w:top w:val="none" w:sz="0" w:space="0" w:color="auto"/>
                                                                                                    <w:left w:val="none" w:sz="0" w:space="0" w:color="auto"/>
                                                                                                    <w:bottom w:val="none" w:sz="0" w:space="0" w:color="auto"/>
                                                                                                    <w:right w:val="none" w:sz="0" w:space="0" w:color="auto"/>
                                                                                                  </w:divBdr>
                                                                                                  <w:divsChild>
                                                                                                    <w:div w:id="979456558">
                                                                                                      <w:marLeft w:val="150"/>
                                                                                                      <w:marRight w:val="150"/>
                                                                                                      <w:marTop w:val="150"/>
                                                                                                      <w:marBottom w:val="150"/>
                                                                                                      <w:divBdr>
                                                                                                        <w:top w:val="none" w:sz="0" w:space="0" w:color="auto"/>
                                                                                                        <w:left w:val="none" w:sz="0" w:space="0" w:color="auto"/>
                                                                                                        <w:bottom w:val="none" w:sz="0" w:space="0" w:color="auto"/>
                                                                                                        <w:right w:val="none" w:sz="0" w:space="0" w:color="auto"/>
                                                                                                      </w:divBdr>
                                                                                                      <w:divsChild>
                                                                                                        <w:div w:id="665204211">
                                                                                                          <w:marLeft w:val="0"/>
                                                                                                          <w:marRight w:val="0"/>
                                                                                                          <w:marTop w:val="0"/>
                                                                                                          <w:marBottom w:val="0"/>
                                                                                                          <w:divBdr>
                                                                                                            <w:top w:val="single" w:sz="6" w:space="0" w:color="999999"/>
                                                                                                            <w:left w:val="single" w:sz="6" w:space="0" w:color="999999"/>
                                                                                                            <w:bottom w:val="single" w:sz="6" w:space="0" w:color="999999"/>
                                                                                                            <w:right w:val="single" w:sz="6" w:space="0" w:color="999999"/>
                                                                                                          </w:divBdr>
                                                                                                          <w:divsChild>
                                                                                                            <w:div w:id="1677224361">
                                                                                                              <w:marLeft w:val="0"/>
                                                                                                              <w:marRight w:val="0"/>
                                                                                                              <w:marTop w:val="0"/>
                                                                                                              <w:marBottom w:val="0"/>
                                                                                                              <w:divBdr>
                                                                                                                <w:top w:val="none" w:sz="0" w:space="0" w:color="auto"/>
                                                                                                                <w:left w:val="none" w:sz="0" w:space="0" w:color="auto"/>
                                                                                                                <w:bottom w:val="none" w:sz="0" w:space="0" w:color="auto"/>
                                                                                                                <w:right w:val="none" w:sz="0" w:space="0" w:color="auto"/>
                                                                                                              </w:divBdr>
                                                                                                              <w:divsChild>
                                                                                                                <w:div w:id="577133234">
                                                                                                                  <w:marLeft w:val="0"/>
                                                                                                                  <w:marRight w:val="0"/>
                                                                                                                  <w:marTop w:val="0"/>
                                                                                                                  <w:marBottom w:val="0"/>
                                                                                                                  <w:divBdr>
                                                                                                                    <w:top w:val="none" w:sz="0" w:space="0" w:color="auto"/>
                                                                                                                    <w:left w:val="none" w:sz="0" w:space="0" w:color="auto"/>
                                                                                                                    <w:bottom w:val="none" w:sz="0" w:space="0" w:color="auto"/>
                                                                                                                    <w:right w:val="none" w:sz="0" w:space="0" w:color="auto"/>
                                                                                                                  </w:divBdr>
                                                                                                                </w:div>
                                                                                                                <w:div w:id="837966256">
                                                                                                                  <w:marLeft w:val="0"/>
                                                                                                                  <w:marRight w:val="0"/>
                                                                                                                  <w:marTop w:val="0"/>
                                                                                                                  <w:marBottom w:val="0"/>
                                                                                                                  <w:divBdr>
                                                                                                                    <w:top w:val="none" w:sz="0" w:space="0" w:color="auto"/>
                                                                                                                    <w:left w:val="none" w:sz="0" w:space="0" w:color="auto"/>
                                                                                                                    <w:bottom w:val="none" w:sz="0" w:space="0" w:color="auto"/>
                                                                                                                    <w:right w:val="none" w:sz="0" w:space="0" w:color="auto"/>
                                                                                                                  </w:divBdr>
                                                                                                                  <w:divsChild>
                                                                                                                    <w:div w:id="40256639">
                                                                                                                      <w:marLeft w:val="0"/>
                                                                                                                      <w:marRight w:val="0"/>
                                                                                                                      <w:marTop w:val="0"/>
                                                                                                                      <w:marBottom w:val="0"/>
                                                                                                                      <w:divBdr>
                                                                                                                        <w:top w:val="none" w:sz="0" w:space="0" w:color="auto"/>
                                                                                                                        <w:left w:val="none" w:sz="0" w:space="0" w:color="auto"/>
                                                                                                                        <w:bottom w:val="none" w:sz="0" w:space="0" w:color="auto"/>
                                                                                                                        <w:right w:val="none" w:sz="0" w:space="0" w:color="auto"/>
                                                                                                                      </w:divBdr>
                                                                                                                      <w:divsChild>
                                                                                                                        <w:div w:id="182941587">
                                                                                                                          <w:marLeft w:val="0"/>
                                                                                                                          <w:marRight w:val="0"/>
                                                                                                                          <w:marTop w:val="0"/>
                                                                                                                          <w:marBottom w:val="0"/>
                                                                                                                          <w:divBdr>
                                                                                                                            <w:top w:val="none" w:sz="0" w:space="0" w:color="auto"/>
                                                                                                                            <w:left w:val="none" w:sz="0" w:space="0" w:color="auto"/>
                                                                                                                            <w:bottom w:val="none" w:sz="0" w:space="0" w:color="auto"/>
                                                                                                                            <w:right w:val="none" w:sz="0" w:space="0" w:color="auto"/>
                                                                                                                          </w:divBdr>
                                                                                                                          <w:divsChild>
                                                                                                                            <w:div w:id="286476133">
                                                                                                                              <w:marLeft w:val="0"/>
                                                                                                                              <w:marRight w:val="0"/>
                                                                                                                              <w:marTop w:val="0"/>
                                                                                                                              <w:marBottom w:val="0"/>
                                                                                                                              <w:divBdr>
                                                                                                                                <w:top w:val="none" w:sz="0" w:space="0" w:color="auto"/>
                                                                                                                                <w:left w:val="none" w:sz="0" w:space="0" w:color="auto"/>
                                                                                                                                <w:bottom w:val="none" w:sz="0" w:space="0" w:color="auto"/>
                                                                                                                                <w:right w:val="none" w:sz="0" w:space="0" w:color="auto"/>
                                                                                                                              </w:divBdr>
                                                                                                                            </w:div>
                                                                                                                          </w:divsChild>
                                                                                                                        </w:div>
                                                                                                                        <w:div w:id="824593484">
                                                                                                                          <w:marLeft w:val="0"/>
                                                                                                                          <w:marRight w:val="0"/>
                                                                                                                          <w:marTop w:val="0"/>
                                                                                                                          <w:marBottom w:val="0"/>
                                                                                                                          <w:divBdr>
                                                                                                                            <w:top w:val="none" w:sz="0" w:space="0" w:color="auto"/>
                                                                                                                            <w:left w:val="none" w:sz="0" w:space="0" w:color="auto"/>
                                                                                                                            <w:bottom w:val="none" w:sz="0" w:space="0" w:color="auto"/>
                                                                                                                            <w:right w:val="none" w:sz="0" w:space="0" w:color="auto"/>
                                                                                                                          </w:divBdr>
                                                                                                                          <w:divsChild>
                                                                                                                            <w:div w:id="581908790">
                                                                                                                              <w:marLeft w:val="0"/>
                                                                                                                              <w:marRight w:val="0"/>
                                                                                                                              <w:marTop w:val="0"/>
                                                                                                                              <w:marBottom w:val="0"/>
                                                                                                                              <w:divBdr>
                                                                                                                                <w:top w:val="none" w:sz="0" w:space="0" w:color="auto"/>
                                                                                                                                <w:left w:val="none" w:sz="0" w:space="0" w:color="auto"/>
                                                                                                                                <w:bottom w:val="none" w:sz="0" w:space="0" w:color="auto"/>
                                                                                                                                <w:right w:val="none" w:sz="0" w:space="0" w:color="auto"/>
                                                                                                                              </w:divBdr>
                                                                                                                            </w:div>
                                                                                                                            <w:div w:id="1695422043">
                                                                                                                              <w:marLeft w:val="0"/>
                                                                                                                              <w:marRight w:val="0"/>
                                                                                                                              <w:marTop w:val="0"/>
                                                                                                                              <w:marBottom w:val="0"/>
                                                                                                                              <w:divBdr>
                                                                                                                                <w:top w:val="none" w:sz="0" w:space="0" w:color="auto"/>
                                                                                                                                <w:left w:val="none" w:sz="0" w:space="0" w:color="auto"/>
                                                                                                                                <w:bottom w:val="none" w:sz="0" w:space="0" w:color="auto"/>
                                                                                                                                <w:right w:val="none" w:sz="0" w:space="0" w:color="auto"/>
                                                                                                                              </w:divBdr>
                                                                                                                            </w:div>
                                                                                                                          </w:divsChild>
                                                                                                                        </w:div>
                                                                                                                        <w:div w:id="1146514146">
                                                                                                                          <w:marLeft w:val="0"/>
                                                                                                                          <w:marRight w:val="0"/>
                                                                                                                          <w:marTop w:val="0"/>
                                                                                                                          <w:marBottom w:val="0"/>
                                                                                                                          <w:divBdr>
                                                                                                                            <w:top w:val="none" w:sz="0" w:space="0" w:color="auto"/>
                                                                                                                            <w:left w:val="none" w:sz="0" w:space="0" w:color="auto"/>
                                                                                                                            <w:bottom w:val="none" w:sz="0" w:space="0" w:color="auto"/>
                                                                                                                            <w:right w:val="none" w:sz="0" w:space="0" w:color="auto"/>
                                                                                                                          </w:divBdr>
                                                                                                                          <w:divsChild>
                                                                                                                            <w:div w:id="306017316">
                                                                                                                              <w:marLeft w:val="0"/>
                                                                                                                              <w:marRight w:val="0"/>
                                                                                                                              <w:marTop w:val="0"/>
                                                                                                                              <w:marBottom w:val="0"/>
                                                                                                                              <w:divBdr>
                                                                                                                                <w:top w:val="none" w:sz="0" w:space="0" w:color="auto"/>
                                                                                                                                <w:left w:val="none" w:sz="0" w:space="0" w:color="auto"/>
                                                                                                                                <w:bottom w:val="none" w:sz="0" w:space="0" w:color="auto"/>
                                                                                                                                <w:right w:val="none" w:sz="0" w:space="0" w:color="auto"/>
                                                                                                                              </w:divBdr>
                                                                                                                            </w:div>
                                                                                                                            <w:div w:id="358046643">
                                                                                                                              <w:marLeft w:val="0"/>
                                                                                                                              <w:marRight w:val="0"/>
                                                                                                                              <w:marTop w:val="0"/>
                                                                                                                              <w:marBottom w:val="0"/>
                                                                                                                              <w:divBdr>
                                                                                                                                <w:top w:val="none" w:sz="0" w:space="0" w:color="auto"/>
                                                                                                                                <w:left w:val="none" w:sz="0" w:space="0" w:color="auto"/>
                                                                                                                                <w:bottom w:val="none" w:sz="0" w:space="0" w:color="auto"/>
                                                                                                                                <w:right w:val="none" w:sz="0" w:space="0" w:color="auto"/>
                                                                                                                              </w:divBdr>
                                                                                                                            </w:div>
                                                                                                                          </w:divsChild>
                                                                                                                        </w:div>
                                                                                                                        <w:div w:id="1382485916">
                                                                                                                          <w:marLeft w:val="0"/>
                                                                                                                          <w:marRight w:val="0"/>
                                                                                                                          <w:marTop w:val="0"/>
                                                                                                                          <w:marBottom w:val="0"/>
                                                                                                                          <w:divBdr>
                                                                                                                            <w:top w:val="none" w:sz="0" w:space="0" w:color="auto"/>
                                                                                                                            <w:left w:val="none" w:sz="0" w:space="0" w:color="auto"/>
                                                                                                                            <w:bottom w:val="none" w:sz="0" w:space="0" w:color="auto"/>
                                                                                                                            <w:right w:val="none" w:sz="0" w:space="0" w:color="auto"/>
                                                                                                                          </w:divBdr>
                                                                                                                          <w:divsChild>
                                                                                                                            <w:div w:id="1712920697">
                                                                                                                              <w:marLeft w:val="0"/>
                                                                                                                              <w:marRight w:val="0"/>
                                                                                                                              <w:marTop w:val="0"/>
                                                                                                                              <w:marBottom w:val="0"/>
                                                                                                                              <w:divBdr>
                                                                                                                                <w:top w:val="none" w:sz="0" w:space="0" w:color="auto"/>
                                                                                                                                <w:left w:val="none" w:sz="0" w:space="0" w:color="auto"/>
                                                                                                                                <w:bottom w:val="none" w:sz="0" w:space="0" w:color="auto"/>
                                                                                                                                <w:right w:val="none" w:sz="0" w:space="0" w:color="auto"/>
                                                                                                                              </w:divBdr>
                                                                                                                            </w:div>
                                                                                                                            <w:div w:id="1921408539">
                                                                                                                              <w:marLeft w:val="0"/>
                                                                                                                              <w:marRight w:val="0"/>
                                                                                                                              <w:marTop w:val="0"/>
                                                                                                                              <w:marBottom w:val="0"/>
                                                                                                                              <w:divBdr>
                                                                                                                                <w:top w:val="none" w:sz="0" w:space="0" w:color="auto"/>
                                                                                                                                <w:left w:val="none" w:sz="0" w:space="0" w:color="auto"/>
                                                                                                                                <w:bottom w:val="none" w:sz="0" w:space="0" w:color="auto"/>
                                                                                                                                <w:right w:val="none" w:sz="0" w:space="0" w:color="auto"/>
                                                                                                                              </w:divBdr>
                                                                                                                            </w:div>
                                                                                                                          </w:divsChild>
                                                                                                                        </w:div>
                                                                                                                        <w:div w:id="1412389297">
                                                                                                                          <w:marLeft w:val="0"/>
                                                                                                                          <w:marRight w:val="0"/>
                                                                                                                          <w:marTop w:val="0"/>
                                                                                                                          <w:marBottom w:val="0"/>
                                                                                                                          <w:divBdr>
                                                                                                                            <w:top w:val="none" w:sz="0" w:space="0" w:color="auto"/>
                                                                                                                            <w:left w:val="none" w:sz="0" w:space="0" w:color="auto"/>
                                                                                                                            <w:bottom w:val="none" w:sz="0" w:space="0" w:color="auto"/>
                                                                                                                            <w:right w:val="none" w:sz="0" w:space="0" w:color="auto"/>
                                                                                                                          </w:divBdr>
                                                                                                                          <w:divsChild>
                                                                                                                            <w:div w:id="1544825601">
                                                                                                                              <w:marLeft w:val="0"/>
                                                                                                                              <w:marRight w:val="0"/>
                                                                                                                              <w:marTop w:val="0"/>
                                                                                                                              <w:marBottom w:val="0"/>
                                                                                                                              <w:divBdr>
                                                                                                                                <w:top w:val="none" w:sz="0" w:space="0" w:color="auto"/>
                                                                                                                                <w:left w:val="none" w:sz="0" w:space="0" w:color="auto"/>
                                                                                                                                <w:bottom w:val="none" w:sz="0" w:space="0" w:color="auto"/>
                                                                                                                                <w:right w:val="none" w:sz="0" w:space="0" w:color="auto"/>
                                                                                                                              </w:divBdr>
                                                                                                                            </w:div>
                                                                                                                            <w:div w:id="1976326329">
                                                                                                                              <w:marLeft w:val="0"/>
                                                                                                                              <w:marRight w:val="0"/>
                                                                                                                              <w:marTop w:val="0"/>
                                                                                                                              <w:marBottom w:val="0"/>
                                                                                                                              <w:divBdr>
                                                                                                                                <w:top w:val="none" w:sz="0" w:space="0" w:color="auto"/>
                                                                                                                                <w:left w:val="none" w:sz="0" w:space="0" w:color="auto"/>
                                                                                                                                <w:bottom w:val="none" w:sz="0" w:space="0" w:color="auto"/>
                                                                                                                                <w:right w:val="none" w:sz="0" w:space="0" w:color="auto"/>
                                                                                                                              </w:divBdr>
                                                                                                                            </w:div>
                                                                                                                          </w:divsChild>
                                                                                                                        </w:div>
                                                                                                                        <w:div w:id="1482506329">
                                                                                                                          <w:marLeft w:val="0"/>
                                                                                                                          <w:marRight w:val="0"/>
                                                                                                                          <w:marTop w:val="0"/>
                                                                                                                          <w:marBottom w:val="0"/>
                                                                                                                          <w:divBdr>
                                                                                                                            <w:top w:val="none" w:sz="0" w:space="0" w:color="auto"/>
                                                                                                                            <w:left w:val="none" w:sz="0" w:space="0" w:color="auto"/>
                                                                                                                            <w:bottom w:val="none" w:sz="0" w:space="0" w:color="auto"/>
                                                                                                                            <w:right w:val="none" w:sz="0" w:space="0" w:color="auto"/>
                                                                                                                          </w:divBdr>
                                                                                                                          <w:divsChild>
                                                                                                                            <w:div w:id="1384408104">
                                                                                                                              <w:marLeft w:val="0"/>
                                                                                                                              <w:marRight w:val="0"/>
                                                                                                                              <w:marTop w:val="0"/>
                                                                                                                              <w:marBottom w:val="0"/>
                                                                                                                              <w:divBdr>
                                                                                                                                <w:top w:val="none" w:sz="0" w:space="0" w:color="auto"/>
                                                                                                                                <w:left w:val="none" w:sz="0" w:space="0" w:color="auto"/>
                                                                                                                                <w:bottom w:val="none" w:sz="0" w:space="0" w:color="auto"/>
                                                                                                                                <w:right w:val="none" w:sz="0" w:space="0" w:color="auto"/>
                                                                                                                              </w:divBdr>
                                                                                                                            </w:div>
                                                                                                                            <w:div w:id="170567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25818">
                                                                                                                      <w:marLeft w:val="0"/>
                                                                                                                      <w:marRight w:val="0"/>
                                                                                                                      <w:marTop w:val="0"/>
                                                                                                                      <w:marBottom w:val="0"/>
                                                                                                                      <w:divBdr>
                                                                                                                        <w:top w:val="none" w:sz="0" w:space="0" w:color="auto"/>
                                                                                                                        <w:left w:val="none" w:sz="0" w:space="0" w:color="auto"/>
                                                                                                                        <w:bottom w:val="none" w:sz="0" w:space="0" w:color="auto"/>
                                                                                                                        <w:right w:val="none" w:sz="0" w:space="0" w:color="auto"/>
                                                                                                                      </w:divBdr>
                                                                                                                      <w:divsChild>
                                                                                                                        <w:div w:id="1151756512">
                                                                                                                          <w:marLeft w:val="0"/>
                                                                                                                          <w:marRight w:val="0"/>
                                                                                                                          <w:marTop w:val="0"/>
                                                                                                                          <w:marBottom w:val="0"/>
                                                                                                                          <w:divBdr>
                                                                                                                            <w:top w:val="none" w:sz="0" w:space="0" w:color="auto"/>
                                                                                                                            <w:left w:val="none" w:sz="0" w:space="0" w:color="auto"/>
                                                                                                                            <w:bottom w:val="none" w:sz="0" w:space="0" w:color="auto"/>
                                                                                                                            <w:right w:val="none" w:sz="0" w:space="0" w:color="auto"/>
                                                                                                                          </w:divBdr>
                                                                                                                          <w:divsChild>
                                                                                                                            <w:div w:id="200365513">
                                                                                                                              <w:marLeft w:val="0"/>
                                                                                                                              <w:marRight w:val="0"/>
                                                                                                                              <w:marTop w:val="0"/>
                                                                                                                              <w:marBottom w:val="0"/>
                                                                                                                              <w:divBdr>
                                                                                                                                <w:top w:val="none" w:sz="0" w:space="0" w:color="auto"/>
                                                                                                                                <w:left w:val="none" w:sz="0" w:space="0" w:color="auto"/>
                                                                                                                                <w:bottom w:val="none" w:sz="0" w:space="0" w:color="auto"/>
                                                                                                                                <w:right w:val="none" w:sz="0" w:space="0" w:color="auto"/>
                                                                                                                              </w:divBdr>
                                                                                                                            </w:div>
                                                                                                                            <w:div w:id="331421309">
                                                                                                                              <w:marLeft w:val="0"/>
                                                                                                                              <w:marRight w:val="0"/>
                                                                                                                              <w:marTop w:val="0"/>
                                                                                                                              <w:marBottom w:val="0"/>
                                                                                                                              <w:divBdr>
                                                                                                                                <w:top w:val="none" w:sz="0" w:space="0" w:color="auto"/>
                                                                                                                                <w:left w:val="none" w:sz="0" w:space="0" w:color="auto"/>
                                                                                                                                <w:bottom w:val="none" w:sz="0" w:space="0" w:color="auto"/>
                                                                                                                                <w:right w:val="none" w:sz="0" w:space="0" w:color="auto"/>
                                                                                                                              </w:divBdr>
                                                                                                                            </w:div>
                                                                                                                          </w:divsChild>
                                                                                                                        </w:div>
                                                                                                                        <w:div w:id="1348291004">
                                                                                                                          <w:marLeft w:val="0"/>
                                                                                                                          <w:marRight w:val="0"/>
                                                                                                                          <w:marTop w:val="0"/>
                                                                                                                          <w:marBottom w:val="0"/>
                                                                                                                          <w:divBdr>
                                                                                                                            <w:top w:val="none" w:sz="0" w:space="0" w:color="auto"/>
                                                                                                                            <w:left w:val="none" w:sz="0" w:space="0" w:color="auto"/>
                                                                                                                            <w:bottom w:val="none" w:sz="0" w:space="0" w:color="auto"/>
                                                                                                                            <w:right w:val="none" w:sz="0" w:space="0" w:color="auto"/>
                                                                                                                          </w:divBdr>
                                                                                                                          <w:divsChild>
                                                                                                                            <w:div w:id="48651906">
                                                                                                                              <w:marLeft w:val="0"/>
                                                                                                                              <w:marRight w:val="0"/>
                                                                                                                              <w:marTop w:val="0"/>
                                                                                                                              <w:marBottom w:val="0"/>
                                                                                                                              <w:divBdr>
                                                                                                                                <w:top w:val="none" w:sz="0" w:space="0" w:color="auto"/>
                                                                                                                                <w:left w:val="none" w:sz="0" w:space="0" w:color="auto"/>
                                                                                                                                <w:bottom w:val="none" w:sz="0" w:space="0" w:color="auto"/>
                                                                                                                                <w:right w:val="none" w:sz="0" w:space="0" w:color="auto"/>
                                                                                                                              </w:divBdr>
                                                                                                                            </w:div>
                                                                                                                            <w:div w:id="194542274">
                                                                                                                              <w:marLeft w:val="0"/>
                                                                                                                              <w:marRight w:val="0"/>
                                                                                                                              <w:marTop w:val="0"/>
                                                                                                                              <w:marBottom w:val="0"/>
                                                                                                                              <w:divBdr>
                                                                                                                                <w:top w:val="none" w:sz="0" w:space="0" w:color="auto"/>
                                                                                                                                <w:left w:val="none" w:sz="0" w:space="0" w:color="auto"/>
                                                                                                                                <w:bottom w:val="none" w:sz="0" w:space="0" w:color="auto"/>
                                                                                                                                <w:right w:val="none" w:sz="0" w:space="0" w:color="auto"/>
                                                                                                                              </w:divBdr>
                                                                                                                            </w:div>
                                                                                                                          </w:divsChild>
                                                                                                                        </w:div>
                                                                                                                        <w:div w:id="1474054473">
                                                                                                                          <w:marLeft w:val="0"/>
                                                                                                                          <w:marRight w:val="0"/>
                                                                                                                          <w:marTop w:val="0"/>
                                                                                                                          <w:marBottom w:val="0"/>
                                                                                                                          <w:divBdr>
                                                                                                                            <w:top w:val="none" w:sz="0" w:space="0" w:color="auto"/>
                                                                                                                            <w:left w:val="none" w:sz="0" w:space="0" w:color="auto"/>
                                                                                                                            <w:bottom w:val="none" w:sz="0" w:space="0" w:color="auto"/>
                                                                                                                            <w:right w:val="none" w:sz="0" w:space="0" w:color="auto"/>
                                                                                                                          </w:divBdr>
                                                                                                                          <w:divsChild>
                                                                                                                            <w:div w:id="269361153">
                                                                                                                              <w:marLeft w:val="0"/>
                                                                                                                              <w:marRight w:val="0"/>
                                                                                                                              <w:marTop w:val="0"/>
                                                                                                                              <w:marBottom w:val="0"/>
                                                                                                                              <w:divBdr>
                                                                                                                                <w:top w:val="none" w:sz="0" w:space="0" w:color="auto"/>
                                                                                                                                <w:left w:val="none" w:sz="0" w:space="0" w:color="auto"/>
                                                                                                                                <w:bottom w:val="none" w:sz="0" w:space="0" w:color="auto"/>
                                                                                                                                <w:right w:val="none" w:sz="0" w:space="0" w:color="auto"/>
                                                                                                                              </w:divBdr>
                                                                                                                            </w:div>
                                                                                                                            <w:div w:id="1708607679">
                                                                                                                              <w:marLeft w:val="0"/>
                                                                                                                              <w:marRight w:val="0"/>
                                                                                                                              <w:marTop w:val="0"/>
                                                                                                                              <w:marBottom w:val="0"/>
                                                                                                                              <w:divBdr>
                                                                                                                                <w:top w:val="none" w:sz="0" w:space="0" w:color="auto"/>
                                                                                                                                <w:left w:val="none" w:sz="0" w:space="0" w:color="auto"/>
                                                                                                                                <w:bottom w:val="none" w:sz="0" w:space="0" w:color="auto"/>
                                                                                                                                <w:right w:val="none" w:sz="0" w:space="0" w:color="auto"/>
                                                                                                                              </w:divBdr>
                                                                                                                            </w:div>
                                                                                                                          </w:divsChild>
                                                                                                                        </w:div>
                                                                                                                        <w:div w:id="1641422680">
                                                                                                                          <w:marLeft w:val="0"/>
                                                                                                                          <w:marRight w:val="0"/>
                                                                                                                          <w:marTop w:val="0"/>
                                                                                                                          <w:marBottom w:val="0"/>
                                                                                                                          <w:divBdr>
                                                                                                                            <w:top w:val="none" w:sz="0" w:space="0" w:color="auto"/>
                                                                                                                            <w:left w:val="none" w:sz="0" w:space="0" w:color="auto"/>
                                                                                                                            <w:bottom w:val="none" w:sz="0" w:space="0" w:color="auto"/>
                                                                                                                            <w:right w:val="none" w:sz="0" w:space="0" w:color="auto"/>
                                                                                                                          </w:divBdr>
                                                                                                                          <w:divsChild>
                                                                                                                            <w:div w:id="454183563">
                                                                                                                              <w:marLeft w:val="0"/>
                                                                                                                              <w:marRight w:val="0"/>
                                                                                                                              <w:marTop w:val="0"/>
                                                                                                                              <w:marBottom w:val="0"/>
                                                                                                                              <w:divBdr>
                                                                                                                                <w:top w:val="none" w:sz="0" w:space="0" w:color="auto"/>
                                                                                                                                <w:left w:val="none" w:sz="0" w:space="0" w:color="auto"/>
                                                                                                                                <w:bottom w:val="none" w:sz="0" w:space="0" w:color="auto"/>
                                                                                                                                <w:right w:val="none" w:sz="0" w:space="0" w:color="auto"/>
                                                                                                                              </w:divBdr>
                                                                                                                            </w:div>
                                                                                                                            <w:div w:id="750586931">
                                                                                                                              <w:marLeft w:val="0"/>
                                                                                                                              <w:marRight w:val="0"/>
                                                                                                                              <w:marTop w:val="0"/>
                                                                                                                              <w:marBottom w:val="0"/>
                                                                                                                              <w:divBdr>
                                                                                                                                <w:top w:val="none" w:sz="0" w:space="0" w:color="auto"/>
                                                                                                                                <w:left w:val="none" w:sz="0" w:space="0" w:color="auto"/>
                                                                                                                                <w:bottom w:val="none" w:sz="0" w:space="0" w:color="auto"/>
                                                                                                                                <w:right w:val="none" w:sz="0" w:space="0" w:color="auto"/>
                                                                                                                              </w:divBdr>
                                                                                                                            </w:div>
                                                                                                                          </w:divsChild>
                                                                                                                        </w:div>
                                                                                                                        <w:div w:id="1884292341">
                                                                                                                          <w:marLeft w:val="0"/>
                                                                                                                          <w:marRight w:val="0"/>
                                                                                                                          <w:marTop w:val="0"/>
                                                                                                                          <w:marBottom w:val="0"/>
                                                                                                                          <w:divBdr>
                                                                                                                            <w:top w:val="none" w:sz="0" w:space="0" w:color="auto"/>
                                                                                                                            <w:left w:val="none" w:sz="0" w:space="0" w:color="auto"/>
                                                                                                                            <w:bottom w:val="none" w:sz="0" w:space="0" w:color="auto"/>
                                                                                                                            <w:right w:val="none" w:sz="0" w:space="0" w:color="auto"/>
                                                                                                                          </w:divBdr>
                                                                                                                          <w:divsChild>
                                                                                                                            <w:div w:id="173049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9328">
                                                                                                                  <w:marLeft w:val="0"/>
                                                                                                                  <w:marRight w:val="0"/>
                                                                                                                  <w:marTop w:val="0"/>
                                                                                                                  <w:marBottom w:val="0"/>
                                                                                                                  <w:divBdr>
                                                                                                                    <w:top w:val="none" w:sz="0" w:space="0" w:color="auto"/>
                                                                                                                    <w:left w:val="none" w:sz="0" w:space="0" w:color="auto"/>
                                                                                                                    <w:bottom w:val="none" w:sz="0" w:space="0" w:color="auto"/>
                                                                                                                    <w:right w:val="none" w:sz="0" w:space="0" w:color="auto"/>
                                                                                                                  </w:divBdr>
                                                                                                                  <w:divsChild>
                                                                                                                    <w:div w:id="832572555">
                                                                                                                      <w:marLeft w:val="0"/>
                                                                                                                      <w:marRight w:val="0"/>
                                                                                                                      <w:marTop w:val="0"/>
                                                                                                                      <w:marBottom w:val="0"/>
                                                                                                                      <w:divBdr>
                                                                                                                        <w:top w:val="none" w:sz="0" w:space="0" w:color="auto"/>
                                                                                                                        <w:left w:val="none" w:sz="0" w:space="0" w:color="auto"/>
                                                                                                                        <w:bottom w:val="none" w:sz="0" w:space="0" w:color="auto"/>
                                                                                                                        <w:right w:val="none" w:sz="0" w:space="0" w:color="auto"/>
                                                                                                                      </w:divBdr>
                                                                                                                      <w:divsChild>
                                                                                                                        <w:div w:id="454909730">
                                                                                                                          <w:marLeft w:val="0"/>
                                                                                                                          <w:marRight w:val="0"/>
                                                                                                                          <w:marTop w:val="0"/>
                                                                                                                          <w:marBottom w:val="0"/>
                                                                                                                          <w:divBdr>
                                                                                                                            <w:top w:val="none" w:sz="0" w:space="0" w:color="auto"/>
                                                                                                                            <w:left w:val="none" w:sz="0" w:space="0" w:color="auto"/>
                                                                                                                            <w:bottom w:val="none" w:sz="0" w:space="0" w:color="auto"/>
                                                                                                                            <w:right w:val="none" w:sz="0" w:space="0" w:color="auto"/>
                                                                                                                          </w:divBdr>
                                                                                                                          <w:divsChild>
                                                                                                                            <w:div w:id="520633689">
                                                                                                                              <w:marLeft w:val="0"/>
                                                                                                                              <w:marRight w:val="0"/>
                                                                                                                              <w:marTop w:val="0"/>
                                                                                                                              <w:marBottom w:val="0"/>
                                                                                                                              <w:divBdr>
                                                                                                                                <w:top w:val="none" w:sz="0" w:space="0" w:color="auto"/>
                                                                                                                                <w:left w:val="none" w:sz="0" w:space="0" w:color="auto"/>
                                                                                                                                <w:bottom w:val="none" w:sz="0" w:space="0" w:color="auto"/>
                                                                                                                                <w:right w:val="none" w:sz="0" w:space="0" w:color="auto"/>
                                                                                                                              </w:divBdr>
                                                                                                                            </w:div>
                                                                                                                            <w:div w:id="1237739358">
                                                                                                                              <w:marLeft w:val="0"/>
                                                                                                                              <w:marRight w:val="0"/>
                                                                                                                              <w:marTop w:val="0"/>
                                                                                                                              <w:marBottom w:val="0"/>
                                                                                                                              <w:divBdr>
                                                                                                                                <w:top w:val="none" w:sz="0" w:space="0" w:color="auto"/>
                                                                                                                                <w:left w:val="none" w:sz="0" w:space="0" w:color="auto"/>
                                                                                                                                <w:bottom w:val="none" w:sz="0" w:space="0" w:color="auto"/>
                                                                                                                                <w:right w:val="none" w:sz="0" w:space="0" w:color="auto"/>
                                                                                                                              </w:divBdr>
                                                                                                                            </w:div>
                                                                                                                          </w:divsChild>
                                                                                                                        </w:div>
                                                                                                                        <w:div w:id="485439408">
                                                                                                                          <w:marLeft w:val="0"/>
                                                                                                                          <w:marRight w:val="0"/>
                                                                                                                          <w:marTop w:val="0"/>
                                                                                                                          <w:marBottom w:val="0"/>
                                                                                                                          <w:divBdr>
                                                                                                                            <w:top w:val="none" w:sz="0" w:space="0" w:color="auto"/>
                                                                                                                            <w:left w:val="none" w:sz="0" w:space="0" w:color="auto"/>
                                                                                                                            <w:bottom w:val="none" w:sz="0" w:space="0" w:color="auto"/>
                                                                                                                            <w:right w:val="none" w:sz="0" w:space="0" w:color="auto"/>
                                                                                                                          </w:divBdr>
                                                                                                                          <w:divsChild>
                                                                                                                            <w:div w:id="289481121">
                                                                                                                              <w:marLeft w:val="0"/>
                                                                                                                              <w:marRight w:val="0"/>
                                                                                                                              <w:marTop w:val="0"/>
                                                                                                                              <w:marBottom w:val="0"/>
                                                                                                                              <w:divBdr>
                                                                                                                                <w:top w:val="none" w:sz="0" w:space="0" w:color="auto"/>
                                                                                                                                <w:left w:val="none" w:sz="0" w:space="0" w:color="auto"/>
                                                                                                                                <w:bottom w:val="none" w:sz="0" w:space="0" w:color="auto"/>
                                                                                                                                <w:right w:val="none" w:sz="0" w:space="0" w:color="auto"/>
                                                                                                                              </w:divBdr>
                                                                                                                            </w:div>
                                                                                                                            <w:div w:id="1849976960">
                                                                                                                              <w:marLeft w:val="0"/>
                                                                                                                              <w:marRight w:val="0"/>
                                                                                                                              <w:marTop w:val="0"/>
                                                                                                                              <w:marBottom w:val="0"/>
                                                                                                                              <w:divBdr>
                                                                                                                                <w:top w:val="none" w:sz="0" w:space="0" w:color="auto"/>
                                                                                                                                <w:left w:val="none" w:sz="0" w:space="0" w:color="auto"/>
                                                                                                                                <w:bottom w:val="none" w:sz="0" w:space="0" w:color="auto"/>
                                                                                                                                <w:right w:val="none" w:sz="0" w:space="0" w:color="auto"/>
                                                                                                                              </w:divBdr>
                                                                                                                            </w:div>
                                                                                                                          </w:divsChild>
                                                                                                                        </w:div>
                                                                                                                        <w:div w:id="872696789">
                                                                                                                          <w:marLeft w:val="0"/>
                                                                                                                          <w:marRight w:val="0"/>
                                                                                                                          <w:marTop w:val="0"/>
                                                                                                                          <w:marBottom w:val="0"/>
                                                                                                                          <w:divBdr>
                                                                                                                            <w:top w:val="none" w:sz="0" w:space="0" w:color="auto"/>
                                                                                                                            <w:left w:val="none" w:sz="0" w:space="0" w:color="auto"/>
                                                                                                                            <w:bottom w:val="none" w:sz="0" w:space="0" w:color="auto"/>
                                                                                                                            <w:right w:val="none" w:sz="0" w:space="0" w:color="auto"/>
                                                                                                                          </w:divBdr>
                                                                                                                          <w:divsChild>
                                                                                                                            <w:div w:id="18941459">
                                                                                                                              <w:marLeft w:val="0"/>
                                                                                                                              <w:marRight w:val="0"/>
                                                                                                                              <w:marTop w:val="0"/>
                                                                                                                              <w:marBottom w:val="0"/>
                                                                                                                              <w:divBdr>
                                                                                                                                <w:top w:val="none" w:sz="0" w:space="0" w:color="auto"/>
                                                                                                                                <w:left w:val="none" w:sz="0" w:space="0" w:color="auto"/>
                                                                                                                                <w:bottom w:val="none" w:sz="0" w:space="0" w:color="auto"/>
                                                                                                                                <w:right w:val="none" w:sz="0" w:space="0" w:color="auto"/>
                                                                                                                              </w:divBdr>
                                                                                                                            </w:div>
                                                                                                                            <w:div w:id="2114012723">
                                                                                                                              <w:marLeft w:val="0"/>
                                                                                                                              <w:marRight w:val="0"/>
                                                                                                                              <w:marTop w:val="0"/>
                                                                                                                              <w:marBottom w:val="0"/>
                                                                                                                              <w:divBdr>
                                                                                                                                <w:top w:val="none" w:sz="0" w:space="0" w:color="auto"/>
                                                                                                                                <w:left w:val="none" w:sz="0" w:space="0" w:color="auto"/>
                                                                                                                                <w:bottom w:val="none" w:sz="0" w:space="0" w:color="auto"/>
                                                                                                                                <w:right w:val="none" w:sz="0" w:space="0" w:color="auto"/>
                                                                                                                              </w:divBdr>
                                                                                                                            </w:div>
                                                                                                                          </w:divsChild>
                                                                                                                        </w:div>
                                                                                                                        <w:div w:id="926886984">
                                                                                                                          <w:marLeft w:val="0"/>
                                                                                                                          <w:marRight w:val="0"/>
                                                                                                                          <w:marTop w:val="0"/>
                                                                                                                          <w:marBottom w:val="0"/>
                                                                                                                          <w:divBdr>
                                                                                                                            <w:top w:val="none" w:sz="0" w:space="0" w:color="auto"/>
                                                                                                                            <w:left w:val="none" w:sz="0" w:space="0" w:color="auto"/>
                                                                                                                            <w:bottom w:val="none" w:sz="0" w:space="0" w:color="auto"/>
                                                                                                                            <w:right w:val="none" w:sz="0" w:space="0" w:color="auto"/>
                                                                                                                          </w:divBdr>
                                                                                                                          <w:divsChild>
                                                                                                                            <w:div w:id="1129476592">
                                                                                                                              <w:marLeft w:val="0"/>
                                                                                                                              <w:marRight w:val="0"/>
                                                                                                                              <w:marTop w:val="0"/>
                                                                                                                              <w:marBottom w:val="0"/>
                                                                                                                              <w:divBdr>
                                                                                                                                <w:top w:val="none" w:sz="0" w:space="0" w:color="auto"/>
                                                                                                                                <w:left w:val="none" w:sz="0" w:space="0" w:color="auto"/>
                                                                                                                                <w:bottom w:val="none" w:sz="0" w:space="0" w:color="auto"/>
                                                                                                                                <w:right w:val="none" w:sz="0" w:space="0" w:color="auto"/>
                                                                                                                              </w:divBdr>
                                                                                                                            </w:div>
                                                                                                                          </w:divsChild>
                                                                                                                        </w:div>
                                                                                                                        <w:div w:id="935746084">
                                                                                                                          <w:marLeft w:val="0"/>
                                                                                                                          <w:marRight w:val="0"/>
                                                                                                                          <w:marTop w:val="0"/>
                                                                                                                          <w:marBottom w:val="0"/>
                                                                                                                          <w:divBdr>
                                                                                                                            <w:top w:val="none" w:sz="0" w:space="0" w:color="auto"/>
                                                                                                                            <w:left w:val="none" w:sz="0" w:space="0" w:color="auto"/>
                                                                                                                            <w:bottom w:val="none" w:sz="0" w:space="0" w:color="auto"/>
                                                                                                                            <w:right w:val="none" w:sz="0" w:space="0" w:color="auto"/>
                                                                                                                          </w:divBdr>
                                                                                                                          <w:divsChild>
                                                                                                                            <w:div w:id="279190192">
                                                                                                                              <w:marLeft w:val="0"/>
                                                                                                                              <w:marRight w:val="0"/>
                                                                                                                              <w:marTop w:val="0"/>
                                                                                                                              <w:marBottom w:val="0"/>
                                                                                                                              <w:divBdr>
                                                                                                                                <w:top w:val="none" w:sz="0" w:space="0" w:color="auto"/>
                                                                                                                                <w:left w:val="none" w:sz="0" w:space="0" w:color="auto"/>
                                                                                                                                <w:bottom w:val="none" w:sz="0" w:space="0" w:color="auto"/>
                                                                                                                                <w:right w:val="none" w:sz="0" w:space="0" w:color="auto"/>
                                                                                                                              </w:divBdr>
                                                                                                                            </w:div>
                                                                                                                            <w:div w:id="1591767309">
                                                                                                                              <w:marLeft w:val="0"/>
                                                                                                                              <w:marRight w:val="0"/>
                                                                                                                              <w:marTop w:val="0"/>
                                                                                                                              <w:marBottom w:val="0"/>
                                                                                                                              <w:divBdr>
                                                                                                                                <w:top w:val="none" w:sz="0" w:space="0" w:color="auto"/>
                                                                                                                                <w:left w:val="none" w:sz="0" w:space="0" w:color="auto"/>
                                                                                                                                <w:bottom w:val="none" w:sz="0" w:space="0" w:color="auto"/>
                                                                                                                                <w:right w:val="none" w:sz="0" w:space="0" w:color="auto"/>
                                                                                                                              </w:divBdr>
                                                                                                                            </w:div>
                                                                                                                          </w:divsChild>
                                                                                                                        </w:div>
                                                                                                                        <w:div w:id="1344284970">
                                                                                                                          <w:marLeft w:val="0"/>
                                                                                                                          <w:marRight w:val="0"/>
                                                                                                                          <w:marTop w:val="0"/>
                                                                                                                          <w:marBottom w:val="0"/>
                                                                                                                          <w:divBdr>
                                                                                                                            <w:top w:val="none" w:sz="0" w:space="0" w:color="auto"/>
                                                                                                                            <w:left w:val="none" w:sz="0" w:space="0" w:color="auto"/>
                                                                                                                            <w:bottom w:val="none" w:sz="0" w:space="0" w:color="auto"/>
                                                                                                                            <w:right w:val="none" w:sz="0" w:space="0" w:color="auto"/>
                                                                                                                          </w:divBdr>
                                                                                                                          <w:divsChild>
                                                                                                                            <w:div w:id="861937608">
                                                                                                                              <w:marLeft w:val="0"/>
                                                                                                                              <w:marRight w:val="0"/>
                                                                                                                              <w:marTop w:val="0"/>
                                                                                                                              <w:marBottom w:val="0"/>
                                                                                                                              <w:divBdr>
                                                                                                                                <w:top w:val="none" w:sz="0" w:space="0" w:color="auto"/>
                                                                                                                                <w:left w:val="none" w:sz="0" w:space="0" w:color="auto"/>
                                                                                                                                <w:bottom w:val="none" w:sz="0" w:space="0" w:color="auto"/>
                                                                                                                                <w:right w:val="none" w:sz="0" w:space="0" w:color="auto"/>
                                                                                                                              </w:divBdr>
                                                                                                                            </w:div>
                                                                                                                            <w:div w:id="956063435">
                                                                                                                              <w:marLeft w:val="0"/>
                                                                                                                              <w:marRight w:val="0"/>
                                                                                                                              <w:marTop w:val="0"/>
                                                                                                                              <w:marBottom w:val="0"/>
                                                                                                                              <w:divBdr>
                                                                                                                                <w:top w:val="none" w:sz="0" w:space="0" w:color="auto"/>
                                                                                                                                <w:left w:val="none" w:sz="0" w:space="0" w:color="auto"/>
                                                                                                                                <w:bottom w:val="none" w:sz="0" w:space="0" w:color="auto"/>
                                                                                                                                <w:right w:val="none" w:sz="0" w:space="0" w:color="auto"/>
                                                                                                                              </w:divBdr>
                                                                                                                            </w:div>
                                                                                                                          </w:divsChild>
                                                                                                                        </w:div>
                                                                                                                        <w:div w:id="1842350111">
                                                                                                                          <w:marLeft w:val="0"/>
                                                                                                                          <w:marRight w:val="0"/>
                                                                                                                          <w:marTop w:val="0"/>
                                                                                                                          <w:marBottom w:val="0"/>
                                                                                                                          <w:divBdr>
                                                                                                                            <w:top w:val="none" w:sz="0" w:space="0" w:color="auto"/>
                                                                                                                            <w:left w:val="none" w:sz="0" w:space="0" w:color="auto"/>
                                                                                                                            <w:bottom w:val="none" w:sz="0" w:space="0" w:color="auto"/>
                                                                                                                            <w:right w:val="none" w:sz="0" w:space="0" w:color="auto"/>
                                                                                                                          </w:divBdr>
                                                                                                                          <w:divsChild>
                                                                                                                            <w:div w:id="247227058">
                                                                                                                              <w:marLeft w:val="0"/>
                                                                                                                              <w:marRight w:val="0"/>
                                                                                                                              <w:marTop w:val="0"/>
                                                                                                                              <w:marBottom w:val="0"/>
                                                                                                                              <w:divBdr>
                                                                                                                                <w:top w:val="none" w:sz="0" w:space="0" w:color="auto"/>
                                                                                                                                <w:left w:val="none" w:sz="0" w:space="0" w:color="auto"/>
                                                                                                                                <w:bottom w:val="none" w:sz="0" w:space="0" w:color="auto"/>
                                                                                                                                <w:right w:val="none" w:sz="0" w:space="0" w:color="auto"/>
                                                                                                                              </w:divBdr>
                                                                                                                            </w:div>
                                                                                                                            <w:div w:id="87315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7015">
                                                                                                                      <w:marLeft w:val="0"/>
                                                                                                                      <w:marRight w:val="0"/>
                                                                                                                      <w:marTop w:val="0"/>
                                                                                                                      <w:marBottom w:val="0"/>
                                                                                                                      <w:divBdr>
                                                                                                                        <w:top w:val="none" w:sz="0" w:space="0" w:color="auto"/>
                                                                                                                        <w:left w:val="none" w:sz="0" w:space="0" w:color="auto"/>
                                                                                                                        <w:bottom w:val="none" w:sz="0" w:space="0" w:color="auto"/>
                                                                                                                        <w:right w:val="none" w:sz="0" w:space="0" w:color="auto"/>
                                                                                                                      </w:divBdr>
                                                                                                                      <w:divsChild>
                                                                                                                        <w:div w:id="204030936">
                                                                                                                          <w:marLeft w:val="0"/>
                                                                                                                          <w:marRight w:val="0"/>
                                                                                                                          <w:marTop w:val="0"/>
                                                                                                                          <w:marBottom w:val="0"/>
                                                                                                                          <w:divBdr>
                                                                                                                            <w:top w:val="none" w:sz="0" w:space="0" w:color="auto"/>
                                                                                                                            <w:left w:val="none" w:sz="0" w:space="0" w:color="auto"/>
                                                                                                                            <w:bottom w:val="none" w:sz="0" w:space="0" w:color="auto"/>
                                                                                                                            <w:right w:val="none" w:sz="0" w:space="0" w:color="auto"/>
                                                                                                                          </w:divBdr>
                                                                                                                          <w:divsChild>
                                                                                                                            <w:div w:id="316424283">
                                                                                                                              <w:marLeft w:val="0"/>
                                                                                                                              <w:marRight w:val="0"/>
                                                                                                                              <w:marTop w:val="0"/>
                                                                                                                              <w:marBottom w:val="0"/>
                                                                                                                              <w:divBdr>
                                                                                                                                <w:top w:val="none" w:sz="0" w:space="0" w:color="auto"/>
                                                                                                                                <w:left w:val="none" w:sz="0" w:space="0" w:color="auto"/>
                                                                                                                                <w:bottom w:val="none" w:sz="0" w:space="0" w:color="auto"/>
                                                                                                                                <w:right w:val="none" w:sz="0" w:space="0" w:color="auto"/>
                                                                                                                              </w:divBdr>
                                                                                                                            </w:div>
                                                                                                                            <w:div w:id="1934705896">
                                                                                                                              <w:marLeft w:val="0"/>
                                                                                                                              <w:marRight w:val="0"/>
                                                                                                                              <w:marTop w:val="0"/>
                                                                                                                              <w:marBottom w:val="0"/>
                                                                                                                              <w:divBdr>
                                                                                                                                <w:top w:val="none" w:sz="0" w:space="0" w:color="auto"/>
                                                                                                                                <w:left w:val="none" w:sz="0" w:space="0" w:color="auto"/>
                                                                                                                                <w:bottom w:val="none" w:sz="0" w:space="0" w:color="auto"/>
                                                                                                                                <w:right w:val="none" w:sz="0" w:space="0" w:color="auto"/>
                                                                                                                              </w:divBdr>
                                                                                                                            </w:div>
                                                                                                                          </w:divsChild>
                                                                                                                        </w:div>
                                                                                                                        <w:div w:id="294870469">
                                                                                                                          <w:marLeft w:val="0"/>
                                                                                                                          <w:marRight w:val="0"/>
                                                                                                                          <w:marTop w:val="0"/>
                                                                                                                          <w:marBottom w:val="0"/>
                                                                                                                          <w:divBdr>
                                                                                                                            <w:top w:val="none" w:sz="0" w:space="0" w:color="auto"/>
                                                                                                                            <w:left w:val="none" w:sz="0" w:space="0" w:color="auto"/>
                                                                                                                            <w:bottom w:val="none" w:sz="0" w:space="0" w:color="auto"/>
                                                                                                                            <w:right w:val="none" w:sz="0" w:space="0" w:color="auto"/>
                                                                                                                          </w:divBdr>
                                                                                                                          <w:divsChild>
                                                                                                                            <w:div w:id="1579561978">
                                                                                                                              <w:marLeft w:val="0"/>
                                                                                                                              <w:marRight w:val="0"/>
                                                                                                                              <w:marTop w:val="0"/>
                                                                                                                              <w:marBottom w:val="0"/>
                                                                                                                              <w:divBdr>
                                                                                                                                <w:top w:val="none" w:sz="0" w:space="0" w:color="auto"/>
                                                                                                                                <w:left w:val="none" w:sz="0" w:space="0" w:color="auto"/>
                                                                                                                                <w:bottom w:val="none" w:sz="0" w:space="0" w:color="auto"/>
                                                                                                                                <w:right w:val="none" w:sz="0" w:space="0" w:color="auto"/>
                                                                                                                              </w:divBdr>
                                                                                                                            </w:div>
                                                                                                                            <w:div w:id="1681084671">
                                                                                                                              <w:marLeft w:val="0"/>
                                                                                                                              <w:marRight w:val="0"/>
                                                                                                                              <w:marTop w:val="0"/>
                                                                                                                              <w:marBottom w:val="0"/>
                                                                                                                              <w:divBdr>
                                                                                                                                <w:top w:val="none" w:sz="0" w:space="0" w:color="auto"/>
                                                                                                                                <w:left w:val="none" w:sz="0" w:space="0" w:color="auto"/>
                                                                                                                                <w:bottom w:val="none" w:sz="0" w:space="0" w:color="auto"/>
                                                                                                                                <w:right w:val="none" w:sz="0" w:space="0" w:color="auto"/>
                                                                                                                              </w:divBdr>
                                                                                                                            </w:div>
                                                                                                                          </w:divsChild>
                                                                                                                        </w:div>
                                                                                                                        <w:div w:id="976179405">
                                                                                                                          <w:marLeft w:val="0"/>
                                                                                                                          <w:marRight w:val="0"/>
                                                                                                                          <w:marTop w:val="0"/>
                                                                                                                          <w:marBottom w:val="0"/>
                                                                                                                          <w:divBdr>
                                                                                                                            <w:top w:val="none" w:sz="0" w:space="0" w:color="auto"/>
                                                                                                                            <w:left w:val="none" w:sz="0" w:space="0" w:color="auto"/>
                                                                                                                            <w:bottom w:val="none" w:sz="0" w:space="0" w:color="auto"/>
                                                                                                                            <w:right w:val="none" w:sz="0" w:space="0" w:color="auto"/>
                                                                                                                          </w:divBdr>
                                                                                                                          <w:divsChild>
                                                                                                                            <w:div w:id="1693533927">
                                                                                                                              <w:marLeft w:val="0"/>
                                                                                                                              <w:marRight w:val="0"/>
                                                                                                                              <w:marTop w:val="0"/>
                                                                                                                              <w:marBottom w:val="0"/>
                                                                                                                              <w:divBdr>
                                                                                                                                <w:top w:val="none" w:sz="0" w:space="0" w:color="auto"/>
                                                                                                                                <w:left w:val="none" w:sz="0" w:space="0" w:color="auto"/>
                                                                                                                                <w:bottom w:val="none" w:sz="0" w:space="0" w:color="auto"/>
                                                                                                                                <w:right w:val="none" w:sz="0" w:space="0" w:color="auto"/>
                                                                                                                              </w:divBdr>
                                                                                                                            </w:div>
                                                                                                                          </w:divsChild>
                                                                                                                        </w:div>
                                                                                                                        <w:div w:id="1080441097">
                                                                                                                          <w:marLeft w:val="0"/>
                                                                                                                          <w:marRight w:val="0"/>
                                                                                                                          <w:marTop w:val="0"/>
                                                                                                                          <w:marBottom w:val="0"/>
                                                                                                                          <w:divBdr>
                                                                                                                            <w:top w:val="none" w:sz="0" w:space="0" w:color="auto"/>
                                                                                                                            <w:left w:val="none" w:sz="0" w:space="0" w:color="auto"/>
                                                                                                                            <w:bottom w:val="none" w:sz="0" w:space="0" w:color="auto"/>
                                                                                                                            <w:right w:val="none" w:sz="0" w:space="0" w:color="auto"/>
                                                                                                                          </w:divBdr>
                                                                                                                          <w:divsChild>
                                                                                                                            <w:div w:id="24673063">
                                                                                                                              <w:marLeft w:val="0"/>
                                                                                                                              <w:marRight w:val="0"/>
                                                                                                                              <w:marTop w:val="0"/>
                                                                                                                              <w:marBottom w:val="0"/>
                                                                                                                              <w:divBdr>
                                                                                                                                <w:top w:val="none" w:sz="0" w:space="0" w:color="auto"/>
                                                                                                                                <w:left w:val="none" w:sz="0" w:space="0" w:color="auto"/>
                                                                                                                                <w:bottom w:val="none" w:sz="0" w:space="0" w:color="auto"/>
                                                                                                                                <w:right w:val="none" w:sz="0" w:space="0" w:color="auto"/>
                                                                                                                              </w:divBdr>
                                                                                                                            </w:div>
                                                                                                                            <w:div w:id="574046571">
                                                                                                                              <w:marLeft w:val="0"/>
                                                                                                                              <w:marRight w:val="0"/>
                                                                                                                              <w:marTop w:val="0"/>
                                                                                                                              <w:marBottom w:val="0"/>
                                                                                                                              <w:divBdr>
                                                                                                                                <w:top w:val="none" w:sz="0" w:space="0" w:color="auto"/>
                                                                                                                                <w:left w:val="none" w:sz="0" w:space="0" w:color="auto"/>
                                                                                                                                <w:bottom w:val="none" w:sz="0" w:space="0" w:color="auto"/>
                                                                                                                                <w:right w:val="none" w:sz="0" w:space="0" w:color="auto"/>
                                                                                                                              </w:divBdr>
                                                                                                                            </w:div>
                                                                                                                          </w:divsChild>
                                                                                                                        </w:div>
                                                                                                                        <w:div w:id="1090659159">
                                                                                                                          <w:marLeft w:val="0"/>
                                                                                                                          <w:marRight w:val="0"/>
                                                                                                                          <w:marTop w:val="0"/>
                                                                                                                          <w:marBottom w:val="0"/>
                                                                                                                          <w:divBdr>
                                                                                                                            <w:top w:val="none" w:sz="0" w:space="0" w:color="auto"/>
                                                                                                                            <w:left w:val="none" w:sz="0" w:space="0" w:color="auto"/>
                                                                                                                            <w:bottom w:val="none" w:sz="0" w:space="0" w:color="auto"/>
                                                                                                                            <w:right w:val="none" w:sz="0" w:space="0" w:color="auto"/>
                                                                                                                          </w:divBdr>
                                                                                                                          <w:divsChild>
                                                                                                                            <w:div w:id="668408779">
                                                                                                                              <w:marLeft w:val="0"/>
                                                                                                                              <w:marRight w:val="0"/>
                                                                                                                              <w:marTop w:val="0"/>
                                                                                                                              <w:marBottom w:val="0"/>
                                                                                                                              <w:divBdr>
                                                                                                                                <w:top w:val="none" w:sz="0" w:space="0" w:color="auto"/>
                                                                                                                                <w:left w:val="none" w:sz="0" w:space="0" w:color="auto"/>
                                                                                                                                <w:bottom w:val="none" w:sz="0" w:space="0" w:color="auto"/>
                                                                                                                                <w:right w:val="none" w:sz="0" w:space="0" w:color="auto"/>
                                                                                                                              </w:divBdr>
                                                                                                                            </w:div>
                                                                                                                            <w:div w:id="1133788349">
                                                                                                                              <w:marLeft w:val="0"/>
                                                                                                                              <w:marRight w:val="0"/>
                                                                                                                              <w:marTop w:val="0"/>
                                                                                                                              <w:marBottom w:val="0"/>
                                                                                                                              <w:divBdr>
                                                                                                                                <w:top w:val="none" w:sz="0" w:space="0" w:color="auto"/>
                                                                                                                                <w:left w:val="none" w:sz="0" w:space="0" w:color="auto"/>
                                                                                                                                <w:bottom w:val="none" w:sz="0" w:space="0" w:color="auto"/>
                                                                                                                                <w:right w:val="none" w:sz="0" w:space="0" w:color="auto"/>
                                                                                                                              </w:divBdr>
                                                                                                                            </w:div>
                                                                                                                          </w:divsChild>
                                                                                                                        </w:div>
                                                                                                                        <w:div w:id="1613586875">
                                                                                                                          <w:marLeft w:val="0"/>
                                                                                                                          <w:marRight w:val="0"/>
                                                                                                                          <w:marTop w:val="0"/>
                                                                                                                          <w:marBottom w:val="0"/>
                                                                                                                          <w:divBdr>
                                                                                                                            <w:top w:val="none" w:sz="0" w:space="0" w:color="auto"/>
                                                                                                                            <w:left w:val="none" w:sz="0" w:space="0" w:color="auto"/>
                                                                                                                            <w:bottom w:val="none" w:sz="0" w:space="0" w:color="auto"/>
                                                                                                                            <w:right w:val="none" w:sz="0" w:space="0" w:color="auto"/>
                                                                                                                          </w:divBdr>
                                                                                                                          <w:divsChild>
                                                                                                                            <w:div w:id="1193811412">
                                                                                                                              <w:marLeft w:val="0"/>
                                                                                                                              <w:marRight w:val="0"/>
                                                                                                                              <w:marTop w:val="0"/>
                                                                                                                              <w:marBottom w:val="0"/>
                                                                                                                              <w:divBdr>
                                                                                                                                <w:top w:val="none" w:sz="0" w:space="0" w:color="auto"/>
                                                                                                                                <w:left w:val="none" w:sz="0" w:space="0" w:color="auto"/>
                                                                                                                                <w:bottom w:val="none" w:sz="0" w:space="0" w:color="auto"/>
                                                                                                                                <w:right w:val="none" w:sz="0" w:space="0" w:color="auto"/>
                                                                                                                              </w:divBdr>
                                                                                                                            </w:div>
                                                                                                                            <w:div w:id="1206218358">
                                                                                                                              <w:marLeft w:val="0"/>
                                                                                                                              <w:marRight w:val="0"/>
                                                                                                                              <w:marTop w:val="0"/>
                                                                                                                              <w:marBottom w:val="0"/>
                                                                                                                              <w:divBdr>
                                                                                                                                <w:top w:val="none" w:sz="0" w:space="0" w:color="auto"/>
                                                                                                                                <w:left w:val="none" w:sz="0" w:space="0" w:color="auto"/>
                                                                                                                                <w:bottom w:val="none" w:sz="0" w:space="0" w:color="auto"/>
                                                                                                                                <w:right w:val="none" w:sz="0" w:space="0" w:color="auto"/>
                                                                                                                              </w:divBdr>
                                                                                                                            </w:div>
                                                                                                                          </w:divsChild>
                                                                                                                        </w:div>
                                                                                                                        <w:div w:id="1980331693">
                                                                                                                          <w:marLeft w:val="0"/>
                                                                                                                          <w:marRight w:val="0"/>
                                                                                                                          <w:marTop w:val="0"/>
                                                                                                                          <w:marBottom w:val="0"/>
                                                                                                                          <w:divBdr>
                                                                                                                            <w:top w:val="none" w:sz="0" w:space="0" w:color="auto"/>
                                                                                                                            <w:left w:val="none" w:sz="0" w:space="0" w:color="auto"/>
                                                                                                                            <w:bottom w:val="none" w:sz="0" w:space="0" w:color="auto"/>
                                                                                                                            <w:right w:val="none" w:sz="0" w:space="0" w:color="auto"/>
                                                                                                                          </w:divBdr>
                                                                                                                          <w:divsChild>
                                                                                                                            <w:div w:id="905335496">
                                                                                                                              <w:marLeft w:val="0"/>
                                                                                                                              <w:marRight w:val="0"/>
                                                                                                                              <w:marTop w:val="0"/>
                                                                                                                              <w:marBottom w:val="0"/>
                                                                                                                              <w:divBdr>
                                                                                                                                <w:top w:val="none" w:sz="0" w:space="0" w:color="auto"/>
                                                                                                                                <w:left w:val="none" w:sz="0" w:space="0" w:color="auto"/>
                                                                                                                                <w:bottom w:val="none" w:sz="0" w:space="0" w:color="auto"/>
                                                                                                                                <w:right w:val="none" w:sz="0" w:space="0" w:color="auto"/>
                                                                                                                              </w:divBdr>
                                                                                                                            </w:div>
                                                                                                                            <w:div w:id="1749617941">
                                                                                                                              <w:marLeft w:val="0"/>
                                                                                                                              <w:marRight w:val="0"/>
                                                                                                                              <w:marTop w:val="0"/>
                                                                                                                              <w:marBottom w:val="0"/>
                                                                                                                              <w:divBdr>
                                                                                                                                <w:top w:val="none" w:sz="0" w:space="0" w:color="auto"/>
                                                                                                                                <w:left w:val="none" w:sz="0" w:space="0" w:color="auto"/>
                                                                                                                                <w:bottom w:val="none" w:sz="0" w:space="0" w:color="auto"/>
                                                                                                                                <w:right w:val="none" w:sz="0" w:space="0" w:color="auto"/>
                                                                                                                              </w:divBdr>
                                                                                                                            </w:div>
                                                                                                                          </w:divsChild>
                                                                                                                        </w:div>
                                                                                                                        <w:div w:id="2091389776">
                                                                                                                          <w:marLeft w:val="0"/>
                                                                                                                          <w:marRight w:val="0"/>
                                                                                                                          <w:marTop w:val="0"/>
                                                                                                                          <w:marBottom w:val="0"/>
                                                                                                                          <w:divBdr>
                                                                                                                            <w:top w:val="none" w:sz="0" w:space="0" w:color="auto"/>
                                                                                                                            <w:left w:val="none" w:sz="0" w:space="0" w:color="auto"/>
                                                                                                                            <w:bottom w:val="none" w:sz="0" w:space="0" w:color="auto"/>
                                                                                                                            <w:right w:val="none" w:sz="0" w:space="0" w:color="auto"/>
                                                                                                                          </w:divBdr>
                                                                                                                          <w:divsChild>
                                                                                                                            <w:div w:id="1492987387">
                                                                                                                              <w:marLeft w:val="0"/>
                                                                                                                              <w:marRight w:val="0"/>
                                                                                                                              <w:marTop w:val="0"/>
                                                                                                                              <w:marBottom w:val="0"/>
                                                                                                                              <w:divBdr>
                                                                                                                                <w:top w:val="none" w:sz="0" w:space="0" w:color="auto"/>
                                                                                                                                <w:left w:val="none" w:sz="0" w:space="0" w:color="auto"/>
                                                                                                                                <w:bottom w:val="none" w:sz="0" w:space="0" w:color="auto"/>
                                                                                                                                <w:right w:val="none" w:sz="0" w:space="0" w:color="auto"/>
                                                                                                                              </w:divBdr>
                                                                                                                            </w:div>
                                                                                                                            <w:div w:id="15614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572447">
                                                                                              <w:marLeft w:val="0"/>
                                                                                              <w:marRight w:val="0"/>
                                                                                              <w:marTop w:val="0"/>
                                                                                              <w:marBottom w:val="0"/>
                                                                                              <w:divBdr>
                                                                                                <w:top w:val="none" w:sz="0" w:space="0" w:color="auto"/>
                                                                                                <w:left w:val="none" w:sz="0" w:space="0" w:color="auto"/>
                                                                                                <w:bottom w:val="none" w:sz="0" w:space="0" w:color="auto"/>
                                                                                                <w:right w:val="none" w:sz="0" w:space="0" w:color="auto"/>
                                                                                              </w:divBdr>
                                                                                              <w:divsChild>
                                                                                                <w:div w:id="315912390">
                                                                                                  <w:marLeft w:val="0"/>
                                                                                                  <w:marRight w:val="0"/>
                                                                                                  <w:marTop w:val="0"/>
                                                                                                  <w:marBottom w:val="0"/>
                                                                                                  <w:divBdr>
                                                                                                    <w:top w:val="none" w:sz="0" w:space="0" w:color="auto"/>
                                                                                                    <w:left w:val="none" w:sz="0" w:space="0" w:color="auto"/>
                                                                                                    <w:bottom w:val="none" w:sz="0" w:space="0" w:color="auto"/>
                                                                                                    <w:right w:val="none" w:sz="0" w:space="0" w:color="auto"/>
                                                                                                  </w:divBdr>
                                                                                                  <w:divsChild>
                                                                                                    <w:div w:id="973756059">
                                                                                                      <w:marLeft w:val="0"/>
                                                                                                      <w:marRight w:val="0"/>
                                                                                                      <w:marTop w:val="0"/>
                                                                                                      <w:marBottom w:val="0"/>
                                                                                                      <w:divBdr>
                                                                                                        <w:top w:val="none" w:sz="0" w:space="0" w:color="auto"/>
                                                                                                        <w:left w:val="none" w:sz="0" w:space="0" w:color="auto"/>
                                                                                                        <w:bottom w:val="none" w:sz="0" w:space="0" w:color="auto"/>
                                                                                                        <w:right w:val="none" w:sz="0" w:space="0" w:color="auto"/>
                                                                                                      </w:divBdr>
                                                                                                      <w:divsChild>
                                                                                                        <w:div w:id="899947170">
                                                                                                          <w:marLeft w:val="0"/>
                                                                                                          <w:marRight w:val="0"/>
                                                                                                          <w:marTop w:val="0"/>
                                                                                                          <w:marBottom w:val="0"/>
                                                                                                          <w:divBdr>
                                                                                                            <w:top w:val="none" w:sz="0" w:space="0" w:color="auto"/>
                                                                                                            <w:left w:val="none" w:sz="0" w:space="0" w:color="auto"/>
                                                                                                            <w:bottom w:val="none" w:sz="0" w:space="0" w:color="auto"/>
                                                                                                            <w:right w:val="none" w:sz="0" w:space="0" w:color="auto"/>
                                                                                                          </w:divBdr>
                                                                                                          <w:divsChild>
                                                                                                            <w:div w:id="1930112825">
                                                                                                              <w:marLeft w:val="0"/>
                                                                                                              <w:marRight w:val="0"/>
                                                                                                              <w:marTop w:val="0"/>
                                                                                                              <w:marBottom w:val="0"/>
                                                                                                              <w:divBdr>
                                                                                                                <w:top w:val="none" w:sz="0" w:space="0" w:color="auto"/>
                                                                                                                <w:left w:val="none" w:sz="0" w:space="0" w:color="auto"/>
                                                                                                                <w:bottom w:val="none" w:sz="0" w:space="0" w:color="auto"/>
                                                                                                                <w:right w:val="none" w:sz="0" w:space="0" w:color="auto"/>
                                                                                                              </w:divBdr>
                                                                                                            </w:div>
                                                                                                            <w:div w:id="1991903786">
                                                                                                              <w:marLeft w:val="0"/>
                                                                                                              <w:marRight w:val="0"/>
                                                                                                              <w:marTop w:val="0"/>
                                                                                                              <w:marBottom w:val="0"/>
                                                                                                              <w:divBdr>
                                                                                                                <w:top w:val="none" w:sz="0" w:space="0" w:color="auto"/>
                                                                                                                <w:left w:val="none" w:sz="0" w:space="0" w:color="auto"/>
                                                                                                                <w:bottom w:val="none" w:sz="0" w:space="0" w:color="auto"/>
                                                                                                                <w:right w:val="none" w:sz="0" w:space="0" w:color="auto"/>
                                                                                                              </w:divBdr>
                                                                                                            </w:div>
                                                                                                          </w:divsChild>
                                                                                                        </w:div>
                                                                                                        <w:div w:id="2120876417">
                                                                                                          <w:marLeft w:val="0"/>
                                                                                                          <w:marRight w:val="0"/>
                                                                                                          <w:marTop w:val="0"/>
                                                                                                          <w:marBottom w:val="0"/>
                                                                                                          <w:divBdr>
                                                                                                            <w:top w:val="none" w:sz="0" w:space="0" w:color="auto"/>
                                                                                                            <w:left w:val="none" w:sz="0" w:space="0" w:color="auto"/>
                                                                                                            <w:bottom w:val="none" w:sz="0" w:space="0" w:color="auto"/>
                                                                                                            <w:right w:val="none" w:sz="0" w:space="0" w:color="auto"/>
                                                                                                          </w:divBdr>
                                                                                                          <w:divsChild>
                                                                                                            <w:div w:id="612827903">
                                                                                                              <w:marLeft w:val="0"/>
                                                                                                              <w:marRight w:val="0"/>
                                                                                                              <w:marTop w:val="0"/>
                                                                                                              <w:marBottom w:val="0"/>
                                                                                                              <w:divBdr>
                                                                                                                <w:top w:val="none" w:sz="0" w:space="0" w:color="auto"/>
                                                                                                                <w:left w:val="none" w:sz="0" w:space="0" w:color="auto"/>
                                                                                                                <w:bottom w:val="none" w:sz="0" w:space="0" w:color="auto"/>
                                                                                                                <w:right w:val="none" w:sz="0" w:space="0" w:color="auto"/>
                                                                                                              </w:divBdr>
                                                                                                            </w:div>
                                                                                                            <w:div w:id="110022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412021">
                                                                                                  <w:marLeft w:val="0"/>
                                                                                                  <w:marRight w:val="0"/>
                                                                                                  <w:marTop w:val="0"/>
                                                                                                  <w:marBottom w:val="0"/>
                                                                                                  <w:divBdr>
                                                                                                    <w:top w:val="none" w:sz="0" w:space="0" w:color="auto"/>
                                                                                                    <w:left w:val="none" w:sz="0" w:space="0" w:color="auto"/>
                                                                                                    <w:bottom w:val="none" w:sz="0" w:space="0" w:color="auto"/>
                                                                                                    <w:right w:val="none" w:sz="0" w:space="0" w:color="auto"/>
                                                                                                  </w:divBdr>
                                                                                                  <w:divsChild>
                                                                                                    <w:div w:id="170801890">
                                                                                                      <w:marLeft w:val="0"/>
                                                                                                      <w:marRight w:val="0"/>
                                                                                                      <w:marTop w:val="0"/>
                                                                                                      <w:marBottom w:val="0"/>
                                                                                                      <w:divBdr>
                                                                                                        <w:top w:val="none" w:sz="0" w:space="0" w:color="auto"/>
                                                                                                        <w:left w:val="none" w:sz="0" w:space="0" w:color="auto"/>
                                                                                                        <w:bottom w:val="none" w:sz="0" w:space="0" w:color="auto"/>
                                                                                                        <w:right w:val="none" w:sz="0" w:space="0" w:color="auto"/>
                                                                                                      </w:divBdr>
                                                                                                    </w:div>
                                                                                                  </w:divsChild>
                                                                                                </w:div>
                                                                                                <w:div w:id="1095639378">
                                                                                                  <w:marLeft w:val="0"/>
                                                                                                  <w:marRight w:val="0"/>
                                                                                                  <w:marTop w:val="0"/>
                                                                                                  <w:marBottom w:val="0"/>
                                                                                                  <w:divBdr>
                                                                                                    <w:top w:val="none" w:sz="0" w:space="0" w:color="auto"/>
                                                                                                    <w:left w:val="none" w:sz="0" w:space="0" w:color="auto"/>
                                                                                                    <w:bottom w:val="none" w:sz="0" w:space="0" w:color="auto"/>
                                                                                                    <w:right w:val="none" w:sz="0" w:space="0" w:color="auto"/>
                                                                                                  </w:divBdr>
                                                                                                  <w:divsChild>
                                                                                                    <w:div w:id="1947761604">
                                                                                                      <w:marLeft w:val="0"/>
                                                                                                      <w:marRight w:val="0"/>
                                                                                                      <w:marTop w:val="0"/>
                                                                                                      <w:marBottom w:val="0"/>
                                                                                                      <w:divBdr>
                                                                                                        <w:top w:val="none" w:sz="0" w:space="0" w:color="auto"/>
                                                                                                        <w:left w:val="none" w:sz="0" w:space="0" w:color="auto"/>
                                                                                                        <w:bottom w:val="none" w:sz="0" w:space="0" w:color="auto"/>
                                                                                                        <w:right w:val="none" w:sz="0" w:space="0" w:color="auto"/>
                                                                                                      </w:divBdr>
                                                                                                    </w:div>
                                                                                                  </w:divsChild>
                                                                                                </w:div>
                                                                                                <w:div w:id="1627354179">
                                                                                                  <w:marLeft w:val="0"/>
                                                                                                  <w:marRight w:val="0"/>
                                                                                                  <w:marTop w:val="0"/>
                                                                                                  <w:marBottom w:val="0"/>
                                                                                                  <w:divBdr>
                                                                                                    <w:top w:val="none" w:sz="0" w:space="0" w:color="auto"/>
                                                                                                    <w:left w:val="none" w:sz="0" w:space="0" w:color="auto"/>
                                                                                                    <w:bottom w:val="none" w:sz="0" w:space="0" w:color="auto"/>
                                                                                                    <w:right w:val="none" w:sz="0" w:space="0" w:color="auto"/>
                                                                                                  </w:divBdr>
                                                                                                  <w:divsChild>
                                                                                                    <w:div w:id="125809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8080914">
      <w:bodyDiv w:val="1"/>
      <w:marLeft w:val="0"/>
      <w:marRight w:val="0"/>
      <w:marTop w:val="0"/>
      <w:marBottom w:val="0"/>
      <w:divBdr>
        <w:top w:val="none" w:sz="0" w:space="0" w:color="auto"/>
        <w:left w:val="none" w:sz="0" w:space="0" w:color="auto"/>
        <w:bottom w:val="none" w:sz="0" w:space="0" w:color="auto"/>
        <w:right w:val="none" w:sz="0" w:space="0" w:color="auto"/>
      </w:divBdr>
    </w:div>
    <w:div w:id="1666592125">
      <w:bodyDiv w:val="1"/>
      <w:marLeft w:val="0"/>
      <w:marRight w:val="0"/>
      <w:marTop w:val="0"/>
      <w:marBottom w:val="0"/>
      <w:divBdr>
        <w:top w:val="none" w:sz="0" w:space="0" w:color="auto"/>
        <w:left w:val="none" w:sz="0" w:space="0" w:color="auto"/>
        <w:bottom w:val="none" w:sz="0" w:space="0" w:color="auto"/>
        <w:right w:val="none" w:sz="0" w:space="0" w:color="auto"/>
      </w:divBdr>
      <w:divsChild>
        <w:div w:id="1569657493">
          <w:marLeft w:val="0"/>
          <w:marRight w:val="0"/>
          <w:marTop w:val="0"/>
          <w:marBottom w:val="0"/>
          <w:divBdr>
            <w:top w:val="none" w:sz="0" w:space="0" w:color="auto"/>
            <w:left w:val="none" w:sz="0" w:space="0" w:color="auto"/>
            <w:bottom w:val="none" w:sz="0" w:space="0" w:color="auto"/>
            <w:right w:val="none" w:sz="0" w:space="0" w:color="auto"/>
          </w:divBdr>
          <w:divsChild>
            <w:div w:id="152575417">
              <w:marLeft w:val="0"/>
              <w:marRight w:val="0"/>
              <w:marTop w:val="0"/>
              <w:marBottom w:val="0"/>
              <w:divBdr>
                <w:top w:val="none" w:sz="0" w:space="0" w:color="auto"/>
                <w:left w:val="none" w:sz="0" w:space="0" w:color="auto"/>
                <w:bottom w:val="none" w:sz="0" w:space="0" w:color="auto"/>
                <w:right w:val="none" w:sz="0" w:space="0" w:color="auto"/>
              </w:divBdr>
              <w:divsChild>
                <w:div w:id="216822602">
                  <w:marLeft w:val="0"/>
                  <w:marRight w:val="0"/>
                  <w:marTop w:val="0"/>
                  <w:marBottom w:val="0"/>
                  <w:divBdr>
                    <w:top w:val="none" w:sz="0" w:space="0" w:color="auto"/>
                    <w:left w:val="none" w:sz="0" w:space="0" w:color="auto"/>
                    <w:bottom w:val="none" w:sz="0" w:space="0" w:color="auto"/>
                    <w:right w:val="none" w:sz="0" w:space="0" w:color="auto"/>
                  </w:divBdr>
                  <w:divsChild>
                    <w:div w:id="1891184277">
                      <w:marLeft w:val="0"/>
                      <w:marRight w:val="0"/>
                      <w:marTop w:val="0"/>
                      <w:marBottom w:val="0"/>
                      <w:divBdr>
                        <w:top w:val="none" w:sz="0" w:space="0" w:color="auto"/>
                        <w:left w:val="none" w:sz="0" w:space="0" w:color="auto"/>
                        <w:bottom w:val="none" w:sz="0" w:space="0" w:color="auto"/>
                        <w:right w:val="none" w:sz="0" w:space="0" w:color="auto"/>
                      </w:divBdr>
                      <w:divsChild>
                        <w:div w:id="123737379">
                          <w:marLeft w:val="0"/>
                          <w:marRight w:val="0"/>
                          <w:marTop w:val="0"/>
                          <w:marBottom w:val="0"/>
                          <w:divBdr>
                            <w:top w:val="none" w:sz="0" w:space="0" w:color="auto"/>
                            <w:left w:val="none" w:sz="0" w:space="0" w:color="auto"/>
                            <w:bottom w:val="none" w:sz="0" w:space="0" w:color="auto"/>
                            <w:right w:val="none" w:sz="0" w:space="0" w:color="auto"/>
                          </w:divBdr>
                          <w:divsChild>
                            <w:div w:id="1399749687">
                              <w:marLeft w:val="0"/>
                              <w:marRight w:val="0"/>
                              <w:marTop w:val="0"/>
                              <w:marBottom w:val="0"/>
                              <w:divBdr>
                                <w:top w:val="none" w:sz="0" w:space="0" w:color="auto"/>
                                <w:left w:val="none" w:sz="0" w:space="0" w:color="auto"/>
                                <w:bottom w:val="none" w:sz="0" w:space="0" w:color="auto"/>
                                <w:right w:val="none" w:sz="0" w:space="0" w:color="auto"/>
                              </w:divBdr>
                              <w:divsChild>
                                <w:div w:id="1217666259">
                                  <w:marLeft w:val="0"/>
                                  <w:marRight w:val="0"/>
                                  <w:marTop w:val="0"/>
                                  <w:marBottom w:val="0"/>
                                  <w:divBdr>
                                    <w:top w:val="none" w:sz="0" w:space="0" w:color="auto"/>
                                    <w:left w:val="none" w:sz="0" w:space="0" w:color="auto"/>
                                    <w:bottom w:val="none" w:sz="0" w:space="0" w:color="auto"/>
                                    <w:right w:val="none" w:sz="0" w:space="0" w:color="auto"/>
                                  </w:divBdr>
                                  <w:divsChild>
                                    <w:div w:id="609825937">
                                      <w:marLeft w:val="0"/>
                                      <w:marRight w:val="0"/>
                                      <w:marTop w:val="0"/>
                                      <w:marBottom w:val="0"/>
                                      <w:divBdr>
                                        <w:top w:val="none" w:sz="0" w:space="0" w:color="auto"/>
                                        <w:left w:val="none" w:sz="0" w:space="0" w:color="auto"/>
                                        <w:bottom w:val="none" w:sz="0" w:space="0" w:color="auto"/>
                                        <w:right w:val="none" w:sz="0" w:space="0" w:color="auto"/>
                                      </w:divBdr>
                                      <w:divsChild>
                                        <w:div w:id="170225769">
                                          <w:marLeft w:val="0"/>
                                          <w:marRight w:val="0"/>
                                          <w:marTop w:val="0"/>
                                          <w:marBottom w:val="0"/>
                                          <w:divBdr>
                                            <w:top w:val="none" w:sz="0" w:space="0" w:color="auto"/>
                                            <w:left w:val="none" w:sz="0" w:space="0" w:color="auto"/>
                                            <w:bottom w:val="none" w:sz="0" w:space="0" w:color="auto"/>
                                            <w:right w:val="none" w:sz="0" w:space="0" w:color="auto"/>
                                          </w:divBdr>
                                          <w:divsChild>
                                            <w:div w:id="336614269">
                                              <w:marLeft w:val="0"/>
                                              <w:marRight w:val="0"/>
                                              <w:marTop w:val="0"/>
                                              <w:marBottom w:val="0"/>
                                              <w:divBdr>
                                                <w:top w:val="single" w:sz="6" w:space="0" w:color="E5E5E5"/>
                                                <w:left w:val="single" w:sz="6" w:space="0" w:color="E5E5E5"/>
                                                <w:bottom w:val="single" w:sz="6" w:space="0" w:color="E5E5E5"/>
                                                <w:right w:val="single" w:sz="6" w:space="0" w:color="E5E5E5"/>
                                              </w:divBdr>
                                              <w:divsChild>
                                                <w:div w:id="1223567720">
                                                  <w:marLeft w:val="0"/>
                                                  <w:marRight w:val="0"/>
                                                  <w:marTop w:val="0"/>
                                                  <w:marBottom w:val="0"/>
                                                  <w:divBdr>
                                                    <w:top w:val="single" w:sz="6" w:space="0" w:color="E5E5E5"/>
                                                    <w:left w:val="none" w:sz="0" w:space="0" w:color="auto"/>
                                                    <w:bottom w:val="none" w:sz="0" w:space="0" w:color="auto"/>
                                                    <w:right w:val="none" w:sz="0" w:space="0" w:color="auto"/>
                                                  </w:divBdr>
                                                  <w:divsChild>
                                                    <w:div w:id="505943000">
                                                      <w:marLeft w:val="0"/>
                                                      <w:marRight w:val="0"/>
                                                      <w:marTop w:val="0"/>
                                                      <w:marBottom w:val="0"/>
                                                      <w:divBdr>
                                                        <w:top w:val="none" w:sz="0" w:space="0" w:color="auto"/>
                                                        <w:left w:val="none" w:sz="0" w:space="0" w:color="auto"/>
                                                        <w:bottom w:val="none" w:sz="0" w:space="0" w:color="auto"/>
                                                        <w:right w:val="none" w:sz="0" w:space="0" w:color="auto"/>
                                                      </w:divBdr>
                                                      <w:divsChild>
                                                        <w:div w:id="253560106">
                                                          <w:marLeft w:val="0"/>
                                                          <w:marRight w:val="0"/>
                                                          <w:marTop w:val="0"/>
                                                          <w:marBottom w:val="0"/>
                                                          <w:divBdr>
                                                            <w:top w:val="none" w:sz="0" w:space="0" w:color="auto"/>
                                                            <w:left w:val="none" w:sz="0" w:space="0" w:color="auto"/>
                                                            <w:bottom w:val="none" w:sz="0" w:space="0" w:color="auto"/>
                                                            <w:right w:val="none" w:sz="0" w:space="0" w:color="auto"/>
                                                          </w:divBdr>
                                                          <w:divsChild>
                                                            <w:div w:id="777412845">
                                                              <w:marLeft w:val="0"/>
                                                              <w:marRight w:val="0"/>
                                                              <w:marTop w:val="0"/>
                                                              <w:marBottom w:val="0"/>
                                                              <w:divBdr>
                                                                <w:top w:val="none" w:sz="0" w:space="0" w:color="auto"/>
                                                                <w:left w:val="none" w:sz="0" w:space="0" w:color="auto"/>
                                                                <w:bottom w:val="none" w:sz="0" w:space="0" w:color="auto"/>
                                                                <w:right w:val="none" w:sz="0" w:space="0" w:color="auto"/>
                                                              </w:divBdr>
                                                              <w:divsChild>
                                                                <w:div w:id="1960138709">
                                                                  <w:marLeft w:val="0"/>
                                                                  <w:marRight w:val="0"/>
                                                                  <w:marTop w:val="0"/>
                                                                  <w:marBottom w:val="0"/>
                                                                  <w:divBdr>
                                                                    <w:top w:val="none" w:sz="0" w:space="0" w:color="auto"/>
                                                                    <w:left w:val="none" w:sz="0" w:space="0" w:color="auto"/>
                                                                    <w:bottom w:val="none" w:sz="0" w:space="0" w:color="auto"/>
                                                                    <w:right w:val="none" w:sz="0" w:space="0" w:color="auto"/>
                                                                  </w:divBdr>
                                                                  <w:divsChild>
                                                                    <w:div w:id="783883936">
                                                                      <w:marLeft w:val="0"/>
                                                                      <w:marRight w:val="0"/>
                                                                      <w:marTop w:val="0"/>
                                                                      <w:marBottom w:val="0"/>
                                                                      <w:divBdr>
                                                                        <w:top w:val="none" w:sz="0" w:space="0" w:color="auto"/>
                                                                        <w:left w:val="none" w:sz="0" w:space="0" w:color="auto"/>
                                                                        <w:bottom w:val="none" w:sz="0" w:space="0" w:color="auto"/>
                                                                        <w:right w:val="none" w:sz="0" w:space="0" w:color="auto"/>
                                                                      </w:divBdr>
                                                                      <w:divsChild>
                                                                        <w:div w:id="2143885775">
                                                                          <w:marLeft w:val="120"/>
                                                                          <w:marRight w:val="75"/>
                                                                          <w:marTop w:val="90"/>
                                                                          <w:marBottom w:val="90"/>
                                                                          <w:divBdr>
                                                                            <w:top w:val="none" w:sz="0" w:space="0" w:color="auto"/>
                                                                            <w:left w:val="none" w:sz="0" w:space="0" w:color="auto"/>
                                                                            <w:bottom w:val="none" w:sz="0" w:space="0" w:color="auto"/>
                                                                            <w:right w:val="none" w:sz="0" w:space="0" w:color="auto"/>
                                                                          </w:divBdr>
                                                                          <w:divsChild>
                                                                            <w:div w:id="1153840418">
                                                                              <w:marLeft w:val="0"/>
                                                                              <w:marRight w:val="0"/>
                                                                              <w:marTop w:val="0"/>
                                                                              <w:marBottom w:val="0"/>
                                                                              <w:divBdr>
                                                                                <w:top w:val="none" w:sz="0" w:space="0" w:color="auto"/>
                                                                                <w:left w:val="none" w:sz="0" w:space="0" w:color="auto"/>
                                                                                <w:bottom w:val="none" w:sz="0" w:space="0" w:color="auto"/>
                                                                                <w:right w:val="none" w:sz="0" w:space="0" w:color="auto"/>
                                                                              </w:divBdr>
                                                                              <w:divsChild>
                                                                                <w:div w:id="306202828">
                                                                                  <w:marLeft w:val="75"/>
                                                                                  <w:marRight w:val="75"/>
                                                                                  <w:marTop w:val="0"/>
                                                                                  <w:marBottom w:val="180"/>
                                                                                  <w:divBdr>
                                                                                    <w:top w:val="none" w:sz="0" w:space="0" w:color="auto"/>
                                                                                    <w:left w:val="none" w:sz="0" w:space="0" w:color="auto"/>
                                                                                    <w:bottom w:val="none" w:sz="0" w:space="0" w:color="auto"/>
                                                                                    <w:right w:val="none" w:sz="0" w:space="0" w:color="auto"/>
                                                                                  </w:divBdr>
                                                                                  <w:divsChild>
                                                                                    <w:div w:id="1876842796">
                                                                                      <w:marLeft w:val="0"/>
                                                                                      <w:marRight w:val="0"/>
                                                                                      <w:marTop w:val="0"/>
                                                                                      <w:marBottom w:val="0"/>
                                                                                      <w:divBdr>
                                                                                        <w:top w:val="none" w:sz="0" w:space="0" w:color="auto"/>
                                                                                        <w:left w:val="none" w:sz="0" w:space="0" w:color="auto"/>
                                                                                        <w:bottom w:val="none" w:sz="0" w:space="0" w:color="auto"/>
                                                                                        <w:right w:val="none" w:sz="0" w:space="0" w:color="auto"/>
                                                                                      </w:divBdr>
                                                                                      <w:divsChild>
                                                                                        <w:div w:id="798258470">
                                                                                          <w:marLeft w:val="0"/>
                                                                                          <w:marRight w:val="0"/>
                                                                                          <w:marTop w:val="0"/>
                                                                                          <w:marBottom w:val="0"/>
                                                                                          <w:divBdr>
                                                                                            <w:top w:val="single" w:sz="6" w:space="0" w:color="A9A9A9"/>
                                                                                            <w:left w:val="single" w:sz="6" w:space="0" w:color="A9A9A9"/>
                                                                                            <w:bottom w:val="single" w:sz="6" w:space="0" w:color="A9A9A9"/>
                                                                                            <w:right w:val="single" w:sz="6" w:space="0" w:color="A9A9A9"/>
                                                                                          </w:divBdr>
                                                                                          <w:divsChild>
                                                                                            <w:div w:id="981156129">
                                                                                              <w:marLeft w:val="0"/>
                                                                                              <w:marRight w:val="0"/>
                                                                                              <w:marTop w:val="0"/>
                                                                                              <w:marBottom w:val="0"/>
                                                                                              <w:divBdr>
                                                                                                <w:top w:val="none" w:sz="0" w:space="0" w:color="auto"/>
                                                                                                <w:left w:val="none" w:sz="0" w:space="0" w:color="auto"/>
                                                                                                <w:bottom w:val="none" w:sz="0" w:space="0" w:color="auto"/>
                                                                                                <w:right w:val="none" w:sz="0" w:space="0" w:color="auto"/>
                                                                                              </w:divBdr>
                                                                                              <w:divsChild>
                                                                                                <w:div w:id="588660739">
                                                                                                  <w:marLeft w:val="0"/>
                                                                                                  <w:marRight w:val="0"/>
                                                                                                  <w:marTop w:val="0"/>
                                                                                                  <w:marBottom w:val="0"/>
                                                                                                  <w:divBdr>
                                                                                                    <w:top w:val="none" w:sz="0" w:space="0" w:color="auto"/>
                                                                                                    <w:left w:val="none" w:sz="0" w:space="0" w:color="auto"/>
                                                                                                    <w:bottom w:val="none" w:sz="0" w:space="0" w:color="auto"/>
                                                                                                    <w:right w:val="none" w:sz="0" w:space="0" w:color="auto"/>
                                                                                                  </w:divBdr>
                                                                                                </w:div>
                                                                                                <w:div w:id="919023770">
                                                                                                  <w:marLeft w:val="0"/>
                                                                                                  <w:marRight w:val="0"/>
                                                                                                  <w:marTop w:val="0"/>
                                                                                                  <w:marBottom w:val="0"/>
                                                                                                  <w:divBdr>
                                                                                                    <w:top w:val="none" w:sz="0" w:space="0" w:color="auto"/>
                                                                                                    <w:left w:val="none" w:sz="0" w:space="0" w:color="auto"/>
                                                                                                    <w:bottom w:val="none" w:sz="0" w:space="0" w:color="auto"/>
                                                                                                    <w:right w:val="none" w:sz="0" w:space="0" w:color="auto"/>
                                                                                                  </w:divBdr>
                                                                                                  <w:divsChild>
                                                                                                    <w:div w:id="1300918925">
                                                                                                      <w:marLeft w:val="0"/>
                                                                                                      <w:marRight w:val="0"/>
                                                                                                      <w:marTop w:val="0"/>
                                                                                                      <w:marBottom w:val="0"/>
                                                                                                      <w:divBdr>
                                                                                                        <w:top w:val="none" w:sz="0" w:space="0" w:color="auto"/>
                                                                                                        <w:left w:val="none" w:sz="0" w:space="0" w:color="auto"/>
                                                                                                        <w:bottom w:val="none" w:sz="0" w:space="0" w:color="auto"/>
                                                                                                        <w:right w:val="none" w:sz="0" w:space="0" w:color="auto"/>
                                                                                                      </w:divBdr>
                                                                                                      <w:divsChild>
                                                                                                        <w:div w:id="692804603">
                                                                                                          <w:marLeft w:val="0"/>
                                                                                                          <w:marRight w:val="0"/>
                                                                                                          <w:marTop w:val="0"/>
                                                                                                          <w:marBottom w:val="0"/>
                                                                                                          <w:divBdr>
                                                                                                            <w:top w:val="none" w:sz="0" w:space="0" w:color="auto"/>
                                                                                                            <w:left w:val="none" w:sz="0" w:space="0" w:color="auto"/>
                                                                                                            <w:bottom w:val="none" w:sz="0" w:space="0" w:color="auto"/>
                                                                                                            <w:right w:val="none" w:sz="0" w:space="0" w:color="auto"/>
                                                                                                          </w:divBdr>
                                                                                                          <w:divsChild>
                                                                                                            <w:div w:id="12224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1225">
                                                                                                      <w:marLeft w:val="0"/>
                                                                                                      <w:marRight w:val="0"/>
                                                                                                      <w:marTop w:val="0"/>
                                                                                                      <w:marBottom w:val="0"/>
                                                                                                      <w:divBdr>
                                                                                                        <w:top w:val="none" w:sz="0" w:space="0" w:color="auto"/>
                                                                                                        <w:left w:val="none" w:sz="0" w:space="0" w:color="auto"/>
                                                                                                        <w:bottom w:val="none" w:sz="0" w:space="0" w:color="auto"/>
                                                                                                        <w:right w:val="none" w:sz="0" w:space="0" w:color="auto"/>
                                                                                                      </w:divBdr>
                                                                                                      <w:divsChild>
                                                                                                        <w:div w:id="41617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2274">
                                                                                                  <w:marLeft w:val="0"/>
                                                                                                  <w:marRight w:val="0"/>
                                                                                                  <w:marTop w:val="0"/>
                                                                                                  <w:marBottom w:val="0"/>
                                                                                                  <w:divBdr>
                                                                                                    <w:top w:val="none" w:sz="0" w:space="0" w:color="auto"/>
                                                                                                    <w:left w:val="none" w:sz="0" w:space="0" w:color="auto"/>
                                                                                                    <w:bottom w:val="none" w:sz="0" w:space="0" w:color="auto"/>
                                                                                                    <w:right w:val="none" w:sz="0" w:space="0" w:color="auto"/>
                                                                                                  </w:divBdr>
                                                                                                </w:div>
                                                                                              </w:divsChild>
                                                                                            </w:div>
                                                                                            <w:div w:id="1679771245">
                                                                                              <w:marLeft w:val="0"/>
                                                                                              <w:marRight w:val="0"/>
                                                                                              <w:marTop w:val="0"/>
                                                                                              <w:marBottom w:val="0"/>
                                                                                              <w:divBdr>
                                                                                                <w:top w:val="none" w:sz="0" w:space="0" w:color="auto"/>
                                                                                                <w:left w:val="none" w:sz="0" w:space="0" w:color="auto"/>
                                                                                                <w:bottom w:val="none" w:sz="0" w:space="0" w:color="auto"/>
                                                                                                <w:right w:val="none" w:sz="0" w:space="0" w:color="auto"/>
                                                                                              </w:divBdr>
                                                                                              <w:divsChild>
                                                                                                <w:div w:id="876352596">
                                                                                                  <w:marLeft w:val="0"/>
                                                                                                  <w:marRight w:val="0"/>
                                                                                                  <w:marTop w:val="0"/>
                                                                                                  <w:marBottom w:val="0"/>
                                                                                                  <w:divBdr>
                                                                                                    <w:top w:val="none" w:sz="0" w:space="0" w:color="auto"/>
                                                                                                    <w:left w:val="none" w:sz="0" w:space="0" w:color="auto"/>
                                                                                                    <w:bottom w:val="none" w:sz="0" w:space="0" w:color="auto"/>
                                                                                                    <w:right w:val="none" w:sz="0" w:space="0" w:color="auto"/>
                                                                                                  </w:divBdr>
                                                                                                  <w:divsChild>
                                                                                                    <w:div w:id="1450398674">
                                                                                                      <w:marLeft w:val="150"/>
                                                                                                      <w:marRight w:val="150"/>
                                                                                                      <w:marTop w:val="150"/>
                                                                                                      <w:marBottom w:val="150"/>
                                                                                                      <w:divBdr>
                                                                                                        <w:top w:val="none" w:sz="0" w:space="0" w:color="auto"/>
                                                                                                        <w:left w:val="none" w:sz="0" w:space="0" w:color="auto"/>
                                                                                                        <w:bottom w:val="none" w:sz="0" w:space="0" w:color="auto"/>
                                                                                                        <w:right w:val="none" w:sz="0" w:space="0" w:color="auto"/>
                                                                                                      </w:divBdr>
                                                                                                      <w:divsChild>
                                                                                                        <w:div w:id="1644697100">
                                                                                                          <w:marLeft w:val="0"/>
                                                                                                          <w:marRight w:val="0"/>
                                                                                                          <w:marTop w:val="0"/>
                                                                                                          <w:marBottom w:val="0"/>
                                                                                                          <w:divBdr>
                                                                                                            <w:top w:val="single" w:sz="6" w:space="0" w:color="999999"/>
                                                                                                            <w:left w:val="single" w:sz="6" w:space="0" w:color="999999"/>
                                                                                                            <w:bottom w:val="single" w:sz="6" w:space="0" w:color="999999"/>
                                                                                                            <w:right w:val="single" w:sz="6" w:space="0" w:color="999999"/>
                                                                                                          </w:divBdr>
                                                                                                          <w:divsChild>
                                                                                                            <w:div w:id="474839602">
                                                                                                              <w:marLeft w:val="0"/>
                                                                                                              <w:marRight w:val="0"/>
                                                                                                              <w:marTop w:val="0"/>
                                                                                                              <w:marBottom w:val="0"/>
                                                                                                              <w:divBdr>
                                                                                                                <w:top w:val="single" w:sz="6" w:space="0" w:color="FFFFFF"/>
                                                                                                                <w:left w:val="single" w:sz="6" w:space="12" w:color="FFFFFF"/>
                                                                                                                <w:bottom w:val="single" w:sz="6" w:space="0" w:color="FFFFFF"/>
                                                                                                                <w:right w:val="single" w:sz="6" w:space="12" w:color="FFFFFF"/>
                                                                                                              </w:divBdr>
                                                                                                            </w:div>
                                                                                                            <w:div w:id="748968497">
                                                                                                              <w:marLeft w:val="0"/>
                                                                                                              <w:marRight w:val="0"/>
                                                                                                              <w:marTop w:val="0"/>
                                                                                                              <w:marBottom w:val="0"/>
                                                                                                              <w:divBdr>
                                                                                                                <w:top w:val="none" w:sz="0" w:space="0" w:color="auto"/>
                                                                                                                <w:left w:val="none" w:sz="0" w:space="0" w:color="auto"/>
                                                                                                                <w:bottom w:val="none" w:sz="0" w:space="0" w:color="auto"/>
                                                                                                                <w:right w:val="none" w:sz="0" w:space="0" w:color="auto"/>
                                                                                                              </w:divBdr>
                                                                                                              <w:divsChild>
                                                                                                                <w:div w:id="403920149">
                                                                                                                  <w:marLeft w:val="0"/>
                                                                                                                  <w:marRight w:val="0"/>
                                                                                                                  <w:marTop w:val="0"/>
                                                                                                                  <w:marBottom w:val="0"/>
                                                                                                                  <w:divBdr>
                                                                                                                    <w:top w:val="none" w:sz="0" w:space="0" w:color="auto"/>
                                                                                                                    <w:left w:val="none" w:sz="0" w:space="0" w:color="auto"/>
                                                                                                                    <w:bottom w:val="none" w:sz="0" w:space="0" w:color="auto"/>
                                                                                                                    <w:right w:val="none" w:sz="0" w:space="0" w:color="auto"/>
                                                                                                                  </w:divBdr>
                                                                                                                </w:div>
                                                                                                                <w:div w:id="1849297281">
                                                                                                                  <w:marLeft w:val="0"/>
                                                                                                                  <w:marRight w:val="0"/>
                                                                                                                  <w:marTop w:val="0"/>
                                                                                                                  <w:marBottom w:val="225"/>
                                                                                                                  <w:divBdr>
                                                                                                                    <w:top w:val="none" w:sz="0" w:space="0" w:color="auto"/>
                                                                                                                    <w:left w:val="none" w:sz="0" w:space="0" w:color="auto"/>
                                                                                                                    <w:bottom w:val="none" w:sz="0" w:space="0" w:color="auto"/>
                                                                                                                    <w:right w:val="none" w:sz="0" w:space="0" w:color="auto"/>
                                                                                                                  </w:divBdr>
                                                                                                                </w:div>
                                                                                                                <w:div w:id="2000649928">
                                                                                                                  <w:marLeft w:val="0"/>
                                                                                                                  <w:marRight w:val="0"/>
                                                                                                                  <w:marTop w:val="0"/>
                                                                                                                  <w:marBottom w:val="225"/>
                                                                                                                  <w:divBdr>
                                                                                                                    <w:top w:val="none" w:sz="0" w:space="0" w:color="auto"/>
                                                                                                                    <w:left w:val="none" w:sz="0" w:space="0" w:color="auto"/>
                                                                                                                    <w:bottom w:val="none" w:sz="0" w:space="0" w:color="auto"/>
                                                                                                                    <w:right w:val="none" w:sz="0" w:space="0" w:color="auto"/>
                                                                                                                  </w:divBdr>
                                                                                                                </w:div>
                                                                                                              </w:divsChild>
                                                                                                            </w:div>
                                                                                                            <w:div w:id="991562995">
                                                                                                              <w:marLeft w:val="0"/>
                                                                                                              <w:marRight w:val="0"/>
                                                                                                              <w:marTop w:val="0"/>
                                                                                                              <w:marBottom w:val="0"/>
                                                                                                              <w:divBdr>
                                                                                                                <w:top w:val="single" w:sz="6" w:space="11" w:color="E5E5E5"/>
                                                                                                                <w:left w:val="none" w:sz="0" w:space="0" w:color="auto"/>
                                                                                                                <w:bottom w:val="none" w:sz="0" w:space="0" w:color="auto"/>
                                                                                                                <w:right w:val="none" w:sz="0" w:space="0" w:color="auto"/>
                                                                                                              </w:divBdr>
                                                                                                            </w:div>
                                                                                                          </w:divsChild>
                                                                                                        </w:div>
                                                                                                      </w:divsChild>
                                                                                                    </w:div>
                                                                                                  </w:divsChild>
                                                                                                </w:div>
                                                                                                <w:div w:id="1288585904">
                                                                                                  <w:marLeft w:val="0"/>
                                                                                                  <w:marRight w:val="0"/>
                                                                                                  <w:marTop w:val="0"/>
                                                                                                  <w:marBottom w:val="0"/>
                                                                                                  <w:divBdr>
                                                                                                    <w:top w:val="none" w:sz="0" w:space="0" w:color="auto"/>
                                                                                                    <w:left w:val="none" w:sz="0" w:space="0" w:color="auto"/>
                                                                                                    <w:bottom w:val="none" w:sz="0" w:space="0" w:color="auto"/>
                                                                                                    <w:right w:val="none" w:sz="0" w:space="0" w:color="auto"/>
                                                                                                  </w:divBdr>
                                                                                                  <w:divsChild>
                                                                                                    <w:div w:id="1174298863">
                                                                                                      <w:marLeft w:val="150"/>
                                                                                                      <w:marRight w:val="150"/>
                                                                                                      <w:marTop w:val="150"/>
                                                                                                      <w:marBottom w:val="150"/>
                                                                                                      <w:divBdr>
                                                                                                        <w:top w:val="none" w:sz="0" w:space="0" w:color="auto"/>
                                                                                                        <w:left w:val="none" w:sz="0" w:space="0" w:color="auto"/>
                                                                                                        <w:bottom w:val="none" w:sz="0" w:space="0" w:color="auto"/>
                                                                                                        <w:right w:val="none" w:sz="0" w:space="0" w:color="auto"/>
                                                                                                      </w:divBdr>
                                                                                                      <w:divsChild>
                                                                                                        <w:div w:id="2019964076">
                                                                                                          <w:marLeft w:val="0"/>
                                                                                                          <w:marRight w:val="0"/>
                                                                                                          <w:marTop w:val="0"/>
                                                                                                          <w:marBottom w:val="0"/>
                                                                                                          <w:divBdr>
                                                                                                            <w:top w:val="single" w:sz="6" w:space="0" w:color="999999"/>
                                                                                                            <w:left w:val="single" w:sz="6" w:space="0" w:color="999999"/>
                                                                                                            <w:bottom w:val="single" w:sz="6" w:space="0" w:color="999999"/>
                                                                                                            <w:right w:val="single" w:sz="6" w:space="0" w:color="999999"/>
                                                                                                          </w:divBdr>
                                                                                                          <w:divsChild>
                                                                                                            <w:div w:id="1128358849">
                                                                                                              <w:marLeft w:val="0"/>
                                                                                                              <w:marRight w:val="0"/>
                                                                                                              <w:marTop w:val="0"/>
                                                                                                              <w:marBottom w:val="0"/>
                                                                                                              <w:divBdr>
                                                                                                                <w:top w:val="none" w:sz="0" w:space="0" w:color="auto"/>
                                                                                                                <w:left w:val="none" w:sz="0" w:space="0" w:color="auto"/>
                                                                                                                <w:bottom w:val="none" w:sz="0" w:space="0" w:color="auto"/>
                                                                                                                <w:right w:val="none" w:sz="0" w:space="0" w:color="auto"/>
                                                                                                              </w:divBdr>
                                                                                                              <w:divsChild>
                                                                                                                <w:div w:id="98524025">
                                                                                                                  <w:marLeft w:val="0"/>
                                                                                                                  <w:marRight w:val="0"/>
                                                                                                                  <w:marTop w:val="0"/>
                                                                                                                  <w:marBottom w:val="0"/>
                                                                                                                  <w:divBdr>
                                                                                                                    <w:top w:val="none" w:sz="0" w:space="0" w:color="auto"/>
                                                                                                                    <w:left w:val="none" w:sz="0" w:space="0" w:color="auto"/>
                                                                                                                    <w:bottom w:val="none" w:sz="0" w:space="0" w:color="auto"/>
                                                                                                                    <w:right w:val="none" w:sz="0" w:space="0" w:color="auto"/>
                                                                                                                  </w:divBdr>
                                                                                                                  <w:divsChild>
                                                                                                                    <w:div w:id="399065320">
                                                                                                                      <w:marLeft w:val="0"/>
                                                                                                                      <w:marRight w:val="0"/>
                                                                                                                      <w:marTop w:val="0"/>
                                                                                                                      <w:marBottom w:val="0"/>
                                                                                                                      <w:divBdr>
                                                                                                                        <w:top w:val="none" w:sz="0" w:space="0" w:color="auto"/>
                                                                                                                        <w:left w:val="none" w:sz="0" w:space="0" w:color="auto"/>
                                                                                                                        <w:bottom w:val="none" w:sz="0" w:space="0" w:color="auto"/>
                                                                                                                        <w:right w:val="none" w:sz="0" w:space="0" w:color="auto"/>
                                                                                                                      </w:divBdr>
                                                                                                                      <w:divsChild>
                                                                                                                        <w:div w:id="525483693">
                                                                                                                          <w:marLeft w:val="0"/>
                                                                                                                          <w:marRight w:val="0"/>
                                                                                                                          <w:marTop w:val="0"/>
                                                                                                                          <w:marBottom w:val="0"/>
                                                                                                                          <w:divBdr>
                                                                                                                            <w:top w:val="none" w:sz="0" w:space="0" w:color="auto"/>
                                                                                                                            <w:left w:val="none" w:sz="0" w:space="0" w:color="auto"/>
                                                                                                                            <w:bottom w:val="none" w:sz="0" w:space="0" w:color="auto"/>
                                                                                                                            <w:right w:val="none" w:sz="0" w:space="0" w:color="auto"/>
                                                                                                                          </w:divBdr>
                                                                                                                          <w:divsChild>
                                                                                                                            <w:div w:id="1250650996">
                                                                                                                              <w:marLeft w:val="0"/>
                                                                                                                              <w:marRight w:val="0"/>
                                                                                                                              <w:marTop w:val="0"/>
                                                                                                                              <w:marBottom w:val="0"/>
                                                                                                                              <w:divBdr>
                                                                                                                                <w:top w:val="none" w:sz="0" w:space="0" w:color="auto"/>
                                                                                                                                <w:left w:val="none" w:sz="0" w:space="0" w:color="auto"/>
                                                                                                                                <w:bottom w:val="none" w:sz="0" w:space="0" w:color="auto"/>
                                                                                                                                <w:right w:val="none" w:sz="0" w:space="0" w:color="auto"/>
                                                                                                                              </w:divBdr>
                                                                                                                            </w:div>
                                                                                                                            <w:div w:id="1871642645">
                                                                                                                              <w:marLeft w:val="0"/>
                                                                                                                              <w:marRight w:val="0"/>
                                                                                                                              <w:marTop w:val="0"/>
                                                                                                                              <w:marBottom w:val="0"/>
                                                                                                                              <w:divBdr>
                                                                                                                                <w:top w:val="none" w:sz="0" w:space="0" w:color="auto"/>
                                                                                                                                <w:left w:val="none" w:sz="0" w:space="0" w:color="auto"/>
                                                                                                                                <w:bottom w:val="none" w:sz="0" w:space="0" w:color="auto"/>
                                                                                                                                <w:right w:val="none" w:sz="0" w:space="0" w:color="auto"/>
                                                                                                                              </w:divBdr>
                                                                                                                            </w:div>
                                                                                                                          </w:divsChild>
                                                                                                                        </w:div>
                                                                                                                        <w:div w:id="530608904">
                                                                                                                          <w:marLeft w:val="0"/>
                                                                                                                          <w:marRight w:val="0"/>
                                                                                                                          <w:marTop w:val="0"/>
                                                                                                                          <w:marBottom w:val="0"/>
                                                                                                                          <w:divBdr>
                                                                                                                            <w:top w:val="none" w:sz="0" w:space="0" w:color="auto"/>
                                                                                                                            <w:left w:val="none" w:sz="0" w:space="0" w:color="auto"/>
                                                                                                                            <w:bottom w:val="none" w:sz="0" w:space="0" w:color="auto"/>
                                                                                                                            <w:right w:val="none" w:sz="0" w:space="0" w:color="auto"/>
                                                                                                                          </w:divBdr>
                                                                                                                          <w:divsChild>
                                                                                                                            <w:div w:id="958223190">
                                                                                                                              <w:marLeft w:val="0"/>
                                                                                                                              <w:marRight w:val="0"/>
                                                                                                                              <w:marTop w:val="0"/>
                                                                                                                              <w:marBottom w:val="0"/>
                                                                                                                              <w:divBdr>
                                                                                                                                <w:top w:val="none" w:sz="0" w:space="0" w:color="auto"/>
                                                                                                                                <w:left w:val="none" w:sz="0" w:space="0" w:color="auto"/>
                                                                                                                                <w:bottom w:val="none" w:sz="0" w:space="0" w:color="auto"/>
                                                                                                                                <w:right w:val="none" w:sz="0" w:space="0" w:color="auto"/>
                                                                                                                              </w:divBdr>
                                                                                                                            </w:div>
                                                                                                                            <w:div w:id="1074087906">
                                                                                                                              <w:marLeft w:val="0"/>
                                                                                                                              <w:marRight w:val="0"/>
                                                                                                                              <w:marTop w:val="0"/>
                                                                                                                              <w:marBottom w:val="0"/>
                                                                                                                              <w:divBdr>
                                                                                                                                <w:top w:val="none" w:sz="0" w:space="0" w:color="auto"/>
                                                                                                                                <w:left w:val="none" w:sz="0" w:space="0" w:color="auto"/>
                                                                                                                                <w:bottom w:val="none" w:sz="0" w:space="0" w:color="auto"/>
                                                                                                                                <w:right w:val="none" w:sz="0" w:space="0" w:color="auto"/>
                                                                                                                              </w:divBdr>
                                                                                                                            </w:div>
                                                                                                                          </w:divsChild>
                                                                                                                        </w:div>
                                                                                                                        <w:div w:id="736782048">
                                                                                                                          <w:marLeft w:val="0"/>
                                                                                                                          <w:marRight w:val="0"/>
                                                                                                                          <w:marTop w:val="0"/>
                                                                                                                          <w:marBottom w:val="0"/>
                                                                                                                          <w:divBdr>
                                                                                                                            <w:top w:val="none" w:sz="0" w:space="0" w:color="auto"/>
                                                                                                                            <w:left w:val="none" w:sz="0" w:space="0" w:color="auto"/>
                                                                                                                            <w:bottom w:val="none" w:sz="0" w:space="0" w:color="auto"/>
                                                                                                                            <w:right w:val="none" w:sz="0" w:space="0" w:color="auto"/>
                                                                                                                          </w:divBdr>
                                                                                                                          <w:divsChild>
                                                                                                                            <w:div w:id="142888747">
                                                                                                                              <w:marLeft w:val="0"/>
                                                                                                                              <w:marRight w:val="0"/>
                                                                                                                              <w:marTop w:val="0"/>
                                                                                                                              <w:marBottom w:val="0"/>
                                                                                                                              <w:divBdr>
                                                                                                                                <w:top w:val="none" w:sz="0" w:space="0" w:color="auto"/>
                                                                                                                                <w:left w:val="none" w:sz="0" w:space="0" w:color="auto"/>
                                                                                                                                <w:bottom w:val="none" w:sz="0" w:space="0" w:color="auto"/>
                                                                                                                                <w:right w:val="none" w:sz="0" w:space="0" w:color="auto"/>
                                                                                                                              </w:divBdr>
                                                                                                                            </w:div>
                                                                                                                            <w:div w:id="1290015012">
                                                                                                                              <w:marLeft w:val="0"/>
                                                                                                                              <w:marRight w:val="0"/>
                                                                                                                              <w:marTop w:val="0"/>
                                                                                                                              <w:marBottom w:val="0"/>
                                                                                                                              <w:divBdr>
                                                                                                                                <w:top w:val="none" w:sz="0" w:space="0" w:color="auto"/>
                                                                                                                                <w:left w:val="none" w:sz="0" w:space="0" w:color="auto"/>
                                                                                                                                <w:bottom w:val="none" w:sz="0" w:space="0" w:color="auto"/>
                                                                                                                                <w:right w:val="none" w:sz="0" w:space="0" w:color="auto"/>
                                                                                                                              </w:divBdr>
                                                                                                                            </w:div>
                                                                                                                          </w:divsChild>
                                                                                                                        </w:div>
                                                                                                                        <w:div w:id="804740295">
                                                                                                                          <w:marLeft w:val="0"/>
                                                                                                                          <w:marRight w:val="0"/>
                                                                                                                          <w:marTop w:val="0"/>
                                                                                                                          <w:marBottom w:val="0"/>
                                                                                                                          <w:divBdr>
                                                                                                                            <w:top w:val="none" w:sz="0" w:space="0" w:color="auto"/>
                                                                                                                            <w:left w:val="none" w:sz="0" w:space="0" w:color="auto"/>
                                                                                                                            <w:bottom w:val="none" w:sz="0" w:space="0" w:color="auto"/>
                                                                                                                            <w:right w:val="none" w:sz="0" w:space="0" w:color="auto"/>
                                                                                                                          </w:divBdr>
                                                                                                                          <w:divsChild>
                                                                                                                            <w:div w:id="749541649">
                                                                                                                              <w:marLeft w:val="0"/>
                                                                                                                              <w:marRight w:val="0"/>
                                                                                                                              <w:marTop w:val="0"/>
                                                                                                                              <w:marBottom w:val="0"/>
                                                                                                                              <w:divBdr>
                                                                                                                                <w:top w:val="none" w:sz="0" w:space="0" w:color="auto"/>
                                                                                                                                <w:left w:val="none" w:sz="0" w:space="0" w:color="auto"/>
                                                                                                                                <w:bottom w:val="none" w:sz="0" w:space="0" w:color="auto"/>
                                                                                                                                <w:right w:val="none" w:sz="0" w:space="0" w:color="auto"/>
                                                                                                                              </w:divBdr>
                                                                                                                            </w:div>
                                                                                                                            <w:div w:id="2113821396">
                                                                                                                              <w:marLeft w:val="0"/>
                                                                                                                              <w:marRight w:val="0"/>
                                                                                                                              <w:marTop w:val="0"/>
                                                                                                                              <w:marBottom w:val="0"/>
                                                                                                                              <w:divBdr>
                                                                                                                                <w:top w:val="none" w:sz="0" w:space="0" w:color="auto"/>
                                                                                                                                <w:left w:val="none" w:sz="0" w:space="0" w:color="auto"/>
                                                                                                                                <w:bottom w:val="none" w:sz="0" w:space="0" w:color="auto"/>
                                                                                                                                <w:right w:val="none" w:sz="0" w:space="0" w:color="auto"/>
                                                                                                                              </w:divBdr>
                                                                                                                            </w:div>
                                                                                                                          </w:divsChild>
                                                                                                                        </w:div>
                                                                                                                        <w:div w:id="1205217611">
                                                                                                                          <w:marLeft w:val="0"/>
                                                                                                                          <w:marRight w:val="0"/>
                                                                                                                          <w:marTop w:val="0"/>
                                                                                                                          <w:marBottom w:val="0"/>
                                                                                                                          <w:divBdr>
                                                                                                                            <w:top w:val="none" w:sz="0" w:space="0" w:color="auto"/>
                                                                                                                            <w:left w:val="none" w:sz="0" w:space="0" w:color="auto"/>
                                                                                                                            <w:bottom w:val="none" w:sz="0" w:space="0" w:color="auto"/>
                                                                                                                            <w:right w:val="none" w:sz="0" w:space="0" w:color="auto"/>
                                                                                                                          </w:divBdr>
                                                                                                                          <w:divsChild>
                                                                                                                            <w:div w:id="1523012352">
                                                                                                                              <w:marLeft w:val="0"/>
                                                                                                                              <w:marRight w:val="0"/>
                                                                                                                              <w:marTop w:val="0"/>
                                                                                                                              <w:marBottom w:val="0"/>
                                                                                                                              <w:divBdr>
                                                                                                                                <w:top w:val="none" w:sz="0" w:space="0" w:color="auto"/>
                                                                                                                                <w:left w:val="none" w:sz="0" w:space="0" w:color="auto"/>
                                                                                                                                <w:bottom w:val="none" w:sz="0" w:space="0" w:color="auto"/>
                                                                                                                                <w:right w:val="none" w:sz="0" w:space="0" w:color="auto"/>
                                                                                                                              </w:divBdr>
                                                                                                                            </w:div>
                                                                                                                          </w:divsChild>
                                                                                                                        </w:div>
                                                                                                                        <w:div w:id="1225215058">
                                                                                                                          <w:marLeft w:val="0"/>
                                                                                                                          <w:marRight w:val="0"/>
                                                                                                                          <w:marTop w:val="0"/>
                                                                                                                          <w:marBottom w:val="0"/>
                                                                                                                          <w:divBdr>
                                                                                                                            <w:top w:val="none" w:sz="0" w:space="0" w:color="auto"/>
                                                                                                                            <w:left w:val="none" w:sz="0" w:space="0" w:color="auto"/>
                                                                                                                            <w:bottom w:val="none" w:sz="0" w:space="0" w:color="auto"/>
                                                                                                                            <w:right w:val="none" w:sz="0" w:space="0" w:color="auto"/>
                                                                                                                          </w:divBdr>
                                                                                                                          <w:divsChild>
                                                                                                                            <w:div w:id="62148765">
                                                                                                                              <w:marLeft w:val="0"/>
                                                                                                                              <w:marRight w:val="0"/>
                                                                                                                              <w:marTop w:val="0"/>
                                                                                                                              <w:marBottom w:val="0"/>
                                                                                                                              <w:divBdr>
                                                                                                                                <w:top w:val="none" w:sz="0" w:space="0" w:color="auto"/>
                                                                                                                                <w:left w:val="none" w:sz="0" w:space="0" w:color="auto"/>
                                                                                                                                <w:bottom w:val="none" w:sz="0" w:space="0" w:color="auto"/>
                                                                                                                                <w:right w:val="none" w:sz="0" w:space="0" w:color="auto"/>
                                                                                                                              </w:divBdr>
                                                                                                                            </w:div>
                                                                                                                            <w:div w:id="846793087">
                                                                                                                              <w:marLeft w:val="0"/>
                                                                                                                              <w:marRight w:val="0"/>
                                                                                                                              <w:marTop w:val="0"/>
                                                                                                                              <w:marBottom w:val="0"/>
                                                                                                                              <w:divBdr>
                                                                                                                                <w:top w:val="none" w:sz="0" w:space="0" w:color="auto"/>
                                                                                                                                <w:left w:val="none" w:sz="0" w:space="0" w:color="auto"/>
                                                                                                                                <w:bottom w:val="none" w:sz="0" w:space="0" w:color="auto"/>
                                                                                                                                <w:right w:val="none" w:sz="0" w:space="0" w:color="auto"/>
                                                                                                                              </w:divBdr>
                                                                                                                            </w:div>
                                                                                                                          </w:divsChild>
                                                                                                                        </w:div>
                                                                                                                        <w:div w:id="1608267818">
                                                                                                                          <w:marLeft w:val="0"/>
                                                                                                                          <w:marRight w:val="0"/>
                                                                                                                          <w:marTop w:val="0"/>
                                                                                                                          <w:marBottom w:val="0"/>
                                                                                                                          <w:divBdr>
                                                                                                                            <w:top w:val="none" w:sz="0" w:space="0" w:color="auto"/>
                                                                                                                            <w:left w:val="none" w:sz="0" w:space="0" w:color="auto"/>
                                                                                                                            <w:bottom w:val="none" w:sz="0" w:space="0" w:color="auto"/>
                                                                                                                            <w:right w:val="none" w:sz="0" w:space="0" w:color="auto"/>
                                                                                                                          </w:divBdr>
                                                                                                                          <w:divsChild>
                                                                                                                            <w:div w:id="836387961">
                                                                                                                              <w:marLeft w:val="0"/>
                                                                                                                              <w:marRight w:val="0"/>
                                                                                                                              <w:marTop w:val="0"/>
                                                                                                                              <w:marBottom w:val="0"/>
                                                                                                                              <w:divBdr>
                                                                                                                                <w:top w:val="none" w:sz="0" w:space="0" w:color="auto"/>
                                                                                                                                <w:left w:val="none" w:sz="0" w:space="0" w:color="auto"/>
                                                                                                                                <w:bottom w:val="none" w:sz="0" w:space="0" w:color="auto"/>
                                                                                                                                <w:right w:val="none" w:sz="0" w:space="0" w:color="auto"/>
                                                                                                                              </w:divBdr>
                                                                                                                            </w:div>
                                                                                                                            <w:div w:id="1228960080">
                                                                                                                              <w:marLeft w:val="0"/>
                                                                                                                              <w:marRight w:val="0"/>
                                                                                                                              <w:marTop w:val="0"/>
                                                                                                                              <w:marBottom w:val="0"/>
                                                                                                                              <w:divBdr>
                                                                                                                                <w:top w:val="none" w:sz="0" w:space="0" w:color="auto"/>
                                                                                                                                <w:left w:val="none" w:sz="0" w:space="0" w:color="auto"/>
                                                                                                                                <w:bottom w:val="none" w:sz="0" w:space="0" w:color="auto"/>
                                                                                                                                <w:right w:val="none" w:sz="0" w:space="0" w:color="auto"/>
                                                                                                                              </w:divBdr>
                                                                                                                            </w:div>
                                                                                                                          </w:divsChild>
                                                                                                                        </w:div>
                                                                                                                        <w:div w:id="1739089917">
                                                                                                                          <w:marLeft w:val="0"/>
                                                                                                                          <w:marRight w:val="0"/>
                                                                                                                          <w:marTop w:val="0"/>
                                                                                                                          <w:marBottom w:val="0"/>
                                                                                                                          <w:divBdr>
                                                                                                                            <w:top w:val="none" w:sz="0" w:space="0" w:color="auto"/>
                                                                                                                            <w:left w:val="none" w:sz="0" w:space="0" w:color="auto"/>
                                                                                                                            <w:bottom w:val="none" w:sz="0" w:space="0" w:color="auto"/>
                                                                                                                            <w:right w:val="none" w:sz="0" w:space="0" w:color="auto"/>
                                                                                                                          </w:divBdr>
                                                                                                                          <w:divsChild>
                                                                                                                            <w:div w:id="1330400271">
                                                                                                                              <w:marLeft w:val="0"/>
                                                                                                                              <w:marRight w:val="0"/>
                                                                                                                              <w:marTop w:val="0"/>
                                                                                                                              <w:marBottom w:val="0"/>
                                                                                                                              <w:divBdr>
                                                                                                                                <w:top w:val="none" w:sz="0" w:space="0" w:color="auto"/>
                                                                                                                                <w:left w:val="none" w:sz="0" w:space="0" w:color="auto"/>
                                                                                                                                <w:bottom w:val="none" w:sz="0" w:space="0" w:color="auto"/>
                                                                                                                                <w:right w:val="none" w:sz="0" w:space="0" w:color="auto"/>
                                                                                                                              </w:divBdr>
                                                                                                                            </w:div>
                                                                                                                            <w:div w:id="138806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3002">
                                                                                                                      <w:marLeft w:val="0"/>
                                                                                                                      <w:marRight w:val="0"/>
                                                                                                                      <w:marTop w:val="0"/>
                                                                                                                      <w:marBottom w:val="0"/>
                                                                                                                      <w:divBdr>
                                                                                                                        <w:top w:val="none" w:sz="0" w:space="0" w:color="auto"/>
                                                                                                                        <w:left w:val="none" w:sz="0" w:space="0" w:color="auto"/>
                                                                                                                        <w:bottom w:val="none" w:sz="0" w:space="0" w:color="auto"/>
                                                                                                                        <w:right w:val="none" w:sz="0" w:space="0" w:color="auto"/>
                                                                                                                      </w:divBdr>
                                                                                                                      <w:divsChild>
                                                                                                                        <w:div w:id="563106024">
                                                                                                                          <w:marLeft w:val="0"/>
                                                                                                                          <w:marRight w:val="0"/>
                                                                                                                          <w:marTop w:val="0"/>
                                                                                                                          <w:marBottom w:val="0"/>
                                                                                                                          <w:divBdr>
                                                                                                                            <w:top w:val="none" w:sz="0" w:space="0" w:color="auto"/>
                                                                                                                            <w:left w:val="none" w:sz="0" w:space="0" w:color="auto"/>
                                                                                                                            <w:bottom w:val="none" w:sz="0" w:space="0" w:color="auto"/>
                                                                                                                            <w:right w:val="none" w:sz="0" w:space="0" w:color="auto"/>
                                                                                                                          </w:divBdr>
                                                                                                                          <w:divsChild>
                                                                                                                            <w:div w:id="947934044">
                                                                                                                              <w:marLeft w:val="0"/>
                                                                                                                              <w:marRight w:val="0"/>
                                                                                                                              <w:marTop w:val="0"/>
                                                                                                                              <w:marBottom w:val="0"/>
                                                                                                                              <w:divBdr>
                                                                                                                                <w:top w:val="none" w:sz="0" w:space="0" w:color="auto"/>
                                                                                                                                <w:left w:val="none" w:sz="0" w:space="0" w:color="auto"/>
                                                                                                                                <w:bottom w:val="none" w:sz="0" w:space="0" w:color="auto"/>
                                                                                                                                <w:right w:val="none" w:sz="0" w:space="0" w:color="auto"/>
                                                                                                                              </w:divBdr>
                                                                                                                            </w:div>
                                                                                                                            <w:div w:id="1814523569">
                                                                                                                              <w:marLeft w:val="0"/>
                                                                                                                              <w:marRight w:val="0"/>
                                                                                                                              <w:marTop w:val="0"/>
                                                                                                                              <w:marBottom w:val="0"/>
                                                                                                                              <w:divBdr>
                                                                                                                                <w:top w:val="none" w:sz="0" w:space="0" w:color="auto"/>
                                                                                                                                <w:left w:val="none" w:sz="0" w:space="0" w:color="auto"/>
                                                                                                                                <w:bottom w:val="none" w:sz="0" w:space="0" w:color="auto"/>
                                                                                                                                <w:right w:val="none" w:sz="0" w:space="0" w:color="auto"/>
                                                                                                                              </w:divBdr>
                                                                                                                            </w:div>
                                                                                                                          </w:divsChild>
                                                                                                                        </w:div>
                                                                                                                        <w:div w:id="587690112">
                                                                                                                          <w:marLeft w:val="0"/>
                                                                                                                          <w:marRight w:val="0"/>
                                                                                                                          <w:marTop w:val="0"/>
                                                                                                                          <w:marBottom w:val="0"/>
                                                                                                                          <w:divBdr>
                                                                                                                            <w:top w:val="none" w:sz="0" w:space="0" w:color="auto"/>
                                                                                                                            <w:left w:val="none" w:sz="0" w:space="0" w:color="auto"/>
                                                                                                                            <w:bottom w:val="none" w:sz="0" w:space="0" w:color="auto"/>
                                                                                                                            <w:right w:val="none" w:sz="0" w:space="0" w:color="auto"/>
                                                                                                                          </w:divBdr>
                                                                                                                          <w:divsChild>
                                                                                                                            <w:div w:id="538710525">
                                                                                                                              <w:marLeft w:val="0"/>
                                                                                                                              <w:marRight w:val="0"/>
                                                                                                                              <w:marTop w:val="0"/>
                                                                                                                              <w:marBottom w:val="0"/>
                                                                                                                              <w:divBdr>
                                                                                                                                <w:top w:val="none" w:sz="0" w:space="0" w:color="auto"/>
                                                                                                                                <w:left w:val="none" w:sz="0" w:space="0" w:color="auto"/>
                                                                                                                                <w:bottom w:val="none" w:sz="0" w:space="0" w:color="auto"/>
                                                                                                                                <w:right w:val="none" w:sz="0" w:space="0" w:color="auto"/>
                                                                                                                              </w:divBdr>
                                                                                                                            </w:div>
                                                                                                                          </w:divsChild>
                                                                                                                        </w:div>
                                                                                                                        <w:div w:id="747770866">
                                                                                                                          <w:marLeft w:val="0"/>
                                                                                                                          <w:marRight w:val="0"/>
                                                                                                                          <w:marTop w:val="0"/>
                                                                                                                          <w:marBottom w:val="0"/>
                                                                                                                          <w:divBdr>
                                                                                                                            <w:top w:val="none" w:sz="0" w:space="0" w:color="auto"/>
                                                                                                                            <w:left w:val="none" w:sz="0" w:space="0" w:color="auto"/>
                                                                                                                            <w:bottom w:val="none" w:sz="0" w:space="0" w:color="auto"/>
                                                                                                                            <w:right w:val="none" w:sz="0" w:space="0" w:color="auto"/>
                                                                                                                          </w:divBdr>
                                                                                                                          <w:divsChild>
                                                                                                                            <w:div w:id="307974531">
                                                                                                                              <w:marLeft w:val="0"/>
                                                                                                                              <w:marRight w:val="0"/>
                                                                                                                              <w:marTop w:val="0"/>
                                                                                                                              <w:marBottom w:val="0"/>
                                                                                                                              <w:divBdr>
                                                                                                                                <w:top w:val="none" w:sz="0" w:space="0" w:color="auto"/>
                                                                                                                                <w:left w:val="none" w:sz="0" w:space="0" w:color="auto"/>
                                                                                                                                <w:bottom w:val="none" w:sz="0" w:space="0" w:color="auto"/>
                                                                                                                                <w:right w:val="none" w:sz="0" w:space="0" w:color="auto"/>
                                                                                                                              </w:divBdr>
                                                                                                                            </w:div>
                                                                                                                            <w:div w:id="895165373">
                                                                                                                              <w:marLeft w:val="0"/>
                                                                                                                              <w:marRight w:val="0"/>
                                                                                                                              <w:marTop w:val="0"/>
                                                                                                                              <w:marBottom w:val="0"/>
                                                                                                                              <w:divBdr>
                                                                                                                                <w:top w:val="none" w:sz="0" w:space="0" w:color="auto"/>
                                                                                                                                <w:left w:val="none" w:sz="0" w:space="0" w:color="auto"/>
                                                                                                                                <w:bottom w:val="none" w:sz="0" w:space="0" w:color="auto"/>
                                                                                                                                <w:right w:val="none" w:sz="0" w:space="0" w:color="auto"/>
                                                                                                                              </w:divBdr>
                                                                                                                            </w:div>
                                                                                                                          </w:divsChild>
                                                                                                                        </w:div>
                                                                                                                        <w:div w:id="842161001">
                                                                                                                          <w:marLeft w:val="0"/>
                                                                                                                          <w:marRight w:val="0"/>
                                                                                                                          <w:marTop w:val="0"/>
                                                                                                                          <w:marBottom w:val="0"/>
                                                                                                                          <w:divBdr>
                                                                                                                            <w:top w:val="none" w:sz="0" w:space="0" w:color="auto"/>
                                                                                                                            <w:left w:val="none" w:sz="0" w:space="0" w:color="auto"/>
                                                                                                                            <w:bottom w:val="none" w:sz="0" w:space="0" w:color="auto"/>
                                                                                                                            <w:right w:val="none" w:sz="0" w:space="0" w:color="auto"/>
                                                                                                                          </w:divBdr>
                                                                                                                          <w:divsChild>
                                                                                                                            <w:div w:id="1804614818">
                                                                                                                              <w:marLeft w:val="0"/>
                                                                                                                              <w:marRight w:val="0"/>
                                                                                                                              <w:marTop w:val="0"/>
                                                                                                                              <w:marBottom w:val="0"/>
                                                                                                                              <w:divBdr>
                                                                                                                                <w:top w:val="none" w:sz="0" w:space="0" w:color="auto"/>
                                                                                                                                <w:left w:val="none" w:sz="0" w:space="0" w:color="auto"/>
                                                                                                                                <w:bottom w:val="none" w:sz="0" w:space="0" w:color="auto"/>
                                                                                                                                <w:right w:val="none" w:sz="0" w:space="0" w:color="auto"/>
                                                                                                                              </w:divBdr>
                                                                                                                            </w:div>
                                                                                                                            <w:div w:id="2115591040">
                                                                                                                              <w:marLeft w:val="0"/>
                                                                                                                              <w:marRight w:val="0"/>
                                                                                                                              <w:marTop w:val="0"/>
                                                                                                                              <w:marBottom w:val="0"/>
                                                                                                                              <w:divBdr>
                                                                                                                                <w:top w:val="none" w:sz="0" w:space="0" w:color="auto"/>
                                                                                                                                <w:left w:val="none" w:sz="0" w:space="0" w:color="auto"/>
                                                                                                                                <w:bottom w:val="none" w:sz="0" w:space="0" w:color="auto"/>
                                                                                                                                <w:right w:val="none" w:sz="0" w:space="0" w:color="auto"/>
                                                                                                                              </w:divBdr>
                                                                                                                            </w:div>
                                                                                                                          </w:divsChild>
                                                                                                                        </w:div>
                                                                                                                        <w:div w:id="1025793007">
                                                                                                                          <w:marLeft w:val="0"/>
                                                                                                                          <w:marRight w:val="0"/>
                                                                                                                          <w:marTop w:val="0"/>
                                                                                                                          <w:marBottom w:val="0"/>
                                                                                                                          <w:divBdr>
                                                                                                                            <w:top w:val="none" w:sz="0" w:space="0" w:color="auto"/>
                                                                                                                            <w:left w:val="none" w:sz="0" w:space="0" w:color="auto"/>
                                                                                                                            <w:bottom w:val="none" w:sz="0" w:space="0" w:color="auto"/>
                                                                                                                            <w:right w:val="none" w:sz="0" w:space="0" w:color="auto"/>
                                                                                                                          </w:divBdr>
                                                                                                                          <w:divsChild>
                                                                                                                            <w:div w:id="1668826866">
                                                                                                                              <w:marLeft w:val="0"/>
                                                                                                                              <w:marRight w:val="0"/>
                                                                                                                              <w:marTop w:val="0"/>
                                                                                                                              <w:marBottom w:val="0"/>
                                                                                                                              <w:divBdr>
                                                                                                                                <w:top w:val="none" w:sz="0" w:space="0" w:color="auto"/>
                                                                                                                                <w:left w:val="none" w:sz="0" w:space="0" w:color="auto"/>
                                                                                                                                <w:bottom w:val="none" w:sz="0" w:space="0" w:color="auto"/>
                                                                                                                                <w:right w:val="none" w:sz="0" w:space="0" w:color="auto"/>
                                                                                                                              </w:divBdr>
                                                                                                                            </w:div>
                                                                                                                            <w:div w:id="2143690380">
                                                                                                                              <w:marLeft w:val="0"/>
                                                                                                                              <w:marRight w:val="0"/>
                                                                                                                              <w:marTop w:val="0"/>
                                                                                                                              <w:marBottom w:val="0"/>
                                                                                                                              <w:divBdr>
                                                                                                                                <w:top w:val="none" w:sz="0" w:space="0" w:color="auto"/>
                                                                                                                                <w:left w:val="none" w:sz="0" w:space="0" w:color="auto"/>
                                                                                                                                <w:bottom w:val="none" w:sz="0" w:space="0" w:color="auto"/>
                                                                                                                                <w:right w:val="none" w:sz="0" w:space="0" w:color="auto"/>
                                                                                                                              </w:divBdr>
                                                                                                                            </w:div>
                                                                                                                          </w:divsChild>
                                                                                                                        </w:div>
                                                                                                                        <w:div w:id="1601110677">
                                                                                                                          <w:marLeft w:val="0"/>
                                                                                                                          <w:marRight w:val="0"/>
                                                                                                                          <w:marTop w:val="0"/>
                                                                                                                          <w:marBottom w:val="0"/>
                                                                                                                          <w:divBdr>
                                                                                                                            <w:top w:val="none" w:sz="0" w:space="0" w:color="auto"/>
                                                                                                                            <w:left w:val="none" w:sz="0" w:space="0" w:color="auto"/>
                                                                                                                            <w:bottom w:val="none" w:sz="0" w:space="0" w:color="auto"/>
                                                                                                                            <w:right w:val="none" w:sz="0" w:space="0" w:color="auto"/>
                                                                                                                          </w:divBdr>
                                                                                                                          <w:divsChild>
                                                                                                                            <w:div w:id="56588529">
                                                                                                                              <w:marLeft w:val="0"/>
                                                                                                                              <w:marRight w:val="0"/>
                                                                                                                              <w:marTop w:val="0"/>
                                                                                                                              <w:marBottom w:val="0"/>
                                                                                                                              <w:divBdr>
                                                                                                                                <w:top w:val="none" w:sz="0" w:space="0" w:color="auto"/>
                                                                                                                                <w:left w:val="none" w:sz="0" w:space="0" w:color="auto"/>
                                                                                                                                <w:bottom w:val="none" w:sz="0" w:space="0" w:color="auto"/>
                                                                                                                                <w:right w:val="none" w:sz="0" w:space="0" w:color="auto"/>
                                                                                                                              </w:divBdr>
                                                                                                                            </w:div>
                                                                                                                            <w:div w:id="100221586">
                                                                                                                              <w:marLeft w:val="0"/>
                                                                                                                              <w:marRight w:val="0"/>
                                                                                                                              <w:marTop w:val="0"/>
                                                                                                                              <w:marBottom w:val="0"/>
                                                                                                                              <w:divBdr>
                                                                                                                                <w:top w:val="none" w:sz="0" w:space="0" w:color="auto"/>
                                                                                                                                <w:left w:val="none" w:sz="0" w:space="0" w:color="auto"/>
                                                                                                                                <w:bottom w:val="none" w:sz="0" w:space="0" w:color="auto"/>
                                                                                                                                <w:right w:val="none" w:sz="0" w:space="0" w:color="auto"/>
                                                                                                                              </w:divBdr>
                                                                                                                            </w:div>
                                                                                                                          </w:divsChild>
                                                                                                                        </w:div>
                                                                                                                        <w:div w:id="1778022487">
                                                                                                                          <w:marLeft w:val="0"/>
                                                                                                                          <w:marRight w:val="0"/>
                                                                                                                          <w:marTop w:val="0"/>
                                                                                                                          <w:marBottom w:val="0"/>
                                                                                                                          <w:divBdr>
                                                                                                                            <w:top w:val="none" w:sz="0" w:space="0" w:color="auto"/>
                                                                                                                            <w:left w:val="none" w:sz="0" w:space="0" w:color="auto"/>
                                                                                                                            <w:bottom w:val="none" w:sz="0" w:space="0" w:color="auto"/>
                                                                                                                            <w:right w:val="none" w:sz="0" w:space="0" w:color="auto"/>
                                                                                                                          </w:divBdr>
                                                                                                                          <w:divsChild>
                                                                                                                            <w:div w:id="31345719">
                                                                                                                              <w:marLeft w:val="0"/>
                                                                                                                              <w:marRight w:val="0"/>
                                                                                                                              <w:marTop w:val="0"/>
                                                                                                                              <w:marBottom w:val="0"/>
                                                                                                                              <w:divBdr>
                                                                                                                                <w:top w:val="none" w:sz="0" w:space="0" w:color="auto"/>
                                                                                                                                <w:left w:val="none" w:sz="0" w:space="0" w:color="auto"/>
                                                                                                                                <w:bottom w:val="none" w:sz="0" w:space="0" w:color="auto"/>
                                                                                                                                <w:right w:val="none" w:sz="0" w:space="0" w:color="auto"/>
                                                                                                                              </w:divBdr>
                                                                                                                            </w:div>
                                                                                                                            <w:div w:id="111401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529338">
                                                                                                                  <w:marLeft w:val="0"/>
                                                                                                                  <w:marRight w:val="0"/>
                                                                                                                  <w:marTop w:val="0"/>
                                                                                                                  <w:marBottom w:val="0"/>
                                                                                                                  <w:divBdr>
                                                                                                                    <w:top w:val="none" w:sz="0" w:space="0" w:color="auto"/>
                                                                                                                    <w:left w:val="none" w:sz="0" w:space="0" w:color="auto"/>
                                                                                                                    <w:bottom w:val="none" w:sz="0" w:space="0" w:color="auto"/>
                                                                                                                    <w:right w:val="none" w:sz="0" w:space="0" w:color="auto"/>
                                                                                                                  </w:divBdr>
                                                                                                                </w:div>
                                                                                                                <w:div w:id="2096851908">
                                                                                                                  <w:marLeft w:val="0"/>
                                                                                                                  <w:marRight w:val="0"/>
                                                                                                                  <w:marTop w:val="0"/>
                                                                                                                  <w:marBottom w:val="0"/>
                                                                                                                  <w:divBdr>
                                                                                                                    <w:top w:val="none" w:sz="0" w:space="0" w:color="auto"/>
                                                                                                                    <w:left w:val="none" w:sz="0" w:space="0" w:color="auto"/>
                                                                                                                    <w:bottom w:val="none" w:sz="0" w:space="0" w:color="auto"/>
                                                                                                                    <w:right w:val="none" w:sz="0" w:space="0" w:color="auto"/>
                                                                                                                  </w:divBdr>
                                                                                                                  <w:divsChild>
                                                                                                                    <w:div w:id="568002267">
                                                                                                                      <w:marLeft w:val="0"/>
                                                                                                                      <w:marRight w:val="0"/>
                                                                                                                      <w:marTop w:val="0"/>
                                                                                                                      <w:marBottom w:val="0"/>
                                                                                                                      <w:divBdr>
                                                                                                                        <w:top w:val="none" w:sz="0" w:space="0" w:color="auto"/>
                                                                                                                        <w:left w:val="none" w:sz="0" w:space="0" w:color="auto"/>
                                                                                                                        <w:bottom w:val="none" w:sz="0" w:space="0" w:color="auto"/>
                                                                                                                        <w:right w:val="none" w:sz="0" w:space="0" w:color="auto"/>
                                                                                                                      </w:divBdr>
                                                                                                                      <w:divsChild>
                                                                                                                        <w:div w:id="445514107">
                                                                                                                          <w:marLeft w:val="0"/>
                                                                                                                          <w:marRight w:val="0"/>
                                                                                                                          <w:marTop w:val="0"/>
                                                                                                                          <w:marBottom w:val="0"/>
                                                                                                                          <w:divBdr>
                                                                                                                            <w:top w:val="none" w:sz="0" w:space="0" w:color="auto"/>
                                                                                                                            <w:left w:val="none" w:sz="0" w:space="0" w:color="auto"/>
                                                                                                                            <w:bottom w:val="none" w:sz="0" w:space="0" w:color="auto"/>
                                                                                                                            <w:right w:val="none" w:sz="0" w:space="0" w:color="auto"/>
                                                                                                                          </w:divBdr>
                                                                                                                          <w:divsChild>
                                                                                                                            <w:div w:id="957764471">
                                                                                                                              <w:marLeft w:val="0"/>
                                                                                                                              <w:marRight w:val="0"/>
                                                                                                                              <w:marTop w:val="0"/>
                                                                                                                              <w:marBottom w:val="0"/>
                                                                                                                              <w:divBdr>
                                                                                                                                <w:top w:val="none" w:sz="0" w:space="0" w:color="auto"/>
                                                                                                                                <w:left w:val="none" w:sz="0" w:space="0" w:color="auto"/>
                                                                                                                                <w:bottom w:val="none" w:sz="0" w:space="0" w:color="auto"/>
                                                                                                                                <w:right w:val="none" w:sz="0" w:space="0" w:color="auto"/>
                                                                                                                              </w:divBdr>
                                                                                                                            </w:div>
                                                                                                                            <w:div w:id="1909806948">
                                                                                                                              <w:marLeft w:val="0"/>
                                                                                                                              <w:marRight w:val="0"/>
                                                                                                                              <w:marTop w:val="0"/>
                                                                                                                              <w:marBottom w:val="0"/>
                                                                                                                              <w:divBdr>
                                                                                                                                <w:top w:val="none" w:sz="0" w:space="0" w:color="auto"/>
                                                                                                                                <w:left w:val="none" w:sz="0" w:space="0" w:color="auto"/>
                                                                                                                                <w:bottom w:val="none" w:sz="0" w:space="0" w:color="auto"/>
                                                                                                                                <w:right w:val="none" w:sz="0" w:space="0" w:color="auto"/>
                                                                                                                              </w:divBdr>
                                                                                                                            </w:div>
                                                                                                                          </w:divsChild>
                                                                                                                        </w:div>
                                                                                                                        <w:div w:id="502166246">
                                                                                                                          <w:marLeft w:val="0"/>
                                                                                                                          <w:marRight w:val="0"/>
                                                                                                                          <w:marTop w:val="0"/>
                                                                                                                          <w:marBottom w:val="0"/>
                                                                                                                          <w:divBdr>
                                                                                                                            <w:top w:val="none" w:sz="0" w:space="0" w:color="auto"/>
                                                                                                                            <w:left w:val="none" w:sz="0" w:space="0" w:color="auto"/>
                                                                                                                            <w:bottom w:val="none" w:sz="0" w:space="0" w:color="auto"/>
                                                                                                                            <w:right w:val="none" w:sz="0" w:space="0" w:color="auto"/>
                                                                                                                          </w:divBdr>
                                                                                                                          <w:divsChild>
                                                                                                                            <w:div w:id="1376851778">
                                                                                                                              <w:marLeft w:val="0"/>
                                                                                                                              <w:marRight w:val="0"/>
                                                                                                                              <w:marTop w:val="0"/>
                                                                                                                              <w:marBottom w:val="0"/>
                                                                                                                              <w:divBdr>
                                                                                                                                <w:top w:val="none" w:sz="0" w:space="0" w:color="auto"/>
                                                                                                                                <w:left w:val="none" w:sz="0" w:space="0" w:color="auto"/>
                                                                                                                                <w:bottom w:val="none" w:sz="0" w:space="0" w:color="auto"/>
                                                                                                                                <w:right w:val="none" w:sz="0" w:space="0" w:color="auto"/>
                                                                                                                              </w:divBdr>
                                                                                                                            </w:div>
                                                                                                                            <w:div w:id="1602378812">
                                                                                                                              <w:marLeft w:val="0"/>
                                                                                                                              <w:marRight w:val="0"/>
                                                                                                                              <w:marTop w:val="0"/>
                                                                                                                              <w:marBottom w:val="0"/>
                                                                                                                              <w:divBdr>
                                                                                                                                <w:top w:val="none" w:sz="0" w:space="0" w:color="auto"/>
                                                                                                                                <w:left w:val="none" w:sz="0" w:space="0" w:color="auto"/>
                                                                                                                                <w:bottom w:val="none" w:sz="0" w:space="0" w:color="auto"/>
                                                                                                                                <w:right w:val="none" w:sz="0" w:space="0" w:color="auto"/>
                                                                                                                              </w:divBdr>
                                                                                                                            </w:div>
                                                                                                                          </w:divsChild>
                                                                                                                        </w:div>
                                                                                                                        <w:div w:id="543448892">
                                                                                                                          <w:marLeft w:val="0"/>
                                                                                                                          <w:marRight w:val="0"/>
                                                                                                                          <w:marTop w:val="0"/>
                                                                                                                          <w:marBottom w:val="0"/>
                                                                                                                          <w:divBdr>
                                                                                                                            <w:top w:val="none" w:sz="0" w:space="0" w:color="auto"/>
                                                                                                                            <w:left w:val="none" w:sz="0" w:space="0" w:color="auto"/>
                                                                                                                            <w:bottom w:val="none" w:sz="0" w:space="0" w:color="auto"/>
                                                                                                                            <w:right w:val="none" w:sz="0" w:space="0" w:color="auto"/>
                                                                                                                          </w:divBdr>
                                                                                                                          <w:divsChild>
                                                                                                                            <w:div w:id="172186626">
                                                                                                                              <w:marLeft w:val="0"/>
                                                                                                                              <w:marRight w:val="0"/>
                                                                                                                              <w:marTop w:val="0"/>
                                                                                                                              <w:marBottom w:val="0"/>
                                                                                                                              <w:divBdr>
                                                                                                                                <w:top w:val="none" w:sz="0" w:space="0" w:color="auto"/>
                                                                                                                                <w:left w:val="none" w:sz="0" w:space="0" w:color="auto"/>
                                                                                                                                <w:bottom w:val="none" w:sz="0" w:space="0" w:color="auto"/>
                                                                                                                                <w:right w:val="none" w:sz="0" w:space="0" w:color="auto"/>
                                                                                                                              </w:divBdr>
                                                                                                                            </w:div>
                                                                                                                            <w:div w:id="1476333069">
                                                                                                                              <w:marLeft w:val="0"/>
                                                                                                                              <w:marRight w:val="0"/>
                                                                                                                              <w:marTop w:val="0"/>
                                                                                                                              <w:marBottom w:val="0"/>
                                                                                                                              <w:divBdr>
                                                                                                                                <w:top w:val="none" w:sz="0" w:space="0" w:color="auto"/>
                                                                                                                                <w:left w:val="none" w:sz="0" w:space="0" w:color="auto"/>
                                                                                                                                <w:bottom w:val="none" w:sz="0" w:space="0" w:color="auto"/>
                                                                                                                                <w:right w:val="none" w:sz="0" w:space="0" w:color="auto"/>
                                                                                                                              </w:divBdr>
                                                                                                                            </w:div>
                                                                                                                          </w:divsChild>
                                                                                                                        </w:div>
                                                                                                                        <w:div w:id="553007618">
                                                                                                                          <w:marLeft w:val="0"/>
                                                                                                                          <w:marRight w:val="0"/>
                                                                                                                          <w:marTop w:val="0"/>
                                                                                                                          <w:marBottom w:val="0"/>
                                                                                                                          <w:divBdr>
                                                                                                                            <w:top w:val="none" w:sz="0" w:space="0" w:color="auto"/>
                                                                                                                            <w:left w:val="none" w:sz="0" w:space="0" w:color="auto"/>
                                                                                                                            <w:bottom w:val="none" w:sz="0" w:space="0" w:color="auto"/>
                                                                                                                            <w:right w:val="none" w:sz="0" w:space="0" w:color="auto"/>
                                                                                                                          </w:divBdr>
                                                                                                                          <w:divsChild>
                                                                                                                            <w:div w:id="268784326">
                                                                                                                              <w:marLeft w:val="0"/>
                                                                                                                              <w:marRight w:val="0"/>
                                                                                                                              <w:marTop w:val="0"/>
                                                                                                                              <w:marBottom w:val="0"/>
                                                                                                                              <w:divBdr>
                                                                                                                                <w:top w:val="none" w:sz="0" w:space="0" w:color="auto"/>
                                                                                                                                <w:left w:val="none" w:sz="0" w:space="0" w:color="auto"/>
                                                                                                                                <w:bottom w:val="none" w:sz="0" w:space="0" w:color="auto"/>
                                                                                                                                <w:right w:val="none" w:sz="0" w:space="0" w:color="auto"/>
                                                                                                                              </w:divBdr>
                                                                                                                            </w:div>
                                                                                                                            <w:div w:id="415975016">
                                                                                                                              <w:marLeft w:val="0"/>
                                                                                                                              <w:marRight w:val="0"/>
                                                                                                                              <w:marTop w:val="0"/>
                                                                                                                              <w:marBottom w:val="0"/>
                                                                                                                              <w:divBdr>
                                                                                                                                <w:top w:val="none" w:sz="0" w:space="0" w:color="auto"/>
                                                                                                                                <w:left w:val="none" w:sz="0" w:space="0" w:color="auto"/>
                                                                                                                                <w:bottom w:val="none" w:sz="0" w:space="0" w:color="auto"/>
                                                                                                                                <w:right w:val="none" w:sz="0" w:space="0" w:color="auto"/>
                                                                                                                              </w:divBdr>
                                                                                                                            </w:div>
                                                                                                                          </w:divsChild>
                                                                                                                        </w:div>
                                                                                                                        <w:div w:id="1548447313">
                                                                                                                          <w:marLeft w:val="0"/>
                                                                                                                          <w:marRight w:val="0"/>
                                                                                                                          <w:marTop w:val="0"/>
                                                                                                                          <w:marBottom w:val="0"/>
                                                                                                                          <w:divBdr>
                                                                                                                            <w:top w:val="none" w:sz="0" w:space="0" w:color="auto"/>
                                                                                                                            <w:left w:val="none" w:sz="0" w:space="0" w:color="auto"/>
                                                                                                                            <w:bottom w:val="none" w:sz="0" w:space="0" w:color="auto"/>
                                                                                                                            <w:right w:val="none" w:sz="0" w:space="0" w:color="auto"/>
                                                                                                                          </w:divBdr>
                                                                                                                          <w:divsChild>
                                                                                                                            <w:div w:id="576937786">
                                                                                                                              <w:marLeft w:val="0"/>
                                                                                                                              <w:marRight w:val="0"/>
                                                                                                                              <w:marTop w:val="0"/>
                                                                                                                              <w:marBottom w:val="0"/>
                                                                                                                              <w:divBdr>
                                                                                                                                <w:top w:val="none" w:sz="0" w:space="0" w:color="auto"/>
                                                                                                                                <w:left w:val="none" w:sz="0" w:space="0" w:color="auto"/>
                                                                                                                                <w:bottom w:val="none" w:sz="0" w:space="0" w:color="auto"/>
                                                                                                                                <w:right w:val="none" w:sz="0" w:space="0" w:color="auto"/>
                                                                                                                              </w:divBdr>
                                                                                                                            </w:div>
                                                                                                                          </w:divsChild>
                                                                                                                        </w:div>
                                                                                                                        <w:div w:id="1871213142">
                                                                                                                          <w:marLeft w:val="0"/>
                                                                                                                          <w:marRight w:val="0"/>
                                                                                                                          <w:marTop w:val="0"/>
                                                                                                                          <w:marBottom w:val="0"/>
                                                                                                                          <w:divBdr>
                                                                                                                            <w:top w:val="none" w:sz="0" w:space="0" w:color="auto"/>
                                                                                                                            <w:left w:val="none" w:sz="0" w:space="0" w:color="auto"/>
                                                                                                                            <w:bottom w:val="none" w:sz="0" w:space="0" w:color="auto"/>
                                                                                                                            <w:right w:val="none" w:sz="0" w:space="0" w:color="auto"/>
                                                                                                                          </w:divBdr>
                                                                                                                          <w:divsChild>
                                                                                                                            <w:div w:id="23557037">
                                                                                                                              <w:marLeft w:val="0"/>
                                                                                                                              <w:marRight w:val="0"/>
                                                                                                                              <w:marTop w:val="0"/>
                                                                                                                              <w:marBottom w:val="0"/>
                                                                                                                              <w:divBdr>
                                                                                                                                <w:top w:val="none" w:sz="0" w:space="0" w:color="auto"/>
                                                                                                                                <w:left w:val="none" w:sz="0" w:space="0" w:color="auto"/>
                                                                                                                                <w:bottom w:val="none" w:sz="0" w:space="0" w:color="auto"/>
                                                                                                                                <w:right w:val="none" w:sz="0" w:space="0" w:color="auto"/>
                                                                                                                              </w:divBdr>
                                                                                                                            </w:div>
                                                                                                                            <w:div w:id="9873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11455">
                                                                                                                      <w:marLeft w:val="0"/>
                                                                                                                      <w:marRight w:val="0"/>
                                                                                                                      <w:marTop w:val="0"/>
                                                                                                                      <w:marBottom w:val="0"/>
                                                                                                                      <w:divBdr>
                                                                                                                        <w:top w:val="none" w:sz="0" w:space="0" w:color="auto"/>
                                                                                                                        <w:left w:val="none" w:sz="0" w:space="0" w:color="auto"/>
                                                                                                                        <w:bottom w:val="none" w:sz="0" w:space="0" w:color="auto"/>
                                                                                                                        <w:right w:val="none" w:sz="0" w:space="0" w:color="auto"/>
                                                                                                                      </w:divBdr>
                                                                                                                      <w:divsChild>
                                                                                                                        <w:div w:id="3672703">
                                                                                                                          <w:marLeft w:val="0"/>
                                                                                                                          <w:marRight w:val="0"/>
                                                                                                                          <w:marTop w:val="0"/>
                                                                                                                          <w:marBottom w:val="0"/>
                                                                                                                          <w:divBdr>
                                                                                                                            <w:top w:val="none" w:sz="0" w:space="0" w:color="auto"/>
                                                                                                                            <w:left w:val="none" w:sz="0" w:space="0" w:color="auto"/>
                                                                                                                            <w:bottom w:val="none" w:sz="0" w:space="0" w:color="auto"/>
                                                                                                                            <w:right w:val="none" w:sz="0" w:space="0" w:color="auto"/>
                                                                                                                          </w:divBdr>
                                                                                                                          <w:divsChild>
                                                                                                                            <w:div w:id="72896752">
                                                                                                                              <w:marLeft w:val="0"/>
                                                                                                                              <w:marRight w:val="0"/>
                                                                                                                              <w:marTop w:val="0"/>
                                                                                                                              <w:marBottom w:val="0"/>
                                                                                                                              <w:divBdr>
                                                                                                                                <w:top w:val="none" w:sz="0" w:space="0" w:color="auto"/>
                                                                                                                                <w:left w:val="none" w:sz="0" w:space="0" w:color="auto"/>
                                                                                                                                <w:bottom w:val="none" w:sz="0" w:space="0" w:color="auto"/>
                                                                                                                                <w:right w:val="none" w:sz="0" w:space="0" w:color="auto"/>
                                                                                                                              </w:divBdr>
                                                                                                                            </w:div>
                                                                                                                            <w:div w:id="854655757">
                                                                                                                              <w:marLeft w:val="0"/>
                                                                                                                              <w:marRight w:val="0"/>
                                                                                                                              <w:marTop w:val="0"/>
                                                                                                                              <w:marBottom w:val="0"/>
                                                                                                                              <w:divBdr>
                                                                                                                                <w:top w:val="none" w:sz="0" w:space="0" w:color="auto"/>
                                                                                                                                <w:left w:val="none" w:sz="0" w:space="0" w:color="auto"/>
                                                                                                                                <w:bottom w:val="none" w:sz="0" w:space="0" w:color="auto"/>
                                                                                                                                <w:right w:val="none" w:sz="0" w:space="0" w:color="auto"/>
                                                                                                                              </w:divBdr>
                                                                                                                            </w:div>
                                                                                                                          </w:divsChild>
                                                                                                                        </w:div>
                                                                                                                        <w:div w:id="511997250">
                                                                                                                          <w:marLeft w:val="0"/>
                                                                                                                          <w:marRight w:val="0"/>
                                                                                                                          <w:marTop w:val="0"/>
                                                                                                                          <w:marBottom w:val="0"/>
                                                                                                                          <w:divBdr>
                                                                                                                            <w:top w:val="none" w:sz="0" w:space="0" w:color="auto"/>
                                                                                                                            <w:left w:val="none" w:sz="0" w:space="0" w:color="auto"/>
                                                                                                                            <w:bottom w:val="none" w:sz="0" w:space="0" w:color="auto"/>
                                                                                                                            <w:right w:val="none" w:sz="0" w:space="0" w:color="auto"/>
                                                                                                                          </w:divBdr>
                                                                                                                          <w:divsChild>
                                                                                                                            <w:div w:id="446855010">
                                                                                                                              <w:marLeft w:val="0"/>
                                                                                                                              <w:marRight w:val="0"/>
                                                                                                                              <w:marTop w:val="0"/>
                                                                                                                              <w:marBottom w:val="0"/>
                                                                                                                              <w:divBdr>
                                                                                                                                <w:top w:val="none" w:sz="0" w:space="0" w:color="auto"/>
                                                                                                                                <w:left w:val="none" w:sz="0" w:space="0" w:color="auto"/>
                                                                                                                                <w:bottom w:val="none" w:sz="0" w:space="0" w:color="auto"/>
                                                                                                                                <w:right w:val="none" w:sz="0" w:space="0" w:color="auto"/>
                                                                                                                              </w:divBdr>
                                                                                                                            </w:div>
                                                                                                                            <w:div w:id="1146317038">
                                                                                                                              <w:marLeft w:val="0"/>
                                                                                                                              <w:marRight w:val="0"/>
                                                                                                                              <w:marTop w:val="0"/>
                                                                                                                              <w:marBottom w:val="0"/>
                                                                                                                              <w:divBdr>
                                                                                                                                <w:top w:val="none" w:sz="0" w:space="0" w:color="auto"/>
                                                                                                                                <w:left w:val="none" w:sz="0" w:space="0" w:color="auto"/>
                                                                                                                                <w:bottom w:val="none" w:sz="0" w:space="0" w:color="auto"/>
                                                                                                                                <w:right w:val="none" w:sz="0" w:space="0" w:color="auto"/>
                                                                                                                              </w:divBdr>
                                                                                                                            </w:div>
                                                                                                                          </w:divsChild>
                                                                                                                        </w:div>
                                                                                                                        <w:div w:id="808859302">
                                                                                                                          <w:marLeft w:val="0"/>
                                                                                                                          <w:marRight w:val="0"/>
                                                                                                                          <w:marTop w:val="0"/>
                                                                                                                          <w:marBottom w:val="0"/>
                                                                                                                          <w:divBdr>
                                                                                                                            <w:top w:val="none" w:sz="0" w:space="0" w:color="auto"/>
                                                                                                                            <w:left w:val="none" w:sz="0" w:space="0" w:color="auto"/>
                                                                                                                            <w:bottom w:val="none" w:sz="0" w:space="0" w:color="auto"/>
                                                                                                                            <w:right w:val="none" w:sz="0" w:space="0" w:color="auto"/>
                                                                                                                          </w:divBdr>
                                                                                                                          <w:divsChild>
                                                                                                                            <w:div w:id="2009090067">
                                                                                                                              <w:marLeft w:val="0"/>
                                                                                                                              <w:marRight w:val="0"/>
                                                                                                                              <w:marTop w:val="0"/>
                                                                                                                              <w:marBottom w:val="0"/>
                                                                                                                              <w:divBdr>
                                                                                                                                <w:top w:val="none" w:sz="0" w:space="0" w:color="auto"/>
                                                                                                                                <w:left w:val="none" w:sz="0" w:space="0" w:color="auto"/>
                                                                                                                                <w:bottom w:val="none" w:sz="0" w:space="0" w:color="auto"/>
                                                                                                                                <w:right w:val="none" w:sz="0" w:space="0" w:color="auto"/>
                                                                                                                              </w:divBdr>
                                                                                                                            </w:div>
                                                                                                                          </w:divsChild>
                                                                                                                        </w:div>
                                                                                                                        <w:div w:id="984049748">
                                                                                                                          <w:marLeft w:val="0"/>
                                                                                                                          <w:marRight w:val="0"/>
                                                                                                                          <w:marTop w:val="0"/>
                                                                                                                          <w:marBottom w:val="0"/>
                                                                                                                          <w:divBdr>
                                                                                                                            <w:top w:val="none" w:sz="0" w:space="0" w:color="auto"/>
                                                                                                                            <w:left w:val="none" w:sz="0" w:space="0" w:color="auto"/>
                                                                                                                            <w:bottom w:val="none" w:sz="0" w:space="0" w:color="auto"/>
                                                                                                                            <w:right w:val="none" w:sz="0" w:space="0" w:color="auto"/>
                                                                                                                          </w:divBdr>
                                                                                                                          <w:divsChild>
                                                                                                                            <w:div w:id="426393453">
                                                                                                                              <w:marLeft w:val="0"/>
                                                                                                                              <w:marRight w:val="0"/>
                                                                                                                              <w:marTop w:val="0"/>
                                                                                                                              <w:marBottom w:val="0"/>
                                                                                                                              <w:divBdr>
                                                                                                                                <w:top w:val="none" w:sz="0" w:space="0" w:color="auto"/>
                                                                                                                                <w:left w:val="none" w:sz="0" w:space="0" w:color="auto"/>
                                                                                                                                <w:bottom w:val="none" w:sz="0" w:space="0" w:color="auto"/>
                                                                                                                                <w:right w:val="none" w:sz="0" w:space="0" w:color="auto"/>
                                                                                                                              </w:divBdr>
                                                                                                                            </w:div>
                                                                                                                            <w:div w:id="1709835202">
                                                                                                                              <w:marLeft w:val="0"/>
                                                                                                                              <w:marRight w:val="0"/>
                                                                                                                              <w:marTop w:val="0"/>
                                                                                                                              <w:marBottom w:val="0"/>
                                                                                                                              <w:divBdr>
                                                                                                                                <w:top w:val="none" w:sz="0" w:space="0" w:color="auto"/>
                                                                                                                                <w:left w:val="none" w:sz="0" w:space="0" w:color="auto"/>
                                                                                                                                <w:bottom w:val="none" w:sz="0" w:space="0" w:color="auto"/>
                                                                                                                                <w:right w:val="none" w:sz="0" w:space="0" w:color="auto"/>
                                                                                                                              </w:divBdr>
                                                                                                                            </w:div>
                                                                                                                          </w:divsChild>
                                                                                                                        </w:div>
                                                                                                                        <w:div w:id="1776748334">
                                                                                                                          <w:marLeft w:val="0"/>
                                                                                                                          <w:marRight w:val="0"/>
                                                                                                                          <w:marTop w:val="0"/>
                                                                                                                          <w:marBottom w:val="0"/>
                                                                                                                          <w:divBdr>
                                                                                                                            <w:top w:val="none" w:sz="0" w:space="0" w:color="auto"/>
                                                                                                                            <w:left w:val="none" w:sz="0" w:space="0" w:color="auto"/>
                                                                                                                            <w:bottom w:val="none" w:sz="0" w:space="0" w:color="auto"/>
                                                                                                                            <w:right w:val="none" w:sz="0" w:space="0" w:color="auto"/>
                                                                                                                          </w:divBdr>
                                                                                                                          <w:divsChild>
                                                                                                                            <w:div w:id="1536455654">
                                                                                                                              <w:marLeft w:val="0"/>
                                                                                                                              <w:marRight w:val="0"/>
                                                                                                                              <w:marTop w:val="0"/>
                                                                                                                              <w:marBottom w:val="0"/>
                                                                                                                              <w:divBdr>
                                                                                                                                <w:top w:val="none" w:sz="0" w:space="0" w:color="auto"/>
                                                                                                                                <w:left w:val="none" w:sz="0" w:space="0" w:color="auto"/>
                                                                                                                                <w:bottom w:val="none" w:sz="0" w:space="0" w:color="auto"/>
                                                                                                                                <w:right w:val="none" w:sz="0" w:space="0" w:color="auto"/>
                                                                                                                              </w:divBdr>
                                                                                                                            </w:div>
                                                                                                                            <w:div w:id="19989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608485">
                                                                                                  <w:marLeft w:val="0"/>
                                                                                                  <w:marRight w:val="0"/>
                                                                                                  <w:marTop w:val="0"/>
                                                                                                  <w:marBottom w:val="0"/>
                                                                                                  <w:divBdr>
                                                                                                    <w:top w:val="none" w:sz="0" w:space="0" w:color="auto"/>
                                                                                                    <w:left w:val="none" w:sz="0" w:space="0" w:color="auto"/>
                                                                                                    <w:bottom w:val="none" w:sz="0" w:space="0" w:color="auto"/>
                                                                                                    <w:right w:val="none" w:sz="0" w:space="0" w:color="auto"/>
                                                                                                  </w:divBdr>
                                                                                                  <w:divsChild>
                                                                                                    <w:div w:id="628247056">
                                                                                                      <w:marLeft w:val="150"/>
                                                                                                      <w:marRight w:val="150"/>
                                                                                                      <w:marTop w:val="150"/>
                                                                                                      <w:marBottom w:val="150"/>
                                                                                                      <w:divBdr>
                                                                                                        <w:top w:val="none" w:sz="0" w:space="0" w:color="auto"/>
                                                                                                        <w:left w:val="none" w:sz="0" w:space="0" w:color="auto"/>
                                                                                                        <w:bottom w:val="none" w:sz="0" w:space="0" w:color="auto"/>
                                                                                                        <w:right w:val="none" w:sz="0" w:space="0" w:color="auto"/>
                                                                                                      </w:divBdr>
                                                                                                      <w:divsChild>
                                                                                                        <w:div w:id="806581367">
                                                                                                          <w:marLeft w:val="0"/>
                                                                                                          <w:marRight w:val="0"/>
                                                                                                          <w:marTop w:val="0"/>
                                                                                                          <w:marBottom w:val="0"/>
                                                                                                          <w:divBdr>
                                                                                                            <w:top w:val="single" w:sz="6" w:space="0" w:color="999999"/>
                                                                                                            <w:left w:val="single" w:sz="6" w:space="0" w:color="999999"/>
                                                                                                            <w:bottom w:val="single" w:sz="6" w:space="0" w:color="999999"/>
                                                                                                            <w:right w:val="single" w:sz="6" w:space="0" w:color="999999"/>
                                                                                                          </w:divBdr>
                                                                                                          <w:divsChild>
                                                                                                            <w:div w:id="1054622109">
                                                                                                              <w:marLeft w:val="0"/>
                                                                                                              <w:marRight w:val="0"/>
                                                                                                              <w:marTop w:val="0"/>
                                                                                                              <w:marBottom w:val="0"/>
                                                                                                              <w:divBdr>
                                                                                                                <w:top w:val="none" w:sz="0" w:space="0" w:color="auto"/>
                                                                                                                <w:left w:val="none" w:sz="0" w:space="0" w:color="auto"/>
                                                                                                                <w:bottom w:val="none" w:sz="0" w:space="0" w:color="auto"/>
                                                                                                                <w:right w:val="none" w:sz="0" w:space="0" w:color="auto"/>
                                                                                                              </w:divBdr>
                                                                                                              <w:divsChild>
                                                                                                                <w:div w:id="163402123">
                                                                                                                  <w:marLeft w:val="0"/>
                                                                                                                  <w:marRight w:val="0"/>
                                                                                                                  <w:marTop w:val="0"/>
                                                                                                                  <w:marBottom w:val="225"/>
                                                                                                                  <w:divBdr>
                                                                                                                    <w:top w:val="none" w:sz="0" w:space="0" w:color="auto"/>
                                                                                                                    <w:left w:val="none" w:sz="0" w:space="0" w:color="auto"/>
                                                                                                                    <w:bottom w:val="none" w:sz="0" w:space="0" w:color="auto"/>
                                                                                                                    <w:right w:val="none" w:sz="0" w:space="0" w:color="auto"/>
                                                                                                                  </w:divBdr>
                                                                                                                </w:div>
                                                                                                                <w:div w:id="1411350475">
                                                                                                                  <w:marLeft w:val="0"/>
                                                                                                                  <w:marRight w:val="0"/>
                                                                                                                  <w:marTop w:val="0"/>
                                                                                                                  <w:marBottom w:val="225"/>
                                                                                                                  <w:divBdr>
                                                                                                                    <w:top w:val="none" w:sz="0" w:space="0" w:color="auto"/>
                                                                                                                    <w:left w:val="none" w:sz="0" w:space="0" w:color="auto"/>
                                                                                                                    <w:bottom w:val="none" w:sz="0" w:space="0" w:color="auto"/>
                                                                                                                    <w:right w:val="none" w:sz="0" w:space="0" w:color="auto"/>
                                                                                                                  </w:divBdr>
                                                                                                                </w:div>
                                                                                                              </w:divsChild>
                                                                                                            </w:div>
                                                                                                            <w:div w:id="1359506644">
                                                                                                              <w:marLeft w:val="0"/>
                                                                                                              <w:marRight w:val="0"/>
                                                                                                              <w:marTop w:val="0"/>
                                                                                                              <w:marBottom w:val="0"/>
                                                                                                              <w:divBdr>
                                                                                                                <w:top w:val="single" w:sz="6" w:space="11" w:color="E5E5E5"/>
                                                                                                                <w:left w:val="none" w:sz="0" w:space="0" w:color="auto"/>
                                                                                                                <w:bottom w:val="none" w:sz="0" w:space="0" w:color="auto"/>
                                                                                                                <w:right w:val="none" w:sz="0" w:space="0" w:color="auto"/>
                                                                                                              </w:divBdr>
                                                                                                            </w:div>
                                                                                                            <w:div w:id="1490944754">
                                                                                                              <w:marLeft w:val="0"/>
                                                                                                              <w:marRight w:val="0"/>
                                                                                                              <w:marTop w:val="0"/>
                                                                                                              <w:marBottom w:val="0"/>
                                                                                                              <w:divBdr>
                                                                                                                <w:top w:val="single" w:sz="6" w:space="0" w:color="FFFFFF"/>
                                                                                                                <w:left w:val="single" w:sz="6" w:space="12" w:color="FFFFFF"/>
                                                                                                                <w:bottom w:val="single" w:sz="6" w:space="0" w:color="FFFFFF"/>
                                                                                                                <w:right w:val="single" w:sz="6" w:space="12" w:color="FFFFFF"/>
                                                                                                              </w:divBdr>
                                                                                                            </w:div>
                                                                                                          </w:divsChild>
                                                                                                        </w:div>
                                                                                                      </w:divsChild>
                                                                                                    </w:div>
                                                                                                  </w:divsChild>
                                                                                                </w:div>
                                                                                              </w:divsChild>
                                                                                            </w:div>
                                                                                            <w:div w:id="1711110850">
                                                                                              <w:marLeft w:val="0"/>
                                                                                              <w:marRight w:val="0"/>
                                                                                              <w:marTop w:val="0"/>
                                                                                              <w:marBottom w:val="0"/>
                                                                                              <w:divBdr>
                                                                                                <w:top w:val="none" w:sz="0" w:space="0" w:color="auto"/>
                                                                                                <w:left w:val="none" w:sz="0" w:space="0" w:color="auto"/>
                                                                                                <w:bottom w:val="none" w:sz="0" w:space="0" w:color="auto"/>
                                                                                                <w:right w:val="none" w:sz="0" w:space="0" w:color="auto"/>
                                                                                              </w:divBdr>
                                                                                              <w:divsChild>
                                                                                                <w:div w:id="170147869">
                                                                                                  <w:marLeft w:val="0"/>
                                                                                                  <w:marRight w:val="0"/>
                                                                                                  <w:marTop w:val="0"/>
                                                                                                  <w:marBottom w:val="0"/>
                                                                                                  <w:divBdr>
                                                                                                    <w:top w:val="none" w:sz="0" w:space="0" w:color="auto"/>
                                                                                                    <w:left w:val="none" w:sz="0" w:space="0" w:color="auto"/>
                                                                                                    <w:bottom w:val="none" w:sz="0" w:space="0" w:color="auto"/>
                                                                                                    <w:right w:val="none" w:sz="0" w:space="0" w:color="auto"/>
                                                                                                  </w:divBdr>
                                                                                                  <w:divsChild>
                                                                                                    <w:div w:id="312175697">
                                                                                                      <w:marLeft w:val="0"/>
                                                                                                      <w:marRight w:val="0"/>
                                                                                                      <w:marTop w:val="0"/>
                                                                                                      <w:marBottom w:val="0"/>
                                                                                                      <w:divBdr>
                                                                                                        <w:top w:val="none" w:sz="0" w:space="0" w:color="auto"/>
                                                                                                        <w:left w:val="none" w:sz="0" w:space="0" w:color="auto"/>
                                                                                                        <w:bottom w:val="none" w:sz="0" w:space="0" w:color="auto"/>
                                                                                                        <w:right w:val="none" w:sz="0" w:space="0" w:color="auto"/>
                                                                                                      </w:divBdr>
                                                                                                    </w:div>
                                                                                                  </w:divsChild>
                                                                                                </w:div>
                                                                                                <w:div w:id="1144657052">
                                                                                                  <w:marLeft w:val="0"/>
                                                                                                  <w:marRight w:val="0"/>
                                                                                                  <w:marTop w:val="0"/>
                                                                                                  <w:marBottom w:val="0"/>
                                                                                                  <w:divBdr>
                                                                                                    <w:top w:val="none" w:sz="0" w:space="0" w:color="auto"/>
                                                                                                    <w:left w:val="none" w:sz="0" w:space="0" w:color="auto"/>
                                                                                                    <w:bottom w:val="none" w:sz="0" w:space="0" w:color="auto"/>
                                                                                                    <w:right w:val="none" w:sz="0" w:space="0" w:color="auto"/>
                                                                                                  </w:divBdr>
                                                                                                  <w:divsChild>
                                                                                                    <w:div w:id="818151609">
                                                                                                      <w:marLeft w:val="0"/>
                                                                                                      <w:marRight w:val="0"/>
                                                                                                      <w:marTop w:val="0"/>
                                                                                                      <w:marBottom w:val="0"/>
                                                                                                      <w:divBdr>
                                                                                                        <w:top w:val="none" w:sz="0" w:space="0" w:color="auto"/>
                                                                                                        <w:left w:val="none" w:sz="0" w:space="0" w:color="auto"/>
                                                                                                        <w:bottom w:val="none" w:sz="0" w:space="0" w:color="auto"/>
                                                                                                        <w:right w:val="none" w:sz="0" w:space="0" w:color="auto"/>
                                                                                                      </w:divBdr>
                                                                                                    </w:div>
                                                                                                  </w:divsChild>
                                                                                                </w:div>
                                                                                                <w:div w:id="1913352226">
                                                                                                  <w:marLeft w:val="0"/>
                                                                                                  <w:marRight w:val="0"/>
                                                                                                  <w:marTop w:val="0"/>
                                                                                                  <w:marBottom w:val="0"/>
                                                                                                  <w:divBdr>
                                                                                                    <w:top w:val="none" w:sz="0" w:space="0" w:color="auto"/>
                                                                                                    <w:left w:val="none" w:sz="0" w:space="0" w:color="auto"/>
                                                                                                    <w:bottom w:val="none" w:sz="0" w:space="0" w:color="auto"/>
                                                                                                    <w:right w:val="none" w:sz="0" w:space="0" w:color="auto"/>
                                                                                                  </w:divBdr>
                                                                                                  <w:divsChild>
                                                                                                    <w:div w:id="96558393">
                                                                                                      <w:marLeft w:val="0"/>
                                                                                                      <w:marRight w:val="0"/>
                                                                                                      <w:marTop w:val="0"/>
                                                                                                      <w:marBottom w:val="0"/>
                                                                                                      <w:divBdr>
                                                                                                        <w:top w:val="none" w:sz="0" w:space="0" w:color="auto"/>
                                                                                                        <w:left w:val="none" w:sz="0" w:space="0" w:color="auto"/>
                                                                                                        <w:bottom w:val="none" w:sz="0" w:space="0" w:color="auto"/>
                                                                                                        <w:right w:val="none" w:sz="0" w:space="0" w:color="auto"/>
                                                                                                      </w:divBdr>
                                                                                                      <w:divsChild>
                                                                                                        <w:div w:id="420642218">
                                                                                                          <w:marLeft w:val="0"/>
                                                                                                          <w:marRight w:val="0"/>
                                                                                                          <w:marTop w:val="0"/>
                                                                                                          <w:marBottom w:val="0"/>
                                                                                                          <w:divBdr>
                                                                                                            <w:top w:val="none" w:sz="0" w:space="0" w:color="auto"/>
                                                                                                            <w:left w:val="none" w:sz="0" w:space="0" w:color="auto"/>
                                                                                                            <w:bottom w:val="none" w:sz="0" w:space="0" w:color="auto"/>
                                                                                                            <w:right w:val="none" w:sz="0" w:space="0" w:color="auto"/>
                                                                                                          </w:divBdr>
                                                                                                          <w:divsChild>
                                                                                                            <w:div w:id="1006594865">
                                                                                                              <w:marLeft w:val="0"/>
                                                                                                              <w:marRight w:val="0"/>
                                                                                                              <w:marTop w:val="0"/>
                                                                                                              <w:marBottom w:val="0"/>
                                                                                                              <w:divBdr>
                                                                                                                <w:top w:val="none" w:sz="0" w:space="0" w:color="auto"/>
                                                                                                                <w:left w:val="none" w:sz="0" w:space="0" w:color="auto"/>
                                                                                                                <w:bottom w:val="none" w:sz="0" w:space="0" w:color="auto"/>
                                                                                                                <w:right w:val="none" w:sz="0" w:space="0" w:color="auto"/>
                                                                                                              </w:divBdr>
                                                                                                            </w:div>
                                                                                                            <w:div w:id="1691569939">
                                                                                                              <w:marLeft w:val="0"/>
                                                                                                              <w:marRight w:val="0"/>
                                                                                                              <w:marTop w:val="0"/>
                                                                                                              <w:marBottom w:val="0"/>
                                                                                                              <w:divBdr>
                                                                                                                <w:top w:val="none" w:sz="0" w:space="0" w:color="auto"/>
                                                                                                                <w:left w:val="none" w:sz="0" w:space="0" w:color="auto"/>
                                                                                                                <w:bottom w:val="none" w:sz="0" w:space="0" w:color="auto"/>
                                                                                                                <w:right w:val="none" w:sz="0" w:space="0" w:color="auto"/>
                                                                                                              </w:divBdr>
                                                                                                            </w:div>
                                                                                                          </w:divsChild>
                                                                                                        </w:div>
                                                                                                        <w:div w:id="1243953785">
                                                                                                          <w:marLeft w:val="0"/>
                                                                                                          <w:marRight w:val="0"/>
                                                                                                          <w:marTop w:val="0"/>
                                                                                                          <w:marBottom w:val="0"/>
                                                                                                          <w:divBdr>
                                                                                                            <w:top w:val="none" w:sz="0" w:space="0" w:color="auto"/>
                                                                                                            <w:left w:val="none" w:sz="0" w:space="0" w:color="auto"/>
                                                                                                            <w:bottom w:val="none" w:sz="0" w:space="0" w:color="auto"/>
                                                                                                            <w:right w:val="none" w:sz="0" w:space="0" w:color="auto"/>
                                                                                                          </w:divBdr>
                                                                                                          <w:divsChild>
                                                                                                            <w:div w:id="338316569">
                                                                                                              <w:marLeft w:val="0"/>
                                                                                                              <w:marRight w:val="0"/>
                                                                                                              <w:marTop w:val="0"/>
                                                                                                              <w:marBottom w:val="0"/>
                                                                                                              <w:divBdr>
                                                                                                                <w:top w:val="none" w:sz="0" w:space="0" w:color="auto"/>
                                                                                                                <w:left w:val="none" w:sz="0" w:space="0" w:color="auto"/>
                                                                                                                <w:bottom w:val="none" w:sz="0" w:space="0" w:color="auto"/>
                                                                                                                <w:right w:val="none" w:sz="0" w:space="0" w:color="auto"/>
                                                                                                              </w:divBdr>
                                                                                                            </w:div>
                                                                                                            <w:div w:id="89682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381423">
                                                                                                  <w:marLeft w:val="0"/>
                                                                                                  <w:marRight w:val="0"/>
                                                                                                  <w:marTop w:val="0"/>
                                                                                                  <w:marBottom w:val="0"/>
                                                                                                  <w:divBdr>
                                                                                                    <w:top w:val="none" w:sz="0" w:space="0" w:color="auto"/>
                                                                                                    <w:left w:val="none" w:sz="0" w:space="0" w:color="auto"/>
                                                                                                    <w:bottom w:val="none" w:sz="0" w:space="0" w:color="auto"/>
                                                                                                    <w:right w:val="none" w:sz="0" w:space="0" w:color="auto"/>
                                                                                                  </w:divBdr>
                                                                                                  <w:divsChild>
                                                                                                    <w:div w:id="17186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1558500">
      <w:bodyDiv w:val="1"/>
      <w:marLeft w:val="0"/>
      <w:marRight w:val="0"/>
      <w:marTop w:val="0"/>
      <w:marBottom w:val="0"/>
      <w:divBdr>
        <w:top w:val="none" w:sz="0" w:space="0" w:color="auto"/>
        <w:left w:val="none" w:sz="0" w:space="0" w:color="auto"/>
        <w:bottom w:val="none" w:sz="0" w:space="0" w:color="auto"/>
        <w:right w:val="none" w:sz="0" w:space="0" w:color="auto"/>
      </w:divBdr>
    </w:div>
    <w:div w:id="1766343485">
      <w:bodyDiv w:val="1"/>
      <w:marLeft w:val="0"/>
      <w:marRight w:val="0"/>
      <w:marTop w:val="0"/>
      <w:marBottom w:val="0"/>
      <w:divBdr>
        <w:top w:val="none" w:sz="0" w:space="0" w:color="auto"/>
        <w:left w:val="none" w:sz="0" w:space="0" w:color="auto"/>
        <w:bottom w:val="none" w:sz="0" w:space="0" w:color="auto"/>
        <w:right w:val="none" w:sz="0" w:space="0" w:color="auto"/>
      </w:divBdr>
      <w:divsChild>
        <w:div w:id="920286743">
          <w:marLeft w:val="0"/>
          <w:marRight w:val="0"/>
          <w:marTop w:val="0"/>
          <w:marBottom w:val="0"/>
          <w:divBdr>
            <w:top w:val="none" w:sz="0" w:space="0" w:color="auto"/>
            <w:left w:val="none" w:sz="0" w:space="0" w:color="auto"/>
            <w:bottom w:val="none" w:sz="0" w:space="0" w:color="auto"/>
            <w:right w:val="none" w:sz="0" w:space="0" w:color="auto"/>
          </w:divBdr>
          <w:divsChild>
            <w:div w:id="1066027295">
              <w:marLeft w:val="0"/>
              <w:marRight w:val="0"/>
              <w:marTop w:val="0"/>
              <w:marBottom w:val="0"/>
              <w:divBdr>
                <w:top w:val="none" w:sz="0" w:space="0" w:color="auto"/>
                <w:left w:val="none" w:sz="0" w:space="0" w:color="auto"/>
                <w:bottom w:val="none" w:sz="0" w:space="0" w:color="auto"/>
                <w:right w:val="none" w:sz="0" w:space="0" w:color="auto"/>
              </w:divBdr>
              <w:divsChild>
                <w:div w:id="1410149124">
                  <w:marLeft w:val="0"/>
                  <w:marRight w:val="0"/>
                  <w:marTop w:val="0"/>
                  <w:marBottom w:val="0"/>
                  <w:divBdr>
                    <w:top w:val="none" w:sz="0" w:space="0" w:color="auto"/>
                    <w:left w:val="none" w:sz="0" w:space="0" w:color="auto"/>
                    <w:bottom w:val="none" w:sz="0" w:space="0" w:color="auto"/>
                    <w:right w:val="none" w:sz="0" w:space="0" w:color="auto"/>
                  </w:divBdr>
                  <w:divsChild>
                    <w:div w:id="2087414040">
                      <w:marLeft w:val="0"/>
                      <w:marRight w:val="0"/>
                      <w:marTop w:val="0"/>
                      <w:marBottom w:val="0"/>
                      <w:divBdr>
                        <w:top w:val="none" w:sz="0" w:space="0" w:color="auto"/>
                        <w:left w:val="none" w:sz="0" w:space="0" w:color="auto"/>
                        <w:bottom w:val="none" w:sz="0" w:space="0" w:color="auto"/>
                        <w:right w:val="none" w:sz="0" w:space="0" w:color="auto"/>
                      </w:divBdr>
                      <w:divsChild>
                        <w:div w:id="343633154">
                          <w:marLeft w:val="0"/>
                          <w:marRight w:val="0"/>
                          <w:marTop w:val="0"/>
                          <w:marBottom w:val="0"/>
                          <w:divBdr>
                            <w:top w:val="none" w:sz="0" w:space="0" w:color="auto"/>
                            <w:left w:val="none" w:sz="0" w:space="0" w:color="auto"/>
                            <w:bottom w:val="none" w:sz="0" w:space="0" w:color="auto"/>
                            <w:right w:val="none" w:sz="0" w:space="0" w:color="auto"/>
                          </w:divBdr>
                          <w:divsChild>
                            <w:div w:id="698511852">
                              <w:marLeft w:val="0"/>
                              <w:marRight w:val="0"/>
                              <w:marTop w:val="0"/>
                              <w:marBottom w:val="0"/>
                              <w:divBdr>
                                <w:top w:val="none" w:sz="0" w:space="0" w:color="auto"/>
                                <w:left w:val="none" w:sz="0" w:space="0" w:color="auto"/>
                                <w:bottom w:val="none" w:sz="0" w:space="0" w:color="auto"/>
                                <w:right w:val="none" w:sz="0" w:space="0" w:color="auto"/>
                              </w:divBdr>
                              <w:divsChild>
                                <w:div w:id="271521044">
                                  <w:marLeft w:val="0"/>
                                  <w:marRight w:val="0"/>
                                  <w:marTop w:val="0"/>
                                  <w:marBottom w:val="0"/>
                                  <w:divBdr>
                                    <w:top w:val="none" w:sz="0" w:space="0" w:color="auto"/>
                                    <w:left w:val="none" w:sz="0" w:space="0" w:color="auto"/>
                                    <w:bottom w:val="none" w:sz="0" w:space="0" w:color="auto"/>
                                    <w:right w:val="none" w:sz="0" w:space="0" w:color="auto"/>
                                  </w:divBdr>
                                  <w:divsChild>
                                    <w:div w:id="1339891511">
                                      <w:marLeft w:val="0"/>
                                      <w:marRight w:val="0"/>
                                      <w:marTop w:val="0"/>
                                      <w:marBottom w:val="0"/>
                                      <w:divBdr>
                                        <w:top w:val="none" w:sz="0" w:space="0" w:color="auto"/>
                                        <w:left w:val="none" w:sz="0" w:space="0" w:color="auto"/>
                                        <w:bottom w:val="none" w:sz="0" w:space="0" w:color="auto"/>
                                        <w:right w:val="none" w:sz="0" w:space="0" w:color="auto"/>
                                      </w:divBdr>
                                      <w:divsChild>
                                        <w:div w:id="1392653651">
                                          <w:marLeft w:val="0"/>
                                          <w:marRight w:val="0"/>
                                          <w:marTop w:val="0"/>
                                          <w:marBottom w:val="0"/>
                                          <w:divBdr>
                                            <w:top w:val="none" w:sz="0" w:space="0" w:color="auto"/>
                                            <w:left w:val="none" w:sz="0" w:space="0" w:color="auto"/>
                                            <w:bottom w:val="none" w:sz="0" w:space="0" w:color="auto"/>
                                            <w:right w:val="none" w:sz="0" w:space="0" w:color="auto"/>
                                          </w:divBdr>
                                          <w:divsChild>
                                            <w:div w:id="349796936">
                                              <w:marLeft w:val="0"/>
                                              <w:marRight w:val="0"/>
                                              <w:marTop w:val="0"/>
                                              <w:marBottom w:val="0"/>
                                              <w:divBdr>
                                                <w:top w:val="single" w:sz="6" w:space="0" w:color="E5E5E5"/>
                                                <w:left w:val="single" w:sz="6" w:space="0" w:color="E5E5E5"/>
                                                <w:bottom w:val="single" w:sz="6" w:space="0" w:color="E5E5E5"/>
                                                <w:right w:val="single" w:sz="6" w:space="0" w:color="E5E5E5"/>
                                              </w:divBdr>
                                              <w:divsChild>
                                                <w:div w:id="893546171">
                                                  <w:marLeft w:val="0"/>
                                                  <w:marRight w:val="0"/>
                                                  <w:marTop w:val="0"/>
                                                  <w:marBottom w:val="0"/>
                                                  <w:divBdr>
                                                    <w:top w:val="single" w:sz="6" w:space="0" w:color="E5E5E5"/>
                                                    <w:left w:val="none" w:sz="0" w:space="0" w:color="auto"/>
                                                    <w:bottom w:val="none" w:sz="0" w:space="0" w:color="auto"/>
                                                    <w:right w:val="none" w:sz="0" w:space="0" w:color="auto"/>
                                                  </w:divBdr>
                                                  <w:divsChild>
                                                    <w:div w:id="968437081">
                                                      <w:marLeft w:val="0"/>
                                                      <w:marRight w:val="0"/>
                                                      <w:marTop w:val="0"/>
                                                      <w:marBottom w:val="0"/>
                                                      <w:divBdr>
                                                        <w:top w:val="none" w:sz="0" w:space="0" w:color="auto"/>
                                                        <w:left w:val="none" w:sz="0" w:space="0" w:color="auto"/>
                                                        <w:bottom w:val="none" w:sz="0" w:space="0" w:color="auto"/>
                                                        <w:right w:val="none" w:sz="0" w:space="0" w:color="auto"/>
                                                      </w:divBdr>
                                                      <w:divsChild>
                                                        <w:div w:id="306133254">
                                                          <w:marLeft w:val="0"/>
                                                          <w:marRight w:val="0"/>
                                                          <w:marTop w:val="0"/>
                                                          <w:marBottom w:val="0"/>
                                                          <w:divBdr>
                                                            <w:top w:val="none" w:sz="0" w:space="0" w:color="auto"/>
                                                            <w:left w:val="none" w:sz="0" w:space="0" w:color="auto"/>
                                                            <w:bottom w:val="none" w:sz="0" w:space="0" w:color="auto"/>
                                                            <w:right w:val="none" w:sz="0" w:space="0" w:color="auto"/>
                                                          </w:divBdr>
                                                          <w:divsChild>
                                                            <w:div w:id="1108619404">
                                                              <w:marLeft w:val="0"/>
                                                              <w:marRight w:val="0"/>
                                                              <w:marTop w:val="0"/>
                                                              <w:marBottom w:val="0"/>
                                                              <w:divBdr>
                                                                <w:top w:val="none" w:sz="0" w:space="0" w:color="auto"/>
                                                                <w:left w:val="none" w:sz="0" w:space="0" w:color="auto"/>
                                                                <w:bottom w:val="none" w:sz="0" w:space="0" w:color="auto"/>
                                                                <w:right w:val="none" w:sz="0" w:space="0" w:color="auto"/>
                                                              </w:divBdr>
                                                              <w:divsChild>
                                                                <w:div w:id="1272858944">
                                                                  <w:marLeft w:val="0"/>
                                                                  <w:marRight w:val="0"/>
                                                                  <w:marTop w:val="0"/>
                                                                  <w:marBottom w:val="0"/>
                                                                  <w:divBdr>
                                                                    <w:top w:val="none" w:sz="0" w:space="0" w:color="auto"/>
                                                                    <w:left w:val="none" w:sz="0" w:space="0" w:color="auto"/>
                                                                    <w:bottom w:val="single" w:sz="6" w:space="4" w:color="CCCCCC"/>
                                                                    <w:right w:val="none" w:sz="0" w:space="0" w:color="auto"/>
                                                                  </w:divBdr>
                                                                  <w:divsChild>
                                                                    <w:div w:id="1111439940">
                                                                      <w:marLeft w:val="0"/>
                                                                      <w:marRight w:val="0"/>
                                                                      <w:marTop w:val="0"/>
                                                                      <w:marBottom w:val="0"/>
                                                                      <w:divBdr>
                                                                        <w:top w:val="none" w:sz="0" w:space="0" w:color="auto"/>
                                                                        <w:left w:val="none" w:sz="0" w:space="0" w:color="auto"/>
                                                                        <w:bottom w:val="none" w:sz="0" w:space="0" w:color="auto"/>
                                                                        <w:right w:val="none" w:sz="0" w:space="0" w:color="auto"/>
                                                                      </w:divBdr>
                                                                      <w:divsChild>
                                                                        <w:div w:id="52043199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4276097">
      <w:bodyDiv w:val="1"/>
      <w:marLeft w:val="0"/>
      <w:marRight w:val="0"/>
      <w:marTop w:val="0"/>
      <w:marBottom w:val="0"/>
      <w:divBdr>
        <w:top w:val="none" w:sz="0" w:space="0" w:color="auto"/>
        <w:left w:val="none" w:sz="0" w:space="0" w:color="auto"/>
        <w:bottom w:val="none" w:sz="0" w:space="0" w:color="auto"/>
        <w:right w:val="none" w:sz="0" w:space="0" w:color="auto"/>
      </w:divBdr>
      <w:divsChild>
        <w:div w:id="125321087">
          <w:marLeft w:val="734"/>
          <w:marRight w:val="0"/>
          <w:marTop w:val="60"/>
          <w:marBottom w:val="0"/>
          <w:divBdr>
            <w:top w:val="none" w:sz="0" w:space="0" w:color="auto"/>
            <w:left w:val="none" w:sz="0" w:space="0" w:color="auto"/>
            <w:bottom w:val="none" w:sz="0" w:space="0" w:color="auto"/>
            <w:right w:val="none" w:sz="0" w:space="0" w:color="auto"/>
          </w:divBdr>
        </w:div>
        <w:div w:id="320041768">
          <w:marLeft w:val="734"/>
          <w:marRight w:val="0"/>
          <w:marTop w:val="60"/>
          <w:marBottom w:val="0"/>
          <w:divBdr>
            <w:top w:val="none" w:sz="0" w:space="0" w:color="auto"/>
            <w:left w:val="none" w:sz="0" w:space="0" w:color="auto"/>
            <w:bottom w:val="none" w:sz="0" w:space="0" w:color="auto"/>
            <w:right w:val="none" w:sz="0" w:space="0" w:color="auto"/>
          </w:divBdr>
        </w:div>
        <w:div w:id="478036558">
          <w:marLeft w:val="734"/>
          <w:marRight w:val="0"/>
          <w:marTop w:val="60"/>
          <w:marBottom w:val="0"/>
          <w:divBdr>
            <w:top w:val="none" w:sz="0" w:space="0" w:color="auto"/>
            <w:left w:val="none" w:sz="0" w:space="0" w:color="auto"/>
            <w:bottom w:val="none" w:sz="0" w:space="0" w:color="auto"/>
            <w:right w:val="none" w:sz="0" w:space="0" w:color="auto"/>
          </w:divBdr>
        </w:div>
        <w:div w:id="664093014">
          <w:marLeft w:val="734"/>
          <w:marRight w:val="0"/>
          <w:marTop w:val="60"/>
          <w:marBottom w:val="0"/>
          <w:divBdr>
            <w:top w:val="none" w:sz="0" w:space="0" w:color="auto"/>
            <w:left w:val="none" w:sz="0" w:space="0" w:color="auto"/>
            <w:bottom w:val="none" w:sz="0" w:space="0" w:color="auto"/>
            <w:right w:val="none" w:sz="0" w:space="0" w:color="auto"/>
          </w:divBdr>
        </w:div>
        <w:div w:id="874273064">
          <w:marLeft w:val="734"/>
          <w:marRight w:val="0"/>
          <w:marTop w:val="60"/>
          <w:marBottom w:val="0"/>
          <w:divBdr>
            <w:top w:val="none" w:sz="0" w:space="0" w:color="auto"/>
            <w:left w:val="none" w:sz="0" w:space="0" w:color="auto"/>
            <w:bottom w:val="none" w:sz="0" w:space="0" w:color="auto"/>
            <w:right w:val="none" w:sz="0" w:space="0" w:color="auto"/>
          </w:divBdr>
        </w:div>
        <w:div w:id="1032195434">
          <w:marLeft w:val="734"/>
          <w:marRight w:val="0"/>
          <w:marTop w:val="60"/>
          <w:marBottom w:val="0"/>
          <w:divBdr>
            <w:top w:val="none" w:sz="0" w:space="0" w:color="auto"/>
            <w:left w:val="none" w:sz="0" w:space="0" w:color="auto"/>
            <w:bottom w:val="none" w:sz="0" w:space="0" w:color="auto"/>
            <w:right w:val="none" w:sz="0" w:space="0" w:color="auto"/>
          </w:divBdr>
        </w:div>
        <w:div w:id="1046949975">
          <w:marLeft w:val="734"/>
          <w:marRight w:val="0"/>
          <w:marTop w:val="60"/>
          <w:marBottom w:val="0"/>
          <w:divBdr>
            <w:top w:val="none" w:sz="0" w:space="0" w:color="auto"/>
            <w:left w:val="none" w:sz="0" w:space="0" w:color="auto"/>
            <w:bottom w:val="none" w:sz="0" w:space="0" w:color="auto"/>
            <w:right w:val="none" w:sz="0" w:space="0" w:color="auto"/>
          </w:divBdr>
        </w:div>
        <w:div w:id="1146973609">
          <w:marLeft w:val="734"/>
          <w:marRight w:val="0"/>
          <w:marTop w:val="60"/>
          <w:marBottom w:val="0"/>
          <w:divBdr>
            <w:top w:val="none" w:sz="0" w:space="0" w:color="auto"/>
            <w:left w:val="none" w:sz="0" w:space="0" w:color="auto"/>
            <w:bottom w:val="none" w:sz="0" w:space="0" w:color="auto"/>
            <w:right w:val="none" w:sz="0" w:space="0" w:color="auto"/>
          </w:divBdr>
        </w:div>
        <w:div w:id="1201895868">
          <w:marLeft w:val="734"/>
          <w:marRight w:val="0"/>
          <w:marTop w:val="60"/>
          <w:marBottom w:val="0"/>
          <w:divBdr>
            <w:top w:val="none" w:sz="0" w:space="0" w:color="auto"/>
            <w:left w:val="none" w:sz="0" w:space="0" w:color="auto"/>
            <w:bottom w:val="none" w:sz="0" w:space="0" w:color="auto"/>
            <w:right w:val="none" w:sz="0" w:space="0" w:color="auto"/>
          </w:divBdr>
        </w:div>
        <w:div w:id="1443574543">
          <w:marLeft w:val="734"/>
          <w:marRight w:val="0"/>
          <w:marTop w:val="60"/>
          <w:marBottom w:val="0"/>
          <w:divBdr>
            <w:top w:val="none" w:sz="0" w:space="0" w:color="auto"/>
            <w:left w:val="none" w:sz="0" w:space="0" w:color="auto"/>
            <w:bottom w:val="none" w:sz="0" w:space="0" w:color="auto"/>
            <w:right w:val="none" w:sz="0" w:space="0" w:color="auto"/>
          </w:divBdr>
        </w:div>
        <w:div w:id="1496067177">
          <w:marLeft w:val="734"/>
          <w:marRight w:val="0"/>
          <w:marTop w:val="60"/>
          <w:marBottom w:val="0"/>
          <w:divBdr>
            <w:top w:val="none" w:sz="0" w:space="0" w:color="auto"/>
            <w:left w:val="none" w:sz="0" w:space="0" w:color="auto"/>
            <w:bottom w:val="none" w:sz="0" w:space="0" w:color="auto"/>
            <w:right w:val="none" w:sz="0" w:space="0" w:color="auto"/>
          </w:divBdr>
        </w:div>
        <w:div w:id="1716151567">
          <w:marLeft w:val="734"/>
          <w:marRight w:val="0"/>
          <w:marTop w:val="60"/>
          <w:marBottom w:val="0"/>
          <w:divBdr>
            <w:top w:val="none" w:sz="0" w:space="0" w:color="auto"/>
            <w:left w:val="none" w:sz="0" w:space="0" w:color="auto"/>
            <w:bottom w:val="none" w:sz="0" w:space="0" w:color="auto"/>
            <w:right w:val="none" w:sz="0" w:space="0" w:color="auto"/>
          </w:divBdr>
        </w:div>
        <w:div w:id="1841701861">
          <w:marLeft w:val="734"/>
          <w:marRight w:val="0"/>
          <w:marTop w:val="60"/>
          <w:marBottom w:val="0"/>
          <w:divBdr>
            <w:top w:val="none" w:sz="0" w:space="0" w:color="auto"/>
            <w:left w:val="none" w:sz="0" w:space="0" w:color="auto"/>
            <w:bottom w:val="none" w:sz="0" w:space="0" w:color="auto"/>
            <w:right w:val="none" w:sz="0" w:space="0" w:color="auto"/>
          </w:divBdr>
        </w:div>
        <w:div w:id="1997151123">
          <w:marLeft w:val="734"/>
          <w:marRight w:val="0"/>
          <w:marTop w:val="60"/>
          <w:marBottom w:val="0"/>
          <w:divBdr>
            <w:top w:val="none" w:sz="0" w:space="0" w:color="auto"/>
            <w:left w:val="none" w:sz="0" w:space="0" w:color="auto"/>
            <w:bottom w:val="none" w:sz="0" w:space="0" w:color="auto"/>
            <w:right w:val="none" w:sz="0" w:space="0" w:color="auto"/>
          </w:divBdr>
        </w:div>
        <w:div w:id="2095084229">
          <w:marLeft w:val="734"/>
          <w:marRight w:val="0"/>
          <w:marTop w:val="60"/>
          <w:marBottom w:val="0"/>
          <w:divBdr>
            <w:top w:val="none" w:sz="0" w:space="0" w:color="auto"/>
            <w:left w:val="none" w:sz="0" w:space="0" w:color="auto"/>
            <w:bottom w:val="none" w:sz="0" w:space="0" w:color="auto"/>
            <w:right w:val="none" w:sz="0" w:space="0" w:color="auto"/>
          </w:divBdr>
        </w:div>
      </w:divsChild>
    </w:div>
    <w:div w:id="1909799214">
      <w:bodyDiv w:val="1"/>
      <w:marLeft w:val="0"/>
      <w:marRight w:val="0"/>
      <w:marTop w:val="0"/>
      <w:marBottom w:val="0"/>
      <w:divBdr>
        <w:top w:val="none" w:sz="0" w:space="0" w:color="auto"/>
        <w:left w:val="none" w:sz="0" w:space="0" w:color="auto"/>
        <w:bottom w:val="none" w:sz="0" w:space="0" w:color="auto"/>
        <w:right w:val="none" w:sz="0" w:space="0" w:color="auto"/>
      </w:divBdr>
    </w:div>
    <w:div w:id="1958217828">
      <w:bodyDiv w:val="1"/>
      <w:marLeft w:val="0"/>
      <w:marRight w:val="0"/>
      <w:marTop w:val="0"/>
      <w:marBottom w:val="0"/>
      <w:divBdr>
        <w:top w:val="none" w:sz="0" w:space="0" w:color="auto"/>
        <w:left w:val="none" w:sz="0" w:space="0" w:color="auto"/>
        <w:bottom w:val="none" w:sz="0" w:space="0" w:color="auto"/>
        <w:right w:val="none" w:sz="0" w:space="0" w:color="auto"/>
      </w:divBdr>
      <w:divsChild>
        <w:div w:id="111897737">
          <w:marLeft w:val="0"/>
          <w:marRight w:val="0"/>
          <w:marTop w:val="0"/>
          <w:marBottom w:val="0"/>
          <w:divBdr>
            <w:top w:val="none" w:sz="0" w:space="0" w:color="auto"/>
            <w:left w:val="none" w:sz="0" w:space="0" w:color="auto"/>
            <w:bottom w:val="none" w:sz="0" w:space="0" w:color="auto"/>
            <w:right w:val="none" w:sz="0" w:space="0" w:color="auto"/>
          </w:divBdr>
          <w:divsChild>
            <w:div w:id="1195272817">
              <w:marLeft w:val="0"/>
              <w:marRight w:val="0"/>
              <w:marTop w:val="0"/>
              <w:marBottom w:val="0"/>
              <w:divBdr>
                <w:top w:val="none" w:sz="0" w:space="0" w:color="auto"/>
                <w:left w:val="none" w:sz="0" w:space="0" w:color="auto"/>
                <w:bottom w:val="none" w:sz="0" w:space="0" w:color="auto"/>
                <w:right w:val="none" w:sz="0" w:space="0" w:color="auto"/>
              </w:divBdr>
              <w:divsChild>
                <w:div w:id="1740902503">
                  <w:marLeft w:val="0"/>
                  <w:marRight w:val="0"/>
                  <w:marTop w:val="0"/>
                  <w:marBottom w:val="0"/>
                  <w:divBdr>
                    <w:top w:val="none" w:sz="0" w:space="0" w:color="auto"/>
                    <w:left w:val="none" w:sz="0" w:space="0" w:color="auto"/>
                    <w:bottom w:val="none" w:sz="0" w:space="0" w:color="auto"/>
                    <w:right w:val="none" w:sz="0" w:space="0" w:color="auto"/>
                  </w:divBdr>
                  <w:divsChild>
                    <w:div w:id="1553423226">
                      <w:marLeft w:val="0"/>
                      <w:marRight w:val="0"/>
                      <w:marTop w:val="0"/>
                      <w:marBottom w:val="0"/>
                      <w:divBdr>
                        <w:top w:val="none" w:sz="0" w:space="0" w:color="auto"/>
                        <w:left w:val="none" w:sz="0" w:space="0" w:color="auto"/>
                        <w:bottom w:val="none" w:sz="0" w:space="0" w:color="auto"/>
                        <w:right w:val="none" w:sz="0" w:space="0" w:color="auto"/>
                      </w:divBdr>
                      <w:divsChild>
                        <w:div w:id="1822506578">
                          <w:marLeft w:val="0"/>
                          <w:marRight w:val="0"/>
                          <w:marTop w:val="0"/>
                          <w:marBottom w:val="0"/>
                          <w:divBdr>
                            <w:top w:val="none" w:sz="0" w:space="0" w:color="auto"/>
                            <w:left w:val="none" w:sz="0" w:space="0" w:color="auto"/>
                            <w:bottom w:val="none" w:sz="0" w:space="0" w:color="auto"/>
                            <w:right w:val="none" w:sz="0" w:space="0" w:color="auto"/>
                          </w:divBdr>
                          <w:divsChild>
                            <w:div w:id="2117096917">
                              <w:marLeft w:val="0"/>
                              <w:marRight w:val="0"/>
                              <w:marTop w:val="0"/>
                              <w:marBottom w:val="0"/>
                              <w:divBdr>
                                <w:top w:val="none" w:sz="0" w:space="0" w:color="auto"/>
                                <w:left w:val="none" w:sz="0" w:space="0" w:color="auto"/>
                                <w:bottom w:val="none" w:sz="0" w:space="0" w:color="auto"/>
                                <w:right w:val="none" w:sz="0" w:space="0" w:color="auto"/>
                              </w:divBdr>
                              <w:divsChild>
                                <w:div w:id="1858152968">
                                  <w:marLeft w:val="0"/>
                                  <w:marRight w:val="0"/>
                                  <w:marTop w:val="0"/>
                                  <w:marBottom w:val="0"/>
                                  <w:divBdr>
                                    <w:top w:val="none" w:sz="0" w:space="0" w:color="auto"/>
                                    <w:left w:val="none" w:sz="0" w:space="0" w:color="auto"/>
                                    <w:bottom w:val="none" w:sz="0" w:space="0" w:color="auto"/>
                                    <w:right w:val="none" w:sz="0" w:space="0" w:color="auto"/>
                                  </w:divBdr>
                                  <w:divsChild>
                                    <w:div w:id="2119711260">
                                      <w:marLeft w:val="0"/>
                                      <w:marRight w:val="0"/>
                                      <w:marTop w:val="0"/>
                                      <w:marBottom w:val="0"/>
                                      <w:divBdr>
                                        <w:top w:val="none" w:sz="0" w:space="0" w:color="auto"/>
                                        <w:left w:val="none" w:sz="0" w:space="0" w:color="auto"/>
                                        <w:bottom w:val="none" w:sz="0" w:space="0" w:color="auto"/>
                                        <w:right w:val="none" w:sz="0" w:space="0" w:color="auto"/>
                                      </w:divBdr>
                                      <w:divsChild>
                                        <w:div w:id="1407607478">
                                          <w:marLeft w:val="0"/>
                                          <w:marRight w:val="0"/>
                                          <w:marTop w:val="0"/>
                                          <w:marBottom w:val="0"/>
                                          <w:divBdr>
                                            <w:top w:val="none" w:sz="0" w:space="0" w:color="auto"/>
                                            <w:left w:val="none" w:sz="0" w:space="0" w:color="auto"/>
                                            <w:bottom w:val="none" w:sz="0" w:space="0" w:color="auto"/>
                                            <w:right w:val="none" w:sz="0" w:space="0" w:color="auto"/>
                                          </w:divBdr>
                                          <w:divsChild>
                                            <w:div w:id="1386636884">
                                              <w:marLeft w:val="0"/>
                                              <w:marRight w:val="0"/>
                                              <w:marTop w:val="0"/>
                                              <w:marBottom w:val="0"/>
                                              <w:divBdr>
                                                <w:top w:val="single" w:sz="6" w:space="0" w:color="E5E5E5"/>
                                                <w:left w:val="single" w:sz="6" w:space="0" w:color="E5E5E5"/>
                                                <w:bottom w:val="single" w:sz="6" w:space="0" w:color="E5E5E5"/>
                                                <w:right w:val="single" w:sz="6" w:space="0" w:color="E5E5E5"/>
                                              </w:divBdr>
                                              <w:divsChild>
                                                <w:div w:id="212928461">
                                                  <w:marLeft w:val="0"/>
                                                  <w:marRight w:val="0"/>
                                                  <w:marTop w:val="0"/>
                                                  <w:marBottom w:val="0"/>
                                                  <w:divBdr>
                                                    <w:top w:val="single" w:sz="6" w:space="0" w:color="E5E5E5"/>
                                                    <w:left w:val="none" w:sz="0" w:space="0" w:color="auto"/>
                                                    <w:bottom w:val="none" w:sz="0" w:space="0" w:color="auto"/>
                                                    <w:right w:val="none" w:sz="0" w:space="0" w:color="auto"/>
                                                  </w:divBdr>
                                                  <w:divsChild>
                                                    <w:div w:id="1411849685">
                                                      <w:marLeft w:val="0"/>
                                                      <w:marRight w:val="0"/>
                                                      <w:marTop w:val="0"/>
                                                      <w:marBottom w:val="0"/>
                                                      <w:divBdr>
                                                        <w:top w:val="none" w:sz="0" w:space="0" w:color="auto"/>
                                                        <w:left w:val="none" w:sz="0" w:space="0" w:color="auto"/>
                                                        <w:bottom w:val="none" w:sz="0" w:space="0" w:color="auto"/>
                                                        <w:right w:val="none" w:sz="0" w:space="0" w:color="auto"/>
                                                      </w:divBdr>
                                                      <w:divsChild>
                                                        <w:div w:id="1893035315">
                                                          <w:marLeft w:val="0"/>
                                                          <w:marRight w:val="0"/>
                                                          <w:marTop w:val="0"/>
                                                          <w:marBottom w:val="0"/>
                                                          <w:divBdr>
                                                            <w:top w:val="none" w:sz="0" w:space="0" w:color="auto"/>
                                                            <w:left w:val="none" w:sz="0" w:space="0" w:color="auto"/>
                                                            <w:bottom w:val="none" w:sz="0" w:space="0" w:color="auto"/>
                                                            <w:right w:val="none" w:sz="0" w:space="0" w:color="auto"/>
                                                          </w:divBdr>
                                                          <w:divsChild>
                                                            <w:div w:id="1292128128">
                                                              <w:marLeft w:val="0"/>
                                                              <w:marRight w:val="0"/>
                                                              <w:marTop w:val="0"/>
                                                              <w:marBottom w:val="0"/>
                                                              <w:divBdr>
                                                                <w:top w:val="none" w:sz="0" w:space="0" w:color="auto"/>
                                                                <w:left w:val="none" w:sz="0" w:space="0" w:color="auto"/>
                                                                <w:bottom w:val="none" w:sz="0" w:space="0" w:color="auto"/>
                                                                <w:right w:val="none" w:sz="0" w:space="0" w:color="auto"/>
                                                              </w:divBdr>
                                                              <w:divsChild>
                                                                <w:div w:id="610355654">
                                                                  <w:marLeft w:val="0"/>
                                                                  <w:marRight w:val="0"/>
                                                                  <w:marTop w:val="0"/>
                                                                  <w:marBottom w:val="0"/>
                                                                  <w:divBdr>
                                                                    <w:top w:val="none" w:sz="0" w:space="0" w:color="auto"/>
                                                                    <w:left w:val="none" w:sz="0" w:space="0" w:color="auto"/>
                                                                    <w:bottom w:val="none" w:sz="0" w:space="0" w:color="auto"/>
                                                                    <w:right w:val="none" w:sz="0" w:space="0" w:color="auto"/>
                                                                  </w:divBdr>
                                                                  <w:divsChild>
                                                                    <w:div w:id="2010329432">
                                                                      <w:marLeft w:val="0"/>
                                                                      <w:marRight w:val="0"/>
                                                                      <w:marTop w:val="0"/>
                                                                      <w:marBottom w:val="0"/>
                                                                      <w:divBdr>
                                                                        <w:top w:val="none" w:sz="0" w:space="0" w:color="auto"/>
                                                                        <w:left w:val="none" w:sz="0" w:space="0" w:color="auto"/>
                                                                        <w:bottom w:val="none" w:sz="0" w:space="0" w:color="auto"/>
                                                                        <w:right w:val="none" w:sz="0" w:space="0" w:color="auto"/>
                                                                      </w:divBdr>
                                                                      <w:divsChild>
                                                                        <w:div w:id="262423426">
                                                                          <w:marLeft w:val="120"/>
                                                                          <w:marRight w:val="75"/>
                                                                          <w:marTop w:val="90"/>
                                                                          <w:marBottom w:val="90"/>
                                                                          <w:divBdr>
                                                                            <w:top w:val="none" w:sz="0" w:space="0" w:color="auto"/>
                                                                            <w:left w:val="none" w:sz="0" w:space="0" w:color="auto"/>
                                                                            <w:bottom w:val="none" w:sz="0" w:space="0" w:color="auto"/>
                                                                            <w:right w:val="none" w:sz="0" w:space="0" w:color="auto"/>
                                                                          </w:divBdr>
                                                                          <w:divsChild>
                                                                            <w:div w:id="704712772">
                                                                              <w:marLeft w:val="0"/>
                                                                              <w:marRight w:val="0"/>
                                                                              <w:marTop w:val="0"/>
                                                                              <w:marBottom w:val="0"/>
                                                                              <w:divBdr>
                                                                                <w:top w:val="none" w:sz="0" w:space="0" w:color="auto"/>
                                                                                <w:left w:val="none" w:sz="0" w:space="0" w:color="auto"/>
                                                                                <w:bottom w:val="none" w:sz="0" w:space="0" w:color="auto"/>
                                                                                <w:right w:val="none" w:sz="0" w:space="0" w:color="auto"/>
                                                                              </w:divBdr>
                                                                              <w:divsChild>
                                                                                <w:div w:id="524368511">
                                                                                  <w:marLeft w:val="75"/>
                                                                                  <w:marRight w:val="75"/>
                                                                                  <w:marTop w:val="0"/>
                                                                                  <w:marBottom w:val="180"/>
                                                                                  <w:divBdr>
                                                                                    <w:top w:val="none" w:sz="0" w:space="0" w:color="auto"/>
                                                                                    <w:left w:val="none" w:sz="0" w:space="0" w:color="auto"/>
                                                                                    <w:bottom w:val="none" w:sz="0" w:space="0" w:color="auto"/>
                                                                                    <w:right w:val="none" w:sz="0" w:space="0" w:color="auto"/>
                                                                                  </w:divBdr>
                                                                                  <w:divsChild>
                                                                                    <w:div w:id="332496292">
                                                                                      <w:marLeft w:val="0"/>
                                                                                      <w:marRight w:val="0"/>
                                                                                      <w:marTop w:val="0"/>
                                                                                      <w:marBottom w:val="0"/>
                                                                                      <w:divBdr>
                                                                                        <w:top w:val="none" w:sz="0" w:space="0" w:color="auto"/>
                                                                                        <w:left w:val="none" w:sz="0" w:space="0" w:color="auto"/>
                                                                                        <w:bottom w:val="none" w:sz="0" w:space="0" w:color="auto"/>
                                                                                        <w:right w:val="none" w:sz="0" w:space="0" w:color="auto"/>
                                                                                      </w:divBdr>
                                                                                      <w:divsChild>
                                                                                        <w:div w:id="1644969078">
                                                                                          <w:marLeft w:val="0"/>
                                                                                          <w:marRight w:val="0"/>
                                                                                          <w:marTop w:val="0"/>
                                                                                          <w:marBottom w:val="0"/>
                                                                                          <w:divBdr>
                                                                                            <w:top w:val="single" w:sz="6" w:space="0" w:color="A9A9A9"/>
                                                                                            <w:left w:val="single" w:sz="6" w:space="0" w:color="A9A9A9"/>
                                                                                            <w:bottom w:val="single" w:sz="6" w:space="0" w:color="A9A9A9"/>
                                                                                            <w:right w:val="single" w:sz="6" w:space="0" w:color="A9A9A9"/>
                                                                                          </w:divBdr>
                                                                                          <w:divsChild>
                                                                                            <w:div w:id="672151458">
                                                                                              <w:marLeft w:val="0"/>
                                                                                              <w:marRight w:val="0"/>
                                                                                              <w:marTop w:val="0"/>
                                                                                              <w:marBottom w:val="0"/>
                                                                                              <w:divBdr>
                                                                                                <w:top w:val="none" w:sz="0" w:space="0" w:color="auto"/>
                                                                                                <w:left w:val="none" w:sz="0" w:space="0" w:color="auto"/>
                                                                                                <w:bottom w:val="none" w:sz="0" w:space="0" w:color="auto"/>
                                                                                                <w:right w:val="none" w:sz="0" w:space="0" w:color="auto"/>
                                                                                              </w:divBdr>
                                                                                              <w:divsChild>
                                                                                                <w:div w:id="123667951">
                                                                                                  <w:marLeft w:val="0"/>
                                                                                                  <w:marRight w:val="0"/>
                                                                                                  <w:marTop w:val="0"/>
                                                                                                  <w:marBottom w:val="0"/>
                                                                                                  <w:divBdr>
                                                                                                    <w:top w:val="none" w:sz="0" w:space="0" w:color="auto"/>
                                                                                                    <w:left w:val="none" w:sz="0" w:space="0" w:color="auto"/>
                                                                                                    <w:bottom w:val="none" w:sz="0" w:space="0" w:color="auto"/>
                                                                                                    <w:right w:val="none" w:sz="0" w:space="0" w:color="auto"/>
                                                                                                  </w:divBdr>
                                                                                                </w:div>
                                                                                                <w:div w:id="608049548">
                                                                                                  <w:marLeft w:val="0"/>
                                                                                                  <w:marRight w:val="0"/>
                                                                                                  <w:marTop w:val="0"/>
                                                                                                  <w:marBottom w:val="0"/>
                                                                                                  <w:divBdr>
                                                                                                    <w:top w:val="none" w:sz="0" w:space="0" w:color="auto"/>
                                                                                                    <w:left w:val="none" w:sz="0" w:space="0" w:color="auto"/>
                                                                                                    <w:bottom w:val="none" w:sz="0" w:space="0" w:color="auto"/>
                                                                                                    <w:right w:val="none" w:sz="0" w:space="0" w:color="auto"/>
                                                                                                  </w:divBdr>
                                                                                                </w:div>
                                                                                                <w:div w:id="918174871">
                                                                                                  <w:marLeft w:val="0"/>
                                                                                                  <w:marRight w:val="0"/>
                                                                                                  <w:marTop w:val="0"/>
                                                                                                  <w:marBottom w:val="0"/>
                                                                                                  <w:divBdr>
                                                                                                    <w:top w:val="none" w:sz="0" w:space="0" w:color="auto"/>
                                                                                                    <w:left w:val="none" w:sz="0" w:space="0" w:color="auto"/>
                                                                                                    <w:bottom w:val="none" w:sz="0" w:space="0" w:color="auto"/>
                                                                                                    <w:right w:val="none" w:sz="0" w:space="0" w:color="auto"/>
                                                                                                  </w:divBdr>
                                                                                                  <w:divsChild>
                                                                                                    <w:div w:id="179584458">
                                                                                                      <w:marLeft w:val="0"/>
                                                                                                      <w:marRight w:val="0"/>
                                                                                                      <w:marTop w:val="0"/>
                                                                                                      <w:marBottom w:val="0"/>
                                                                                                      <w:divBdr>
                                                                                                        <w:top w:val="none" w:sz="0" w:space="0" w:color="auto"/>
                                                                                                        <w:left w:val="none" w:sz="0" w:space="0" w:color="auto"/>
                                                                                                        <w:bottom w:val="none" w:sz="0" w:space="0" w:color="auto"/>
                                                                                                        <w:right w:val="none" w:sz="0" w:space="0" w:color="auto"/>
                                                                                                      </w:divBdr>
                                                                                                      <w:divsChild>
                                                                                                        <w:div w:id="457184775">
                                                                                                          <w:marLeft w:val="0"/>
                                                                                                          <w:marRight w:val="0"/>
                                                                                                          <w:marTop w:val="0"/>
                                                                                                          <w:marBottom w:val="0"/>
                                                                                                          <w:divBdr>
                                                                                                            <w:top w:val="none" w:sz="0" w:space="0" w:color="auto"/>
                                                                                                            <w:left w:val="none" w:sz="0" w:space="0" w:color="auto"/>
                                                                                                            <w:bottom w:val="none" w:sz="0" w:space="0" w:color="auto"/>
                                                                                                            <w:right w:val="none" w:sz="0" w:space="0" w:color="auto"/>
                                                                                                          </w:divBdr>
                                                                                                        </w:div>
                                                                                                      </w:divsChild>
                                                                                                    </w:div>
                                                                                                    <w:div w:id="1627080991">
                                                                                                      <w:marLeft w:val="0"/>
                                                                                                      <w:marRight w:val="0"/>
                                                                                                      <w:marTop w:val="0"/>
                                                                                                      <w:marBottom w:val="0"/>
                                                                                                      <w:divBdr>
                                                                                                        <w:top w:val="none" w:sz="0" w:space="0" w:color="auto"/>
                                                                                                        <w:left w:val="none" w:sz="0" w:space="0" w:color="auto"/>
                                                                                                        <w:bottom w:val="none" w:sz="0" w:space="0" w:color="auto"/>
                                                                                                        <w:right w:val="none" w:sz="0" w:space="0" w:color="auto"/>
                                                                                                      </w:divBdr>
                                                                                                      <w:divsChild>
                                                                                                        <w:div w:id="1037701714">
                                                                                                          <w:marLeft w:val="0"/>
                                                                                                          <w:marRight w:val="0"/>
                                                                                                          <w:marTop w:val="0"/>
                                                                                                          <w:marBottom w:val="0"/>
                                                                                                          <w:divBdr>
                                                                                                            <w:top w:val="none" w:sz="0" w:space="0" w:color="auto"/>
                                                                                                            <w:left w:val="none" w:sz="0" w:space="0" w:color="auto"/>
                                                                                                            <w:bottom w:val="none" w:sz="0" w:space="0" w:color="auto"/>
                                                                                                            <w:right w:val="none" w:sz="0" w:space="0" w:color="auto"/>
                                                                                                          </w:divBdr>
                                                                                                          <w:divsChild>
                                                                                                            <w:div w:id="2605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312898">
                                                                                              <w:marLeft w:val="0"/>
                                                                                              <w:marRight w:val="0"/>
                                                                                              <w:marTop w:val="0"/>
                                                                                              <w:marBottom w:val="0"/>
                                                                                              <w:divBdr>
                                                                                                <w:top w:val="none" w:sz="0" w:space="0" w:color="auto"/>
                                                                                                <w:left w:val="none" w:sz="0" w:space="0" w:color="auto"/>
                                                                                                <w:bottom w:val="none" w:sz="0" w:space="0" w:color="auto"/>
                                                                                                <w:right w:val="none" w:sz="0" w:space="0" w:color="auto"/>
                                                                                              </w:divBdr>
                                                                                              <w:divsChild>
                                                                                                <w:div w:id="726563616">
                                                                                                  <w:marLeft w:val="0"/>
                                                                                                  <w:marRight w:val="0"/>
                                                                                                  <w:marTop w:val="0"/>
                                                                                                  <w:marBottom w:val="0"/>
                                                                                                  <w:divBdr>
                                                                                                    <w:top w:val="none" w:sz="0" w:space="0" w:color="auto"/>
                                                                                                    <w:left w:val="none" w:sz="0" w:space="0" w:color="auto"/>
                                                                                                    <w:bottom w:val="none" w:sz="0" w:space="0" w:color="auto"/>
                                                                                                    <w:right w:val="none" w:sz="0" w:space="0" w:color="auto"/>
                                                                                                  </w:divBdr>
                                                                                                  <w:divsChild>
                                                                                                    <w:div w:id="25106922">
                                                                                                      <w:marLeft w:val="150"/>
                                                                                                      <w:marRight w:val="150"/>
                                                                                                      <w:marTop w:val="150"/>
                                                                                                      <w:marBottom w:val="150"/>
                                                                                                      <w:divBdr>
                                                                                                        <w:top w:val="none" w:sz="0" w:space="0" w:color="auto"/>
                                                                                                        <w:left w:val="none" w:sz="0" w:space="0" w:color="auto"/>
                                                                                                        <w:bottom w:val="none" w:sz="0" w:space="0" w:color="auto"/>
                                                                                                        <w:right w:val="none" w:sz="0" w:space="0" w:color="auto"/>
                                                                                                      </w:divBdr>
                                                                                                      <w:divsChild>
                                                                                                        <w:div w:id="194779428">
                                                                                                          <w:marLeft w:val="0"/>
                                                                                                          <w:marRight w:val="0"/>
                                                                                                          <w:marTop w:val="0"/>
                                                                                                          <w:marBottom w:val="0"/>
                                                                                                          <w:divBdr>
                                                                                                            <w:top w:val="single" w:sz="6" w:space="0" w:color="999999"/>
                                                                                                            <w:left w:val="single" w:sz="6" w:space="0" w:color="999999"/>
                                                                                                            <w:bottom w:val="single" w:sz="6" w:space="0" w:color="999999"/>
                                                                                                            <w:right w:val="single" w:sz="6" w:space="0" w:color="999999"/>
                                                                                                          </w:divBdr>
                                                                                                          <w:divsChild>
                                                                                                            <w:div w:id="392193341">
                                                                                                              <w:marLeft w:val="0"/>
                                                                                                              <w:marRight w:val="0"/>
                                                                                                              <w:marTop w:val="0"/>
                                                                                                              <w:marBottom w:val="0"/>
                                                                                                              <w:divBdr>
                                                                                                                <w:top w:val="single" w:sz="6" w:space="11" w:color="E5E5E5"/>
                                                                                                                <w:left w:val="none" w:sz="0" w:space="0" w:color="auto"/>
                                                                                                                <w:bottom w:val="none" w:sz="0" w:space="0" w:color="auto"/>
                                                                                                                <w:right w:val="none" w:sz="0" w:space="0" w:color="auto"/>
                                                                                                              </w:divBdr>
                                                                                                            </w:div>
                                                                                                            <w:div w:id="628777047">
                                                                                                              <w:marLeft w:val="0"/>
                                                                                                              <w:marRight w:val="0"/>
                                                                                                              <w:marTop w:val="0"/>
                                                                                                              <w:marBottom w:val="0"/>
                                                                                                              <w:divBdr>
                                                                                                                <w:top w:val="none" w:sz="0" w:space="0" w:color="auto"/>
                                                                                                                <w:left w:val="none" w:sz="0" w:space="0" w:color="auto"/>
                                                                                                                <w:bottom w:val="none" w:sz="0" w:space="0" w:color="auto"/>
                                                                                                                <w:right w:val="none" w:sz="0" w:space="0" w:color="auto"/>
                                                                                                              </w:divBdr>
                                                                                                              <w:divsChild>
                                                                                                                <w:div w:id="695473062">
                                                                                                                  <w:marLeft w:val="0"/>
                                                                                                                  <w:marRight w:val="0"/>
                                                                                                                  <w:marTop w:val="0"/>
                                                                                                                  <w:marBottom w:val="225"/>
                                                                                                                  <w:divBdr>
                                                                                                                    <w:top w:val="none" w:sz="0" w:space="0" w:color="auto"/>
                                                                                                                    <w:left w:val="none" w:sz="0" w:space="0" w:color="auto"/>
                                                                                                                    <w:bottom w:val="none" w:sz="0" w:space="0" w:color="auto"/>
                                                                                                                    <w:right w:val="none" w:sz="0" w:space="0" w:color="auto"/>
                                                                                                                  </w:divBdr>
                                                                                                                </w:div>
                                                                                                                <w:div w:id="1109816366">
                                                                                                                  <w:marLeft w:val="0"/>
                                                                                                                  <w:marRight w:val="0"/>
                                                                                                                  <w:marTop w:val="0"/>
                                                                                                                  <w:marBottom w:val="0"/>
                                                                                                                  <w:divBdr>
                                                                                                                    <w:top w:val="none" w:sz="0" w:space="0" w:color="auto"/>
                                                                                                                    <w:left w:val="none" w:sz="0" w:space="0" w:color="auto"/>
                                                                                                                    <w:bottom w:val="none" w:sz="0" w:space="0" w:color="auto"/>
                                                                                                                    <w:right w:val="none" w:sz="0" w:space="0" w:color="auto"/>
                                                                                                                  </w:divBdr>
                                                                                                                </w:div>
                                                                                                                <w:div w:id="1696888225">
                                                                                                                  <w:marLeft w:val="0"/>
                                                                                                                  <w:marRight w:val="0"/>
                                                                                                                  <w:marTop w:val="0"/>
                                                                                                                  <w:marBottom w:val="225"/>
                                                                                                                  <w:divBdr>
                                                                                                                    <w:top w:val="none" w:sz="0" w:space="0" w:color="auto"/>
                                                                                                                    <w:left w:val="none" w:sz="0" w:space="0" w:color="auto"/>
                                                                                                                    <w:bottom w:val="none" w:sz="0" w:space="0" w:color="auto"/>
                                                                                                                    <w:right w:val="none" w:sz="0" w:space="0" w:color="auto"/>
                                                                                                                  </w:divBdr>
                                                                                                                </w:div>
                                                                                                              </w:divsChild>
                                                                                                            </w:div>
                                                                                                            <w:div w:id="1777677620">
                                                                                                              <w:marLeft w:val="0"/>
                                                                                                              <w:marRight w:val="0"/>
                                                                                                              <w:marTop w:val="0"/>
                                                                                                              <w:marBottom w:val="0"/>
                                                                                                              <w:divBdr>
                                                                                                                <w:top w:val="single" w:sz="6" w:space="0" w:color="FFFFFF"/>
                                                                                                                <w:left w:val="single" w:sz="6" w:space="12" w:color="FFFFFF"/>
                                                                                                                <w:bottom w:val="single" w:sz="6" w:space="0" w:color="FFFFFF"/>
                                                                                                                <w:right w:val="single" w:sz="6" w:space="12" w:color="FFFFFF"/>
                                                                                                              </w:divBdr>
                                                                                                            </w:div>
                                                                                                          </w:divsChild>
                                                                                                        </w:div>
                                                                                                      </w:divsChild>
                                                                                                    </w:div>
                                                                                                  </w:divsChild>
                                                                                                </w:div>
                                                                                                <w:div w:id="896353850">
                                                                                                  <w:marLeft w:val="0"/>
                                                                                                  <w:marRight w:val="0"/>
                                                                                                  <w:marTop w:val="0"/>
                                                                                                  <w:marBottom w:val="0"/>
                                                                                                  <w:divBdr>
                                                                                                    <w:top w:val="none" w:sz="0" w:space="0" w:color="auto"/>
                                                                                                    <w:left w:val="none" w:sz="0" w:space="0" w:color="auto"/>
                                                                                                    <w:bottom w:val="none" w:sz="0" w:space="0" w:color="auto"/>
                                                                                                    <w:right w:val="none" w:sz="0" w:space="0" w:color="auto"/>
                                                                                                  </w:divBdr>
                                                                                                  <w:divsChild>
                                                                                                    <w:div w:id="446509277">
                                                                                                      <w:marLeft w:val="150"/>
                                                                                                      <w:marRight w:val="150"/>
                                                                                                      <w:marTop w:val="150"/>
                                                                                                      <w:marBottom w:val="150"/>
                                                                                                      <w:divBdr>
                                                                                                        <w:top w:val="none" w:sz="0" w:space="0" w:color="auto"/>
                                                                                                        <w:left w:val="none" w:sz="0" w:space="0" w:color="auto"/>
                                                                                                        <w:bottom w:val="none" w:sz="0" w:space="0" w:color="auto"/>
                                                                                                        <w:right w:val="none" w:sz="0" w:space="0" w:color="auto"/>
                                                                                                      </w:divBdr>
                                                                                                      <w:divsChild>
                                                                                                        <w:div w:id="1365785812">
                                                                                                          <w:marLeft w:val="0"/>
                                                                                                          <w:marRight w:val="0"/>
                                                                                                          <w:marTop w:val="0"/>
                                                                                                          <w:marBottom w:val="0"/>
                                                                                                          <w:divBdr>
                                                                                                            <w:top w:val="single" w:sz="6" w:space="0" w:color="999999"/>
                                                                                                            <w:left w:val="single" w:sz="6" w:space="0" w:color="999999"/>
                                                                                                            <w:bottom w:val="single" w:sz="6" w:space="0" w:color="999999"/>
                                                                                                            <w:right w:val="single" w:sz="6" w:space="0" w:color="999999"/>
                                                                                                          </w:divBdr>
                                                                                                          <w:divsChild>
                                                                                                            <w:div w:id="1939364188">
                                                                                                              <w:marLeft w:val="0"/>
                                                                                                              <w:marRight w:val="0"/>
                                                                                                              <w:marTop w:val="0"/>
                                                                                                              <w:marBottom w:val="0"/>
                                                                                                              <w:divBdr>
                                                                                                                <w:top w:val="none" w:sz="0" w:space="0" w:color="auto"/>
                                                                                                                <w:left w:val="none" w:sz="0" w:space="0" w:color="auto"/>
                                                                                                                <w:bottom w:val="none" w:sz="0" w:space="0" w:color="auto"/>
                                                                                                                <w:right w:val="none" w:sz="0" w:space="0" w:color="auto"/>
                                                                                                              </w:divBdr>
                                                                                                              <w:divsChild>
                                                                                                                <w:div w:id="909115509">
                                                                                                                  <w:marLeft w:val="0"/>
                                                                                                                  <w:marRight w:val="0"/>
                                                                                                                  <w:marTop w:val="0"/>
                                                                                                                  <w:marBottom w:val="0"/>
                                                                                                                  <w:divBdr>
                                                                                                                    <w:top w:val="none" w:sz="0" w:space="0" w:color="auto"/>
                                                                                                                    <w:left w:val="none" w:sz="0" w:space="0" w:color="auto"/>
                                                                                                                    <w:bottom w:val="none" w:sz="0" w:space="0" w:color="auto"/>
                                                                                                                    <w:right w:val="none" w:sz="0" w:space="0" w:color="auto"/>
                                                                                                                  </w:divBdr>
                                                                                                                </w:div>
                                                                                                                <w:div w:id="1442528137">
                                                                                                                  <w:marLeft w:val="0"/>
                                                                                                                  <w:marRight w:val="0"/>
                                                                                                                  <w:marTop w:val="0"/>
                                                                                                                  <w:marBottom w:val="0"/>
                                                                                                                  <w:divBdr>
                                                                                                                    <w:top w:val="none" w:sz="0" w:space="0" w:color="auto"/>
                                                                                                                    <w:left w:val="none" w:sz="0" w:space="0" w:color="auto"/>
                                                                                                                    <w:bottom w:val="none" w:sz="0" w:space="0" w:color="auto"/>
                                                                                                                    <w:right w:val="none" w:sz="0" w:space="0" w:color="auto"/>
                                                                                                                  </w:divBdr>
                                                                                                                  <w:divsChild>
                                                                                                                    <w:div w:id="723798263">
                                                                                                                      <w:marLeft w:val="0"/>
                                                                                                                      <w:marRight w:val="0"/>
                                                                                                                      <w:marTop w:val="0"/>
                                                                                                                      <w:marBottom w:val="0"/>
                                                                                                                      <w:divBdr>
                                                                                                                        <w:top w:val="none" w:sz="0" w:space="0" w:color="auto"/>
                                                                                                                        <w:left w:val="none" w:sz="0" w:space="0" w:color="auto"/>
                                                                                                                        <w:bottom w:val="none" w:sz="0" w:space="0" w:color="auto"/>
                                                                                                                        <w:right w:val="none" w:sz="0" w:space="0" w:color="auto"/>
                                                                                                                      </w:divBdr>
                                                                                                                      <w:divsChild>
                                                                                                                        <w:div w:id="112332912">
                                                                                                                          <w:marLeft w:val="0"/>
                                                                                                                          <w:marRight w:val="0"/>
                                                                                                                          <w:marTop w:val="0"/>
                                                                                                                          <w:marBottom w:val="0"/>
                                                                                                                          <w:divBdr>
                                                                                                                            <w:top w:val="none" w:sz="0" w:space="0" w:color="auto"/>
                                                                                                                            <w:left w:val="none" w:sz="0" w:space="0" w:color="auto"/>
                                                                                                                            <w:bottom w:val="none" w:sz="0" w:space="0" w:color="auto"/>
                                                                                                                            <w:right w:val="none" w:sz="0" w:space="0" w:color="auto"/>
                                                                                                                          </w:divBdr>
                                                                                                                          <w:divsChild>
                                                                                                                            <w:div w:id="1103452436">
                                                                                                                              <w:marLeft w:val="0"/>
                                                                                                                              <w:marRight w:val="0"/>
                                                                                                                              <w:marTop w:val="0"/>
                                                                                                                              <w:marBottom w:val="0"/>
                                                                                                                              <w:divBdr>
                                                                                                                                <w:top w:val="none" w:sz="0" w:space="0" w:color="auto"/>
                                                                                                                                <w:left w:val="none" w:sz="0" w:space="0" w:color="auto"/>
                                                                                                                                <w:bottom w:val="none" w:sz="0" w:space="0" w:color="auto"/>
                                                                                                                                <w:right w:val="none" w:sz="0" w:space="0" w:color="auto"/>
                                                                                                                              </w:divBdr>
                                                                                                                            </w:div>
                                                                                                                            <w:div w:id="1893730645">
                                                                                                                              <w:marLeft w:val="0"/>
                                                                                                                              <w:marRight w:val="0"/>
                                                                                                                              <w:marTop w:val="0"/>
                                                                                                                              <w:marBottom w:val="0"/>
                                                                                                                              <w:divBdr>
                                                                                                                                <w:top w:val="none" w:sz="0" w:space="0" w:color="auto"/>
                                                                                                                                <w:left w:val="none" w:sz="0" w:space="0" w:color="auto"/>
                                                                                                                                <w:bottom w:val="none" w:sz="0" w:space="0" w:color="auto"/>
                                                                                                                                <w:right w:val="none" w:sz="0" w:space="0" w:color="auto"/>
                                                                                                                              </w:divBdr>
                                                                                                                            </w:div>
                                                                                                                          </w:divsChild>
                                                                                                                        </w:div>
                                                                                                                        <w:div w:id="137460473">
                                                                                                                          <w:marLeft w:val="0"/>
                                                                                                                          <w:marRight w:val="0"/>
                                                                                                                          <w:marTop w:val="0"/>
                                                                                                                          <w:marBottom w:val="0"/>
                                                                                                                          <w:divBdr>
                                                                                                                            <w:top w:val="none" w:sz="0" w:space="0" w:color="auto"/>
                                                                                                                            <w:left w:val="none" w:sz="0" w:space="0" w:color="auto"/>
                                                                                                                            <w:bottom w:val="none" w:sz="0" w:space="0" w:color="auto"/>
                                                                                                                            <w:right w:val="none" w:sz="0" w:space="0" w:color="auto"/>
                                                                                                                          </w:divBdr>
                                                                                                                          <w:divsChild>
                                                                                                                            <w:div w:id="586816070">
                                                                                                                              <w:marLeft w:val="0"/>
                                                                                                                              <w:marRight w:val="0"/>
                                                                                                                              <w:marTop w:val="0"/>
                                                                                                                              <w:marBottom w:val="0"/>
                                                                                                                              <w:divBdr>
                                                                                                                                <w:top w:val="none" w:sz="0" w:space="0" w:color="auto"/>
                                                                                                                                <w:left w:val="none" w:sz="0" w:space="0" w:color="auto"/>
                                                                                                                                <w:bottom w:val="none" w:sz="0" w:space="0" w:color="auto"/>
                                                                                                                                <w:right w:val="none" w:sz="0" w:space="0" w:color="auto"/>
                                                                                                                              </w:divBdr>
                                                                                                                            </w:div>
                                                                                                                            <w:div w:id="1949505785">
                                                                                                                              <w:marLeft w:val="0"/>
                                                                                                                              <w:marRight w:val="0"/>
                                                                                                                              <w:marTop w:val="0"/>
                                                                                                                              <w:marBottom w:val="0"/>
                                                                                                                              <w:divBdr>
                                                                                                                                <w:top w:val="none" w:sz="0" w:space="0" w:color="auto"/>
                                                                                                                                <w:left w:val="none" w:sz="0" w:space="0" w:color="auto"/>
                                                                                                                                <w:bottom w:val="none" w:sz="0" w:space="0" w:color="auto"/>
                                                                                                                                <w:right w:val="none" w:sz="0" w:space="0" w:color="auto"/>
                                                                                                                              </w:divBdr>
                                                                                                                            </w:div>
                                                                                                                          </w:divsChild>
                                                                                                                        </w:div>
                                                                                                                        <w:div w:id="529687694">
                                                                                                                          <w:marLeft w:val="0"/>
                                                                                                                          <w:marRight w:val="0"/>
                                                                                                                          <w:marTop w:val="0"/>
                                                                                                                          <w:marBottom w:val="0"/>
                                                                                                                          <w:divBdr>
                                                                                                                            <w:top w:val="none" w:sz="0" w:space="0" w:color="auto"/>
                                                                                                                            <w:left w:val="none" w:sz="0" w:space="0" w:color="auto"/>
                                                                                                                            <w:bottom w:val="none" w:sz="0" w:space="0" w:color="auto"/>
                                                                                                                            <w:right w:val="none" w:sz="0" w:space="0" w:color="auto"/>
                                                                                                                          </w:divBdr>
                                                                                                                          <w:divsChild>
                                                                                                                            <w:div w:id="1387754747">
                                                                                                                              <w:marLeft w:val="0"/>
                                                                                                                              <w:marRight w:val="0"/>
                                                                                                                              <w:marTop w:val="0"/>
                                                                                                                              <w:marBottom w:val="0"/>
                                                                                                                              <w:divBdr>
                                                                                                                                <w:top w:val="none" w:sz="0" w:space="0" w:color="auto"/>
                                                                                                                                <w:left w:val="none" w:sz="0" w:space="0" w:color="auto"/>
                                                                                                                                <w:bottom w:val="none" w:sz="0" w:space="0" w:color="auto"/>
                                                                                                                                <w:right w:val="none" w:sz="0" w:space="0" w:color="auto"/>
                                                                                                                              </w:divBdr>
                                                                                                                            </w:div>
                                                                                                                            <w:div w:id="2087725446">
                                                                                                                              <w:marLeft w:val="0"/>
                                                                                                                              <w:marRight w:val="0"/>
                                                                                                                              <w:marTop w:val="0"/>
                                                                                                                              <w:marBottom w:val="0"/>
                                                                                                                              <w:divBdr>
                                                                                                                                <w:top w:val="none" w:sz="0" w:space="0" w:color="auto"/>
                                                                                                                                <w:left w:val="none" w:sz="0" w:space="0" w:color="auto"/>
                                                                                                                                <w:bottom w:val="none" w:sz="0" w:space="0" w:color="auto"/>
                                                                                                                                <w:right w:val="none" w:sz="0" w:space="0" w:color="auto"/>
                                                                                                                              </w:divBdr>
                                                                                                                            </w:div>
                                                                                                                          </w:divsChild>
                                                                                                                        </w:div>
                                                                                                                        <w:div w:id="1275285661">
                                                                                                                          <w:marLeft w:val="0"/>
                                                                                                                          <w:marRight w:val="0"/>
                                                                                                                          <w:marTop w:val="0"/>
                                                                                                                          <w:marBottom w:val="0"/>
                                                                                                                          <w:divBdr>
                                                                                                                            <w:top w:val="none" w:sz="0" w:space="0" w:color="auto"/>
                                                                                                                            <w:left w:val="none" w:sz="0" w:space="0" w:color="auto"/>
                                                                                                                            <w:bottom w:val="none" w:sz="0" w:space="0" w:color="auto"/>
                                                                                                                            <w:right w:val="none" w:sz="0" w:space="0" w:color="auto"/>
                                                                                                                          </w:divBdr>
                                                                                                                          <w:divsChild>
                                                                                                                            <w:div w:id="1434520061">
                                                                                                                              <w:marLeft w:val="0"/>
                                                                                                                              <w:marRight w:val="0"/>
                                                                                                                              <w:marTop w:val="0"/>
                                                                                                                              <w:marBottom w:val="0"/>
                                                                                                                              <w:divBdr>
                                                                                                                                <w:top w:val="none" w:sz="0" w:space="0" w:color="auto"/>
                                                                                                                                <w:left w:val="none" w:sz="0" w:space="0" w:color="auto"/>
                                                                                                                                <w:bottom w:val="none" w:sz="0" w:space="0" w:color="auto"/>
                                                                                                                                <w:right w:val="none" w:sz="0" w:space="0" w:color="auto"/>
                                                                                                                              </w:divBdr>
                                                                                                                            </w:div>
                                                                                                                          </w:divsChild>
                                                                                                                        </w:div>
                                                                                                                        <w:div w:id="2010254277">
                                                                                                                          <w:marLeft w:val="0"/>
                                                                                                                          <w:marRight w:val="0"/>
                                                                                                                          <w:marTop w:val="0"/>
                                                                                                                          <w:marBottom w:val="0"/>
                                                                                                                          <w:divBdr>
                                                                                                                            <w:top w:val="none" w:sz="0" w:space="0" w:color="auto"/>
                                                                                                                            <w:left w:val="none" w:sz="0" w:space="0" w:color="auto"/>
                                                                                                                            <w:bottom w:val="none" w:sz="0" w:space="0" w:color="auto"/>
                                                                                                                            <w:right w:val="none" w:sz="0" w:space="0" w:color="auto"/>
                                                                                                                          </w:divBdr>
                                                                                                                          <w:divsChild>
                                                                                                                            <w:div w:id="209807330">
                                                                                                                              <w:marLeft w:val="0"/>
                                                                                                                              <w:marRight w:val="0"/>
                                                                                                                              <w:marTop w:val="0"/>
                                                                                                                              <w:marBottom w:val="0"/>
                                                                                                                              <w:divBdr>
                                                                                                                                <w:top w:val="none" w:sz="0" w:space="0" w:color="auto"/>
                                                                                                                                <w:left w:val="none" w:sz="0" w:space="0" w:color="auto"/>
                                                                                                                                <w:bottom w:val="none" w:sz="0" w:space="0" w:color="auto"/>
                                                                                                                                <w:right w:val="none" w:sz="0" w:space="0" w:color="auto"/>
                                                                                                                              </w:divBdr>
                                                                                                                            </w:div>
                                                                                                                            <w:div w:id="10715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33355">
                                                                                                                      <w:marLeft w:val="0"/>
                                                                                                                      <w:marRight w:val="0"/>
                                                                                                                      <w:marTop w:val="0"/>
                                                                                                                      <w:marBottom w:val="0"/>
                                                                                                                      <w:divBdr>
                                                                                                                        <w:top w:val="none" w:sz="0" w:space="0" w:color="auto"/>
                                                                                                                        <w:left w:val="none" w:sz="0" w:space="0" w:color="auto"/>
                                                                                                                        <w:bottom w:val="none" w:sz="0" w:space="0" w:color="auto"/>
                                                                                                                        <w:right w:val="none" w:sz="0" w:space="0" w:color="auto"/>
                                                                                                                      </w:divBdr>
                                                                                                                      <w:divsChild>
                                                                                                                        <w:div w:id="542137081">
                                                                                                                          <w:marLeft w:val="0"/>
                                                                                                                          <w:marRight w:val="0"/>
                                                                                                                          <w:marTop w:val="0"/>
                                                                                                                          <w:marBottom w:val="0"/>
                                                                                                                          <w:divBdr>
                                                                                                                            <w:top w:val="none" w:sz="0" w:space="0" w:color="auto"/>
                                                                                                                            <w:left w:val="none" w:sz="0" w:space="0" w:color="auto"/>
                                                                                                                            <w:bottom w:val="none" w:sz="0" w:space="0" w:color="auto"/>
                                                                                                                            <w:right w:val="none" w:sz="0" w:space="0" w:color="auto"/>
                                                                                                                          </w:divBdr>
                                                                                                                          <w:divsChild>
                                                                                                                            <w:div w:id="1553269487">
                                                                                                                              <w:marLeft w:val="0"/>
                                                                                                                              <w:marRight w:val="0"/>
                                                                                                                              <w:marTop w:val="0"/>
                                                                                                                              <w:marBottom w:val="0"/>
                                                                                                                              <w:divBdr>
                                                                                                                                <w:top w:val="none" w:sz="0" w:space="0" w:color="auto"/>
                                                                                                                                <w:left w:val="none" w:sz="0" w:space="0" w:color="auto"/>
                                                                                                                                <w:bottom w:val="none" w:sz="0" w:space="0" w:color="auto"/>
                                                                                                                                <w:right w:val="none" w:sz="0" w:space="0" w:color="auto"/>
                                                                                                                              </w:divBdr>
                                                                                                                            </w:div>
                                                                                                                            <w:div w:id="1708990879">
                                                                                                                              <w:marLeft w:val="0"/>
                                                                                                                              <w:marRight w:val="0"/>
                                                                                                                              <w:marTop w:val="0"/>
                                                                                                                              <w:marBottom w:val="0"/>
                                                                                                                              <w:divBdr>
                                                                                                                                <w:top w:val="none" w:sz="0" w:space="0" w:color="auto"/>
                                                                                                                                <w:left w:val="none" w:sz="0" w:space="0" w:color="auto"/>
                                                                                                                                <w:bottom w:val="none" w:sz="0" w:space="0" w:color="auto"/>
                                                                                                                                <w:right w:val="none" w:sz="0" w:space="0" w:color="auto"/>
                                                                                                                              </w:divBdr>
                                                                                                                            </w:div>
                                                                                                                          </w:divsChild>
                                                                                                                        </w:div>
                                                                                                                        <w:div w:id="672027952">
                                                                                                                          <w:marLeft w:val="0"/>
                                                                                                                          <w:marRight w:val="0"/>
                                                                                                                          <w:marTop w:val="0"/>
                                                                                                                          <w:marBottom w:val="0"/>
                                                                                                                          <w:divBdr>
                                                                                                                            <w:top w:val="none" w:sz="0" w:space="0" w:color="auto"/>
                                                                                                                            <w:left w:val="none" w:sz="0" w:space="0" w:color="auto"/>
                                                                                                                            <w:bottom w:val="none" w:sz="0" w:space="0" w:color="auto"/>
                                                                                                                            <w:right w:val="none" w:sz="0" w:space="0" w:color="auto"/>
                                                                                                                          </w:divBdr>
                                                                                                                          <w:divsChild>
                                                                                                                            <w:div w:id="42491281">
                                                                                                                              <w:marLeft w:val="0"/>
                                                                                                                              <w:marRight w:val="0"/>
                                                                                                                              <w:marTop w:val="0"/>
                                                                                                                              <w:marBottom w:val="0"/>
                                                                                                                              <w:divBdr>
                                                                                                                                <w:top w:val="none" w:sz="0" w:space="0" w:color="auto"/>
                                                                                                                                <w:left w:val="none" w:sz="0" w:space="0" w:color="auto"/>
                                                                                                                                <w:bottom w:val="none" w:sz="0" w:space="0" w:color="auto"/>
                                                                                                                                <w:right w:val="none" w:sz="0" w:space="0" w:color="auto"/>
                                                                                                                              </w:divBdr>
                                                                                                                            </w:div>
                                                                                                                            <w:div w:id="1276405143">
                                                                                                                              <w:marLeft w:val="0"/>
                                                                                                                              <w:marRight w:val="0"/>
                                                                                                                              <w:marTop w:val="0"/>
                                                                                                                              <w:marBottom w:val="0"/>
                                                                                                                              <w:divBdr>
                                                                                                                                <w:top w:val="none" w:sz="0" w:space="0" w:color="auto"/>
                                                                                                                                <w:left w:val="none" w:sz="0" w:space="0" w:color="auto"/>
                                                                                                                                <w:bottom w:val="none" w:sz="0" w:space="0" w:color="auto"/>
                                                                                                                                <w:right w:val="none" w:sz="0" w:space="0" w:color="auto"/>
                                                                                                                              </w:divBdr>
                                                                                                                            </w:div>
                                                                                                                          </w:divsChild>
                                                                                                                        </w:div>
                                                                                                                        <w:div w:id="791365792">
                                                                                                                          <w:marLeft w:val="0"/>
                                                                                                                          <w:marRight w:val="0"/>
                                                                                                                          <w:marTop w:val="0"/>
                                                                                                                          <w:marBottom w:val="0"/>
                                                                                                                          <w:divBdr>
                                                                                                                            <w:top w:val="none" w:sz="0" w:space="0" w:color="auto"/>
                                                                                                                            <w:left w:val="none" w:sz="0" w:space="0" w:color="auto"/>
                                                                                                                            <w:bottom w:val="none" w:sz="0" w:space="0" w:color="auto"/>
                                                                                                                            <w:right w:val="none" w:sz="0" w:space="0" w:color="auto"/>
                                                                                                                          </w:divBdr>
                                                                                                                          <w:divsChild>
                                                                                                                            <w:div w:id="1898976308">
                                                                                                                              <w:marLeft w:val="0"/>
                                                                                                                              <w:marRight w:val="0"/>
                                                                                                                              <w:marTop w:val="0"/>
                                                                                                                              <w:marBottom w:val="0"/>
                                                                                                                              <w:divBdr>
                                                                                                                                <w:top w:val="none" w:sz="0" w:space="0" w:color="auto"/>
                                                                                                                                <w:left w:val="none" w:sz="0" w:space="0" w:color="auto"/>
                                                                                                                                <w:bottom w:val="none" w:sz="0" w:space="0" w:color="auto"/>
                                                                                                                                <w:right w:val="none" w:sz="0" w:space="0" w:color="auto"/>
                                                                                                                              </w:divBdr>
                                                                                                                            </w:div>
                                                                                                                            <w:div w:id="2130388087">
                                                                                                                              <w:marLeft w:val="0"/>
                                                                                                                              <w:marRight w:val="0"/>
                                                                                                                              <w:marTop w:val="0"/>
                                                                                                                              <w:marBottom w:val="0"/>
                                                                                                                              <w:divBdr>
                                                                                                                                <w:top w:val="none" w:sz="0" w:space="0" w:color="auto"/>
                                                                                                                                <w:left w:val="none" w:sz="0" w:space="0" w:color="auto"/>
                                                                                                                                <w:bottom w:val="none" w:sz="0" w:space="0" w:color="auto"/>
                                                                                                                                <w:right w:val="none" w:sz="0" w:space="0" w:color="auto"/>
                                                                                                                              </w:divBdr>
                                                                                                                            </w:div>
                                                                                                                          </w:divsChild>
                                                                                                                        </w:div>
                                                                                                                        <w:div w:id="1406804116">
                                                                                                                          <w:marLeft w:val="0"/>
                                                                                                                          <w:marRight w:val="0"/>
                                                                                                                          <w:marTop w:val="0"/>
                                                                                                                          <w:marBottom w:val="0"/>
                                                                                                                          <w:divBdr>
                                                                                                                            <w:top w:val="none" w:sz="0" w:space="0" w:color="auto"/>
                                                                                                                            <w:left w:val="none" w:sz="0" w:space="0" w:color="auto"/>
                                                                                                                            <w:bottom w:val="none" w:sz="0" w:space="0" w:color="auto"/>
                                                                                                                            <w:right w:val="none" w:sz="0" w:space="0" w:color="auto"/>
                                                                                                                          </w:divBdr>
                                                                                                                          <w:divsChild>
                                                                                                                            <w:div w:id="501972159">
                                                                                                                              <w:marLeft w:val="0"/>
                                                                                                                              <w:marRight w:val="0"/>
                                                                                                                              <w:marTop w:val="0"/>
                                                                                                                              <w:marBottom w:val="0"/>
                                                                                                                              <w:divBdr>
                                                                                                                                <w:top w:val="none" w:sz="0" w:space="0" w:color="auto"/>
                                                                                                                                <w:left w:val="none" w:sz="0" w:space="0" w:color="auto"/>
                                                                                                                                <w:bottom w:val="none" w:sz="0" w:space="0" w:color="auto"/>
                                                                                                                                <w:right w:val="none" w:sz="0" w:space="0" w:color="auto"/>
                                                                                                                              </w:divBdr>
                                                                                                                            </w:div>
                                                                                                                          </w:divsChild>
                                                                                                                        </w:div>
                                                                                                                        <w:div w:id="1520118306">
                                                                                                                          <w:marLeft w:val="0"/>
                                                                                                                          <w:marRight w:val="0"/>
                                                                                                                          <w:marTop w:val="0"/>
                                                                                                                          <w:marBottom w:val="0"/>
                                                                                                                          <w:divBdr>
                                                                                                                            <w:top w:val="none" w:sz="0" w:space="0" w:color="auto"/>
                                                                                                                            <w:left w:val="none" w:sz="0" w:space="0" w:color="auto"/>
                                                                                                                            <w:bottom w:val="none" w:sz="0" w:space="0" w:color="auto"/>
                                                                                                                            <w:right w:val="none" w:sz="0" w:space="0" w:color="auto"/>
                                                                                                                          </w:divBdr>
                                                                                                                          <w:divsChild>
                                                                                                                            <w:div w:id="893932379">
                                                                                                                              <w:marLeft w:val="0"/>
                                                                                                                              <w:marRight w:val="0"/>
                                                                                                                              <w:marTop w:val="0"/>
                                                                                                                              <w:marBottom w:val="0"/>
                                                                                                                              <w:divBdr>
                                                                                                                                <w:top w:val="none" w:sz="0" w:space="0" w:color="auto"/>
                                                                                                                                <w:left w:val="none" w:sz="0" w:space="0" w:color="auto"/>
                                                                                                                                <w:bottom w:val="none" w:sz="0" w:space="0" w:color="auto"/>
                                                                                                                                <w:right w:val="none" w:sz="0" w:space="0" w:color="auto"/>
                                                                                                                              </w:divBdr>
                                                                                                                            </w:div>
                                                                                                                            <w:div w:id="1154101840">
                                                                                                                              <w:marLeft w:val="0"/>
                                                                                                                              <w:marRight w:val="0"/>
                                                                                                                              <w:marTop w:val="0"/>
                                                                                                                              <w:marBottom w:val="0"/>
                                                                                                                              <w:divBdr>
                                                                                                                                <w:top w:val="none" w:sz="0" w:space="0" w:color="auto"/>
                                                                                                                                <w:left w:val="none" w:sz="0" w:space="0" w:color="auto"/>
                                                                                                                                <w:bottom w:val="none" w:sz="0" w:space="0" w:color="auto"/>
                                                                                                                                <w:right w:val="none" w:sz="0" w:space="0" w:color="auto"/>
                                                                                                                              </w:divBdr>
                                                                                                                            </w:div>
                                                                                                                          </w:divsChild>
                                                                                                                        </w:div>
                                                                                                                        <w:div w:id="2068720371">
                                                                                                                          <w:marLeft w:val="0"/>
                                                                                                                          <w:marRight w:val="0"/>
                                                                                                                          <w:marTop w:val="0"/>
                                                                                                                          <w:marBottom w:val="0"/>
                                                                                                                          <w:divBdr>
                                                                                                                            <w:top w:val="none" w:sz="0" w:space="0" w:color="auto"/>
                                                                                                                            <w:left w:val="none" w:sz="0" w:space="0" w:color="auto"/>
                                                                                                                            <w:bottom w:val="none" w:sz="0" w:space="0" w:color="auto"/>
                                                                                                                            <w:right w:val="none" w:sz="0" w:space="0" w:color="auto"/>
                                                                                                                          </w:divBdr>
                                                                                                                          <w:divsChild>
                                                                                                                            <w:div w:id="486560211">
                                                                                                                              <w:marLeft w:val="0"/>
                                                                                                                              <w:marRight w:val="0"/>
                                                                                                                              <w:marTop w:val="0"/>
                                                                                                                              <w:marBottom w:val="0"/>
                                                                                                                              <w:divBdr>
                                                                                                                                <w:top w:val="none" w:sz="0" w:space="0" w:color="auto"/>
                                                                                                                                <w:left w:val="none" w:sz="0" w:space="0" w:color="auto"/>
                                                                                                                                <w:bottom w:val="none" w:sz="0" w:space="0" w:color="auto"/>
                                                                                                                                <w:right w:val="none" w:sz="0" w:space="0" w:color="auto"/>
                                                                                                                              </w:divBdr>
                                                                                                                            </w:div>
                                                                                                                            <w:div w:id="9278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13180">
                                                                                                                  <w:marLeft w:val="0"/>
                                                                                                                  <w:marRight w:val="0"/>
                                                                                                                  <w:marTop w:val="0"/>
                                                                                                                  <w:marBottom w:val="0"/>
                                                                                                                  <w:divBdr>
                                                                                                                    <w:top w:val="none" w:sz="0" w:space="0" w:color="auto"/>
                                                                                                                    <w:left w:val="none" w:sz="0" w:space="0" w:color="auto"/>
                                                                                                                    <w:bottom w:val="none" w:sz="0" w:space="0" w:color="auto"/>
                                                                                                                    <w:right w:val="none" w:sz="0" w:space="0" w:color="auto"/>
                                                                                                                  </w:divBdr>
                                                                                                                  <w:divsChild>
                                                                                                                    <w:div w:id="1718434522">
                                                                                                                      <w:marLeft w:val="0"/>
                                                                                                                      <w:marRight w:val="0"/>
                                                                                                                      <w:marTop w:val="0"/>
                                                                                                                      <w:marBottom w:val="0"/>
                                                                                                                      <w:divBdr>
                                                                                                                        <w:top w:val="none" w:sz="0" w:space="0" w:color="auto"/>
                                                                                                                        <w:left w:val="none" w:sz="0" w:space="0" w:color="auto"/>
                                                                                                                        <w:bottom w:val="none" w:sz="0" w:space="0" w:color="auto"/>
                                                                                                                        <w:right w:val="none" w:sz="0" w:space="0" w:color="auto"/>
                                                                                                                      </w:divBdr>
                                                                                                                      <w:divsChild>
                                                                                                                        <w:div w:id="719860987">
                                                                                                                          <w:marLeft w:val="0"/>
                                                                                                                          <w:marRight w:val="0"/>
                                                                                                                          <w:marTop w:val="0"/>
                                                                                                                          <w:marBottom w:val="0"/>
                                                                                                                          <w:divBdr>
                                                                                                                            <w:top w:val="none" w:sz="0" w:space="0" w:color="auto"/>
                                                                                                                            <w:left w:val="none" w:sz="0" w:space="0" w:color="auto"/>
                                                                                                                            <w:bottom w:val="none" w:sz="0" w:space="0" w:color="auto"/>
                                                                                                                            <w:right w:val="none" w:sz="0" w:space="0" w:color="auto"/>
                                                                                                                          </w:divBdr>
                                                                                                                          <w:divsChild>
                                                                                                                            <w:div w:id="609052554">
                                                                                                                              <w:marLeft w:val="0"/>
                                                                                                                              <w:marRight w:val="0"/>
                                                                                                                              <w:marTop w:val="0"/>
                                                                                                                              <w:marBottom w:val="0"/>
                                                                                                                              <w:divBdr>
                                                                                                                                <w:top w:val="none" w:sz="0" w:space="0" w:color="auto"/>
                                                                                                                                <w:left w:val="none" w:sz="0" w:space="0" w:color="auto"/>
                                                                                                                                <w:bottom w:val="none" w:sz="0" w:space="0" w:color="auto"/>
                                                                                                                                <w:right w:val="none" w:sz="0" w:space="0" w:color="auto"/>
                                                                                                                              </w:divBdr>
                                                                                                                            </w:div>
                                                                                                                            <w:div w:id="964888704">
                                                                                                                              <w:marLeft w:val="0"/>
                                                                                                                              <w:marRight w:val="0"/>
                                                                                                                              <w:marTop w:val="0"/>
                                                                                                                              <w:marBottom w:val="0"/>
                                                                                                                              <w:divBdr>
                                                                                                                                <w:top w:val="none" w:sz="0" w:space="0" w:color="auto"/>
                                                                                                                                <w:left w:val="none" w:sz="0" w:space="0" w:color="auto"/>
                                                                                                                                <w:bottom w:val="none" w:sz="0" w:space="0" w:color="auto"/>
                                                                                                                                <w:right w:val="none" w:sz="0" w:space="0" w:color="auto"/>
                                                                                                                              </w:divBdr>
                                                                                                                            </w:div>
                                                                                                                          </w:divsChild>
                                                                                                                        </w:div>
                                                                                                                        <w:div w:id="799959472">
                                                                                                                          <w:marLeft w:val="0"/>
                                                                                                                          <w:marRight w:val="0"/>
                                                                                                                          <w:marTop w:val="0"/>
                                                                                                                          <w:marBottom w:val="0"/>
                                                                                                                          <w:divBdr>
                                                                                                                            <w:top w:val="none" w:sz="0" w:space="0" w:color="auto"/>
                                                                                                                            <w:left w:val="none" w:sz="0" w:space="0" w:color="auto"/>
                                                                                                                            <w:bottom w:val="none" w:sz="0" w:space="0" w:color="auto"/>
                                                                                                                            <w:right w:val="none" w:sz="0" w:space="0" w:color="auto"/>
                                                                                                                          </w:divBdr>
                                                                                                                          <w:divsChild>
                                                                                                                            <w:div w:id="780338468">
                                                                                                                              <w:marLeft w:val="0"/>
                                                                                                                              <w:marRight w:val="0"/>
                                                                                                                              <w:marTop w:val="0"/>
                                                                                                                              <w:marBottom w:val="0"/>
                                                                                                                              <w:divBdr>
                                                                                                                                <w:top w:val="none" w:sz="0" w:space="0" w:color="auto"/>
                                                                                                                                <w:left w:val="none" w:sz="0" w:space="0" w:color="auto"/>
                                                                                                                                <w:bottom w:val="none" w:sz="0" w:space="0" w:color="auto"/>
                                                                                                                                <w:right w:val="none" w:sz="0" w:space="0" w:color="auto"/>
                                                                                                                              </w:divBdr>
                                                                                                                            </w:div>
                                                                                                                            <w:div w:id="817650912">
                                                                                                                              <w:marLeft w:val="0"/>
                                                                                                                              <w:marRight w:val="0"/>
                                                                                                                              <w:marTop w:val="0"/>
                                                                                                                              <w:marBottom w:val="0"/>
                                                                                                                              <w:divBdr>
                                                                                                                                <w:top w:val="none" w:sz="0" w:space="0" w:color="auto"/>
                                                                                                                                <w:left w:val="none" w:sz="0" w:space="0" w:color="auto"/>
                                                                                                                                <w:bottom w:val="none" w:sz="0" w:space="0" w:color="auto"/>
                                                                                                                                <w:right w:val="none" w:sz="0" w:space="0" w:color="auto"/>
                                                                                                                              </w:divBdr>
                                                                                                                            </w:div>
                                                                                                                          </w:divsChild>
                                                                                                                        </w:div>
                                                                                                                        <w:div w:id="1135105129">
                                                                                                                          <w:marLeft w:val="0"/>
                                                                                                                          <w:marRight w:val="0"/>
                                                                                                                          <w:marTop w:val="0"/>
                                                                                                                          <w:marBottom w:val="0"/>
                                                                                                                          <w:divBdr>
                                                                                                                            <w:top w:val="none" w:sz="0" w:space="0" w:color="auto"/>
                                                                                                                            <w:left w:val="none" w:sz="0" w:space="0" w:color="auto"/>
                                                                                                                            <w:bottom w:val="none" w:sz="0" w:space="0" w:color="auto"/>
                                                                                                                            <w:right w:val="none" w:sz="0" w:space="0" w:color="auto"/>
                                                                                                                          </w:divBdr>
                                                                                                                          <w:divsChild>
                                                                                                                            <w:div w:id="140539490">
                                                                                                                              <w:marLeft w:val="0"/>
                                                                                                                              <w:marRight w:val="0"/>
                                                                                                                              <w:marTop w:val="0"/>
                                                                                                                              <w:marBottom w:val="0"/>
                                                                                                                              <w:divBdr>
                                                                                                                                <w:top w:val="none" w:sz="0" w:space="0" w:color="auto"/>
                                                                                                                                <w:left w:val="none" w:sz="0" w:space="0" w:color="auto"/>
                                                                                                                                <w:bottom w:val="none" w:sz="0" w:space="0" w:color="auto"/>
                                                                                                                                <w:right w:val="none" w:sz="0" w:space="0" w:color="auto"/>
                                                                                                                              </w:divBdr>
                                                                                                                            </w:div>
                                                                                                                            <w:div w:id="830874101">
                                                                                                                              <w:marLeft w:val="0"/>
                                                                                                                              <w:marRight w:val="0"/>
                                                                                                                              <w:marTop w:val="0"/>
                                                                                                                              <w:marBottom w:val="0"/>
                                                                                                                              <w:divBdr>
                                                                                                                                <w:top w:val="none" w:sz="0" w:space="0" w:color="auto"/>
                                                                                                                                <w:left w:val="none" w:sz="0" w:space="0" w:color="auto"/>
                                                                                                                                <w:bottom w:val="none" w:sz="0" w:space="0" w:color="auto"/>
                                                                                                                                <w:right w:val="none" w:sz="0" w:space="0" w:color="auto"/>
                                                                                                                              </w:divBdr>
                                                                                                                            </w:div>
                                                                                                                          </w:divsChild>
                                                                                                                        </w:div>
                                                                                                                        <w:div w:id="1574002372">
                                                                                                                          <w:marLeft w:val="0"/>
                                                                                                                          <w:marRight w:val="0"/>
                                                                                                                          <w:marTop w:val="0"/>
                                                                                                                          <w:marBottom w:val="0"/>
                                                                                                                          <w:divBdr>
                                                                                                                            <w:top w:val="none" w:sz="0" w:space="0" w:color="auto"/>
                                                                                                                            <w:left w:val="none" w:sz="0" w:space="0" w:color="auto"/>
                                                                                                                            <w:bottom w:val="none" w:sz="0" w:space="0" w:color="auto"/>
                                                                                                                            <w:right w:val="none" w:sz="0" w:space="0" w:color="auto"/>
                                                                                                                          </w:divBdr>
                                                                                                                          <w:divsChild>
                                                                                                                            <w:div w:id="1496720169">
                                                                                                                              <w:marLeft w:val="0"/>
                                                                                                                              <w:marRight w:val="0"/>
                                                                                                                              <w:marTop w:val="0"/>
                                                                                                                              <w:marBottom w:val="0"/>
                                                                                                                              <w:divBdr>
                                                                                                                                <w:top w:val="none" w:sz="0" w:space="0" w:color="auto"/>
                                                                                                                                <w:left w:val="none" w:sz="0" w:space="0" w:color="auto"/>
                                                                                                                                <w:bottom w:val="none" w:sz="0" w:space="0" w:color="auto"/>
                                                                                                                                <w:right w:val="none" w:sz="0" w:space="0" w:color="auto"/>
                                                                                                                              </w:divBdr>
                                                                                                                            </w:div>
                                                                                                                          </w:divsChild>
                                                                                                                        </w:div>
                                                                                                                        <w:div w:id="1779107670">
                                                                                                                          <w:marLeft w:val="0"/>
                                                                                                                          <w:marRight w:val="0"/>
                                                                                                                          <w:marTop w:val="0"/>
                                                                                                                          <w:marBottom w:val="0"/>
                                                                                                                          <w:divBdr>
                                                                                                                            <w:top w:val="none" w:sz="0" w:space="0" w:color="auto"/>
                                                                                                                            <w:left w:val="none" w:sz="0" w:space="0" w:color="auto"/>
                                                                                                                            <w:bottom w:val="none" w:sz="0" w:space="0" w:color="auto"/>
                                                                                                                            <w:right w:val="none" w:sz="0" w:space="0" w:color="auto"/>
                                                                                                                          </w:divBdr>
                                                                                                                          <w:divsChild>
                                                                                                                            <w:div w:id="973216746">
                                                                                                                              <w:marLeft w:val="0"/>
                                                                                                                              <w:marRight w:val="0"/>
                                                                                                                              <w:marTop w:val="0"/>
                                                                                                                              <w:marBottom w:val="0"/>
                                                                                                                              <w:divBdr>
                                                                                                                                <w:top w:val="none" w:sz="0" w:space="0" w:color="auto"/>
                                                                                                                                <w:left w:val="none" w:sz="0" w:space="0" w:color="auto"/>
                                                                                                                                <w:bottom w:val="none" w:sz="0" w:space="0" w:color="auto"/>
                                                                                                                                <w:right w:val="none" w:sz="0" w:space="0" w:color="auto"/>
                                                                                                                              </w:divBdr>
                                                                                                                            </w:div>
                                                                                                                            <w:div w:id="1073963677">
                                                                                                                              <w:marLeft w:val="0"/>
                                                                                                                              <w:marRight w:val="0"/>
                                                                                                                              <w:marTop w:val="0"/>
                                                                                                                              <w:marBottom w:val="0"/>
                                                                                                                              <w:divBdr>
                                                                                                                                <w:top w:val="none" w:sz="0" w:space="0" w:color="auto"/>
                                                                                                                                <w:left w:val="none" w:sz="0" w:space="0" w:color="auto"/>
                                                                                                                                <w:bottom w:val="none" w:sz="0" w:space="0" w:color="auto"/>
                                                                                                                                <w:right w:val="none" w:sz="0" w:space="0" w:color="auto"/>
                                                                                                                              </w:divBdr>
                                                                                                                            </w:div>
                                                                                                                          </w:divsChild>
                                                                                                                        </w:div>
                                                                                                                        <w:div w:id="1933737053">
                                                                                                                          <w:marLeft w:val="0"/>
                                                                                                                          <w:marRight w:val="0"/>
                                                                                                                          <w:marTop w:val="0"/>
                                                                                                                          <w:marBottom w:val="0"/>
                                                                                                                          <w:divBdr>
                                                                                                                            <w:top w:val="none" w:sz="0" w:space="0" w:color="auto"/>
                                                                                                                            <w:left w:val="none" w:sz="0" w:space="0" w:color="auto"/>
                                                                                                                            <w:bottom w:val="none" w:sz="0" w:space="0" w:color="auto"/>
                                                                                                                            <w:right w:val="none" w:sz="0" w:space="0" w:color="auto"/>
                                                                                                                          </w:divBdr>
                                                                                                                          <w:divsChild>
                                                                                                                            <w:div w:id="407312827">
                                                                                                                              <w:marLeft w:val="0"/>
                                                                                                                              <w:marRight w:val="0"/>
                                                                                                                              <w:marTop w:val="0"/>
                                                                                                                              <w:marBottom w:val="0"/>
                                                                                                                              <w:divBdr>
                                                                                                                                <w:top w:val="none" w:sz="0" w:space="0" w:color="auto"/>
                                                                                                                                <w:left w:val="none" w:sz="0" w:space="0" w:color="auto"/>
                                                                                                                                <w:bottom w:val="none" w:sz="0" w:space="0" w:color="auto"/>
                                                                                                                                <w:right w:val="none" w:sz="0" w:space="0" w:color="auto"/>
                                                                                                                              </w:divBdr>
                                                                                                                            </w:div>
                                                                                                                            <w:div w:id="568878837">
                                                                                                                              <w:marLeft w:val="0"/>
                                                                                                                              <w:marRight w:val="0"/>
                                                                                                                              <w:marTop w:val="0"/>
                                                                                                                              <w:marBottom w:val="0"/>
                                                                                                                              <w:divBdr>
                                                                                                                                <w:top w:val="none" w:sz="0" w:space="0" w:color="auto"/>
                                                                                                                                <w:left w:val="none" w:sz="0" w:space="0" w:color="auto"/>
                                                                                                                                <w:bottom w:val="none" w:sz="0" w:space="0" w:color="auto"/>
                                                                                                                                <w:right w:val="none" w:sz="0" w:space="0" w:color="auto"/>
                                                                                                                              </w:divBdr>
                                                                                                                            </w:div>
                                                                                                                          </w:divsChild>
                                                                                                                        </w:div>
                                                                                                                        <w:div w:id="2024819485">
                                                                                                                          <w:marLeft w:val="0"/>
                                                                                                                          <w:marRight w:val="0"/>
                                                                                                                          <w:marTop w:val="0"/>
                                                                                                                          <w:marBottom w:val="0"/>
                                                                                                                          <w:divBdr>
                                                                                                                            <w:top w:val="none" w:sz="0" w:space="0" w:color="auto"/>
                                                                                                                            <w:left w:val="none" w:sz="0" w:space="0" w:color="auto"/>
                                                                                                                            <w:bottom w:val="none" w:sz="0" w:space="0" w:color="auto"/>
                                                                                                                            <w:right w:val="none" w:sz="0" w:space="0" w:color="auto"/>
                                                                                                                          </w:divBdr>
                                                                                                                          <w:divsChild>
                                                                                                                            <w:div w:id="772820980">
                                                                                                                              <w:marLeft w:val="0"/>
                                                                                                                              <w:marRight w:val="0"/>
                                                                                                                              <w:marTop w:val="0"/>
                                                                                                                              <w:marBottom w:val="0"/>
                                                                                                                              <w:divBdr>
                                                                                                                                <w:top w:val="none" w:sz="0" w:space="0" w:color="auto"/>
                                                                                                                                <w:left w:val="none" w:sz="0" w:space="0" w:color="auto"/>
                                                                                                                                <w:bottom w:val="none" w:sz="0" w:space="0" w:color="auto"/>
                                                                                                                                <w:right w:val="none" w:sz="0" w:space="0" w:color="auto"/>
                                                                                                                              </w:divBdr>
                                                                                                                            </w:div>
                                                                                                                            <w:div w:id="181248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5134">
                                                                                                                      <w:marLeft w:val="0"/>
                                                                                                                      <w:marRight w:val="0"/>
                                                                                                                      <w:marTop w:val="0"/>
                                                                                                                      <w:marBottom w:val="0"/>
                                                                                                                      <w:divBdr>
                                                                                                                        <w:top w:val="none" w:sz="0" w:space="0" w:color="auto"/>
                                                                                                                        <w:left w:val="none" w:sz="0" w:space="0" w:color="auto"/>
                                                                                                                        <w:bottom w:val="none" w:sz="0" w:space="0" w:color="auto"/>
                                                                                                                        <w:right w:val="none" w:sz="0" w:space="0" w:color="auto"/>
                                                                                                                      </w:divBdr>
                                                                                                                      <w:divsChild>
                                                                                                                        <w:div w:id="140393492">
                                                                                                                          <w:marLeft w:val="0"/>
                                                                                                                          <w:marRight w:val="0"/>
                                                                                                                          <w:marTop w:val="0"/>
                                                                                                                          <w:marBottom w:val="0"/>
                                                                                                                          <w:divBdr>
                                                                                                                            <w:top w:val="none" w:sz="0" w:space="0" w:color="auto"/>
                                                                                                                            <w:left w:val="none" w:sz="0" w:space="0" w:color="auto"/>
                                                                                                                            <w:bottom w:val="none" w:sz="0" w:space="0" w:color="auto"/>
                                                                                                                            <w:right w:val="none" w:sz="0" w:space="0" w:color="auto"/>
                                                                                                                          </w:divBdr>
                                                                                                                          <w:divsChild>
                                                                                                                            <w:div w:id="119998445">
                                                                                                                              <w:marLeft w:val="0"/>
                                                                                                                              <w:marRight w:val="0"/>
                                                                                                                              <w:marTop w:val="0"/>
                                                                                                                              <w:marBottom w:val="0"/>
                                                                                                                              <w:divBdr>
                                                                                                                                <w:top w:val="none" w:sz="0" w:space="0" w:color="auto"/>
                                                                                                                                <w:left w:val="none" w:sz="0" w:space="0" w:color="auto"/>
                                                                                                                                <w:bottom w:val="none" w:sz="0" w:space="0" w:color="auto"/>
                                                                                                                                <w:right w:val="none" w:sz="0" w:space="0" w:color="auto"/>
                                                                                                                              </w:divBdr>
                                                                                                                            </w:div>
                                                                                                                          </w:divsChild>
                                                                                                                        </w:div>
                                                                                                                        <w:div w:id="170146203">
                                                                                                                          <w:marLeft w:val="0"/>
                                                                                                                          <w:marRight w:val="0"/>
                                                                                                                          <w:marTop w:val="0"/>
                                                                                                                          <w:marBottom w:val="0"/>
                                                                                                                          <w:divBdr>
                                                                                                                            <w:top w:val="none" w:sz="0" w:space="0" w:color="auto"/>
                                                                                                                            <w:left w:val="none" w:sz="0" w:space="0" w:color="auto"/>
                                                                                                                            <w:bottom w:val="none" w:sz="0" w:space="0" w:color="auto"/>
                                                                                                                            <w:right w:val="none" w:sz="0" w:space="0" w:color="auto"/>
                                                                                                                          </w:divBdr>
                                                                                                                          <w:divsChild>
                                                                                                                            <w:div w:id="353768412">
                                                                                                                              <w:marLeft w:val="0"/>
                                                                                                                              <w:marRight w:val="0"/>
                                                                                                                              <w:marTop w:val="0"/>
                                                                                                                              <w:marBottom w:val="0"/>
                                                                                                                              <w:divBdr>
                                                                                                                                <w:top w:val="none" w:sz="0" w:space="0" w:color="auto"/>
                                                                                                                                <w:left w:val="none" w:sz="0" w:space="0" w:color="auto"/>
                                                                                                                                <w:bottom w:val="none" w:sz="0" w:space="0" w:color="auto"/>
                                                                                                                                <w:right w:val="none" w:sz="0" w:space="0" w:color="auto"/>
                                                                                                                              </w:divBdr>
                                                                                                                            </w:div>
                                                                                                                            <w:div w:id="1940139935">
                                                                                                                              <w:marLeft w:val="0"/>
                                                                                                                              <w:marRight w:val="0"/>
                                                                                                                              <w:marTop w:val="0"/>
                                                                                                                              <w:marBottom w:val="0"/>
                                                                                                                              <w:divBdr>
                                                                                                                                <w:top w:val="none" w:sz="0" w:space="0" w:color="auto"/>
                                                                                                                                <w:left w:val="none" w:sz="0" w:space="0" w:color="auto"/>
                                                                                                                                <w:bottom w:val="none" w:sz="0" w:space="0" w:color="auto"/>
                                                                                                                                <w:right w:val="none" w:sz="0" w:space="0" w:color="auto"/>
                                                                                                                              </w:divBdr>
                                                                                                                            </w:div>
                                                                                                                          </w:divsChild>
                                                                                                                        </w:div>
                                                                                                                        <w:div w:id="660087064">
                                                                                                                          <w:marLeft w:val="0"/>
                                                                                                                          <w:marRight w:val="0"/>
                                                                                                                          <w:marTop w:val="0"/>
                                                                                                                          <w:marBottom w:val="0"/>
                                                                                                                          <w:divBdr>
                                                                                                                            <w:top w:val="none" w:sz="0" w:space="0" w:color="auto"/>
                                                                                                                            <w:left w:val="none" w:sz="0" w:space="0" w:color="auto"/>
                                                                                                                            <w:bottom w:val="none" w:sz="0" w:space="0" w:color="auto"/>
                                                                                                                            <w:right w:val="none" w:sz="0" w:space="0" w:color="auto"/>
                                                                                                                          </w:divBdr>
                                                                                                                          <w:divsChild>
                                                                                                                            <w:div w:id="542982757">
                                                                                                                              <w:marLeft w:val="0"/>
                                                                                                                              <w:marRight w:val="0"/>
                                                                                                                              <w:marTop w:val="0"/>
                                                                                                                              <w:marBottom w:val="0"/>
                                                                                                                              <w:divBdr>
                                                                                                                                <w:top w:val="none" w:sz="0" w:space="0" w:color="auto"/>
                                                                                                                                <w:left w:val="none" w:sz="0" w:space="0" w:color="auto"/>
                                                                                                                                <w:bottom w:val="none" w:sz="0" w:space="0" w:color="auto"/>
                                                                                                                                <w:right w:val="none" w:sz="0" w:space="0" w:color="auto"/>
                                                                                                                              </w:divBdr>
                                                                                                                            </w:div>
                                                                                                                            <w:div w:id="1373530684">
                                                                                                                              <w:marLeft w:val="0"/>
                                                                                                                              <w:marRight w:val="0"/>
                                                                                                                              <w:marTop w:val="0"/>
                                                                                                                              <w:marBottom w:val="0"/>
                                                                                                                              <w:divBdr>
                                                                                                                                <w:top w:val="none" w:sz="0" w:space="0" w:color="auto"/>
                                                                                                                                <w:left w:val="none" w:sz="0" w:space="0" w:color="auto"/>
                                                                                                                                <w:bottom w:val="none" w:sz="0" w:space="0" w:color="auto"/>
                                                                                                                                <w:right w:val="none" w:sz="0" w:space="0" w:color="auto"/>
                                                                                                                              </w:divBdr>
                                                                                                                            </w:div>
                                                                                                                          </w:divsChild>
                                                                                                                        </w:div>
                                                                                                                        <w:div w:id="1254775637">
                                                                                                                          <w:marLeft w:val="0"/>
                                                                                                                          <w:marRight w:val="0"/>
                                                                                                                          <w:marTop w:val="0"/>
                                                                                                                          <w:marBottom w:val="0"/>
                                                                                                                          <w:divBdr>
                                                                                                                            <w:top w:val="none" w:sz="0" w:space="0" w:color="auto"/>
                                                                                                                            <w:left w:val="none" w:sz="0" w:space="0" w:color="auto"/>
                                                                                                                            <w:bottom w:val="none" w:sz="0" w:space="0" w:color="auto"/>
                                                                                                                            <w:right w:val="none" w:sz="0" w:space="0" w:color="auto"/>
                                                                                                                          </w:divBdr>
                                                                                                                          <w:divsChild>
                                                                                                                            <w:div w:id="3019152">
                                                                                                                              <w:marLeft w:val="0"/>
                                                                                                                              <w:marRight w:val="0"/>
                                                                                                                              <w:marTop w:val="0"/>
                                                                                                                              <w:marBottom w:val="0"/>
                                                                                                                              <w:divBdr>
                                                                                                                                <w:top w:val="none" w:sz="0" w:space="0" w:color="auto"/>
                                                                                                                                <w:left w:val="none" w:sz="0" w:space="0" w:color="auto"/>
                                                                                                                                <w:bottom w:val="none" w:sz="0" w:space="0" w:color="auto"/>
                                                                                                                                <w:right w:val="none" w:sz="0" w:space="0" w:color="auto"/>
                                                                                                                              </w:divBdr>
                                                                                                                            </w:div>
                                                                                                                            <w:div w:id="1231505472">
                                                                                                                              <w:marLeft w:val="0"/>
                                                                                                                              <w:marRight w:val="0"/>
                                                                                                                              <w:marTop w:val="0"/>
                                                                                                                              <w:marBottom w:val="0"/>
                                                                                                                              <w:divBdr>
                                                                                                                                <w:top w:val="none" w:sz="0" w:space="0" w:color="auto"/>
                                                                                                                                <w:left w:val="none" w:sz="0" w:space="0" w:color="auto"/>
                                                                                                                                <w:bottom w:val="none" w:sz="0" w:space="0" w:color="auto"/>
                                                                                                                                <w:right w:val="none" w:sz="0" w:space="0" w:color="auto"/>
                                                                                                                              </w:divBdr>
                                                                                                                            </w:div>
                                                                                                                          </w:divsChild>
                                                                                                                        </w:div>
                                                                                                                        <w:div w:id="1445078610">
                                                                                                                          <w:marLeft w:val="0"/>
                                                                                                                          <w:marRight w:val="0"/>
                                                                                                                          <w:marTop w:val="0"/>
                                                                                                                          <w:marBottom w:val="0"/>
                                                                                                                          <w:divBdr>
                                                                                                                            <w:top w:val="none" w:sz="0" w:space="0" w:color="auto"/>
                                                                                                                            <w:left w:val="none" w:sz="0" w:space="0" w:color="auto"/>
                                                                                                                            <w:bottom w:val="none" w:sz="0" w:space="0" w:color="auto"/>
                                                                                                                            <w:right w:val="none" w:sz="0" w:space="0" w:color="auto"/>
                                                                                                                          </w:divBdr>
                                                                                                                          <w:divsChild>
                                                                                                                            <w:div w:id="1180849744">
                                                                                                                              <w:marLeft w:val="0"/>
                                                                                                                              <w:marRight w:val="0"/>
                                                                                                                              <w:marTop w:val="0"/>
                                                                                                                              <w:marBottom w:val="0"/>
                                                                                                                              <w:divBdr>
                                                                                                                                <w:top w:val="none" w:sz="0" w:space="0" w:color="auto"/>
                                                                                                                                <w:left w:val="none" w:sz="0" w:space="0" w:color="auto"/>
                                                                                                                                <w:bottom w:val="none" w:sz="0" w:space="0" w:color="auto"/>
                                                                                                                                <w:right w:val="none" w:sz="0" w:space="0" w:color="auto"/>
                                                                                                                              </w:divBdr>
                                                                                                                            </w:div>
                                                                                                                            <w:div w:id="1675188202">
                                                                                                                              <w:marLeft w:val="0"/>
                                                                                                                              <w:marRight w:val="0"/>
                                                                                                                              <w:marTop w:val="0"/>
                                                                                                                              <w:marBottom w:val="0"/>
                                                                                                                              <w:divBdr>
                                                                                                                                <w:top w:val="none" w:sz="0" w:space="0" w:color="auto"/>
                                                                                                                                <w:left w:val="none" w:sz="0" w:space="0" w:color="auto"/>
                                                                                                                                <w:bottom w:val="none" w:sz="0" w:space="0" w:color="auto"/>
                                                                                                                                <w:right w:val="none" w:sz="0" w:space="0" w:color="auto"/>
                                                                                                                              </w:divBdr>
                                                                                                                            </w:div>
                                                                                                                          </w:divsChild>
                                                                                                                        </w:div>
                                                                                                                        <w:div w:id="1531411383">
                                                                                                                          <w:marLeft w:val="0"/>
                                                                                                                          <w:marRight w:val="0"/>
                                                                                                                          <w:marTop w:val="0"/>
                                                                                                                          <w:marBottom w:val="0"/>
                                                                                                                          <w:divBdr>
                                                                                                                            <w:top w:val="none" w:sz="0" w:space="0" w:color="auto"/>
                                                                                                                            <w:left w:val="none" w:sz="0" w:space="0" w:color="auto"/>
                                                                                                                            <w:bottom w:val="none" w:sz="0" w:space="0" w:color="auto"/>
                                                                                                                            <w:right w:val="none" w:sz="0" w:space="0" w:color="auto"/>
                                                                                                                          </w:divBdr>
                                                                                                                          <w:divsChild>
                                                                                                                            <w:div w:id="310406180">
                                                                                                                              <w:marLeft w:val="0"/>
                                                                                                                              <w:marRight w:val="0"/>
                                                                                                                              <w:marTop w:val="0"/>
                                                                                                                              <w:marBottom w:val="0"/>
                                                                                                                              <w:divBdr>
                                                                                                                                <w:top w:val="none" w:sz="0" w:space="0" w:color="auto"/>
                                                                                                                                <w:left w:val="none" w:sz="0" w:space="0" w:color="auto"/>
                                                                                                                                <w:bottom w:val="none" w:sz="0" w:space="0" w:color="auto"/>
                                                                                                                                <w:right w:val="none" w:sz="0" w:space="0" w:color="auto"/>
                                                                                                                              </w:divBdr>
                                                                                                                            </w:div>
                                                                                                                            <w:div w:id="2006854559">
                                                                                                                              <w:marLeft w:val="0"/>
                                                                                                                              <w:marRight w:val="0"/>
                                                                                                                              <w:marTop w:val="0"/>
                                                                                                                              <w:marBottom w:val="0"/>
                                                                                                                              <w:divBdr>
                                                                                                                                <w:top w:val="none" w:sz="0" w:space="0" w:color="auto"/>
                                                                                                                                <w:left w:val="none" w:sz="0" w:space="0" w:color="auto"/>
                                                                                                                                <w:bottom w:val="none" w:sz="0" w:space="0" w:color="auto"/>
                                                                                                                                <w:right w:val="none" w:sz="0" w:space="0" w:color="auto"/>
                                                                                                                              </w:divBdr>
                                                                                                                            </w:div>
                                                                                                                          </w:divsChild>
                                                                                                                        </w:div>
                                                                                                                        <w:div w:id="1618832044">
                                                                                                                          <w:marLeft w:val="0"/>
                                                                                                                          <w:marRight w:val="0"/>
                                                                                                                          <w:marTop w:val="0"/>
                                                                                                                          <w:marBottom w:val="0"/>
                                                                                                                          <w:divBdr>
                                                                                                                            <w:top w:val="none" w:sz="0" w:space="0" w:color="auto"/>
                                                                                                                            <w:left w:val="none" w:sz="0" w:space="0" w:color="auto"/>
                                                                                                                            <w:bottom w:val="none" w:sz="0" w:space="0" w:color="auto"/>
                                                                                                                            <w:right w:val="none" w:sz="0" w:space="0" w:color="auto"/>
                                                                                                                          </w:divBdr>
                                                                                                                          <w:divsChild>
                                                                                                                            <w:div w:id="495733467">
                                                                                                                              <w:marLeft w:val="0"/>
                                                                                                                              <w:marRight w:val="0"/>
                                                                                                                              <w:marTop w:val="0"/>
                                                                                                                              <w:marBottom w:val="0"/>
                                                                                                                              <w:divBdr>
                                                                                                                                <w:top w:val="none" w:sz="0" w:space="0" w:color="auto"/>
                                                                                                                                <w:left w:val="none" w:sz="0" w:space="0" w:color="auto"/>
                                                                                                                                <w:bottom w:val="none" w:sz="0" w:space="0" w:color="auto"/>
                                                                                                                                <w:right w:val="none" w:sz="0" w:space="0" w:color="auto"/>
                                                                                                                              </w:divBdr>
                                                                                                                            </w:div>
                                                                                                                            <w:div w:id="2077584439">
                                                                                                                              <w:marLeft w:val="0"/>
                                                                                                                              <w:marRight w:val="0"/>
                                                                                                                              <w:marTop w:val="0"/>
                                                                                                                              <w:marBottom w:val="0"/>
                                                                                                                              <w:divBdr>
                                                                                                                                <w:top w:val="none" w:sz="0" w:space="0" w:color="auto"/>
                                                                                                                                <w:left w:val="none" w:sz="0" w:space="0" w:color="auto"/>
                                                                                                                                <w:bottom w:val="none" w:sz="0" w:space="0" w:color="auto"/>
                                                                                                                                <w:right w:val="none" w:sz="0" w:space="0" w:color="auto"/>
                                                                                                                              </w:divBdr>
                                                                                                                            </w:div>
                                                                                                                          </w:divsChild>
                                                                                                                        </w:div>
                                                                                                                        <w:div w:id="1901014225">
                                                                                                                          <w:marLeft w:val="0"/>
                                                                                                                          <w:marRight w:val="0"/>
                                                                                                                          <w:marTop w:val="0"/>
                                                                                                                          <w:marBottom w:val="0"/>
                                                                                                                          <w:divBdr>
                                                                                                                            <w:top w:val="none" w:sz="0" w:space="0" w:color="auto"/>
                                                                                                                            <w:left w:val="none" w:sz="0" w:space="0" w:color="auto"/>
                                                                                                                            <w:bottom w:val="none" w:sz="0" w:space="0" w:color="auto"/>
                                                                                                                            <w:right w:val="none" w:sz="0" w:space="0" w:color="auto"/>
                                                                                                                          </w:divBdr>
                                                                                                                          <w:divsChild>
                                                                                                                            <w:div w:id="516426555">
                                                                                                                              <w:marLeft w:val="0"/>
                                                                                                                              <w:marRight w:val="0"/>
                                                                                                                              <w:marTop w:val="0"/>
                                                                                                                              <w:marBottom w:val="0"/>
                                                                                                                              <w:divBdr>
                                                                                                                                <w:top w:val="none" w:sz="0" w:space="0" w:color="auto"/>
                                                                                                                                <w:left w:val="none" w:sz="0" w:space="0" w:color="auto"/>
                                                                                                                                <w:bottom w:val="none" w:sz="0" w:space="0" w:color="auto"/>
                                                                                                                                <w:right w:val="none" w:sz="0" w:space="0" w:color="auto"/>
                                                                                                                              </w:divBdr>
                                                                                                                            </w:div>
                                                                                                                            <w:div w:id="15405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314206">
                                                                                                  <w:marLeft w:val="0"/>
                                                                                                  <w:marRight w:val="0"/>
                                                                                                  <w:marTop w:val="0"/>
                                                                                                  <w:marBottom w:val="0"/>
                                                                                                  <w:divBdr>
                                                                                                    <w:top w:val="none" w:sz="0" w:space="0" w:color="auto"/>
                                                                                                    <w:left w:val="none" w:sz="0" w:space="0" w:color="auto"/>
                                                                                                    <w:bottom w:val="none" w:sz="0" w:space="0" w:color="auto"/>
                                                                                                    <w:right w:val="none" w:sz="0" w:space="0" w:color="auto"/>
                                                                                                  </w:divBdr>
                                                                                                  <w:divsChild>
                                                                                                    <w:div w:id="762528198">
                                                                                                      <w:marLeft w:val="150"/>
                                                                                                      <w:marRight w:val="150"/>
                                                                                                      <w:marTop w:val="150"/>
                                                                                                      <w:marBottom w:val="150"/>
                                                                                                      <w:divBdr>
                                                                                                        <w:top w:val="none" w:sz="0" w:space="0" w:color="auto"/>
                                                                                                        <w:left w:val="none" w:sz="0" w:space="0" w:color="auto"/>
                                                                                                        <w:bottom w:val="none" w:sz="0" w:space="0" w:color="auto"/>
                                                                                                        <w:right w:val="none" w:sz="0" w:space="0" w:color="auto"/>
                                                                                                      </w:divBdr>
                                                                                                      <w:divsChild>
                                                                                                        <w:div w:id="653222093">
                                                                                                          <w:marLeft w:val="0"/>
                                                                                                          <w:marRight w:val="0"/>
                                                                                                          <w:marTop w:val="0"/>
                                                                                                          <w:marBottom w:val="0"/>
                                                                                                          <w:divBdr>
                                                                                                            <w:top w:val="single" w:sz="6" w:space="0" w:color="999999"/>
                                                                                                            <w:left w:val="single" w:sz="6" w:space="0" w:color="999999"/>
                                                                                                            <w:bottom w:val="single" w:sz="6" w:space="0" w:color="999999"/>
                                                                                                            <w:right w:val="single" w:sz="6" w:space="0" w:color="999999"/>
                                                                                                          </w:divBdr>
                                                                                                          <w:divsChild>
                                                                                                            <w:div w:id="762918168">
                                                                                                              <w:marLeft w:val="0"/>
                                                                                                              <w:marRight w:val="0"/>
                                                                                                              <w:marTop w:val="0"/>
                                                                                                              <w:marBottom w:val="0"/>
                                                                                                              <w:divBdr>
                                                                                                                <w:top w:val="none" w:sz="0" w:space="0" w:color="auto"/>
                                                                                                                <w:left w:val="none" w:sz="0" w:space="0" w:color="auto"/>
                                                                                                                <w:bottom w:val="none" w:sz="0" w:space="0" w:color="auto"/>
                                                                                                                <w:right w:val="none" w:sz="0" w:space="0" w:color="auto"/>
                                                                                                              </w:divBdr>
                                                                                                              <w:divsChild>
                                                                                                                <w:div w:id="1342201251">
                                                                                                                  <w:marLeft w:val="0"/>
                                                                                                                  <w:marRight w:val="0"/>
                                                                                                                  <w:marTop w:val="0"/>
                                                                                                                  <w:marBottom w:val="225"/>
                                                                                                                  <w:divBdr>
                                                                                                                    <w:top w:val="none" w:sz="0" w:space="0" w:color="auto"/>
                                                                                                                    <w:left w:val="none" w:sz="0" w:space="0" w:color="auto"/>
                                                                                                                    <w:bottom w:val="none" w:sz="0" w:space="0" w:color="auto"/>
                                                                                                                    <w:right w:val="none" w:sz="0" w:space="0" w:color="auto"/>
                                                                                                                  </w:divBdr>
                                                                                                                </w:div>
                                                                                                                <w:div w:id="1779905808">
                                                                                                                  <w:marLeft w:val="0"/>
                                                                                                                  <w:marRight w:val="0"/>
                                                                                                                  <w:marTop w:val="0"/>
                                                                                                                  <w:marBottom w:val="225"/>
                                                                                                                  <w:divBdr>
                                                                                                                    <w:top w:val="none" w:sz="0" w:space="0" w:color="auto"/>
                                                                                                                    <w:left w:val="none" w:sz="0" w:space="0" w:color="auto"/>
                                                                                                                    <w:bottom w:val="none" w:sz="0" w:space="0" w:color="auto"/>
                                                                                                                    <w:right w:val="none" w:sz="0" w:space="0" w:color="auto"/>
                                                                                                                  </w:divBdr>
                                                                                                                </w:div>
                                                                                                              </w:divsChild>
                                                                                                            </w:div>
                                                                                                            <w:div w:id="1901011494">
                                                                                                              <w:marLeft w:val="0"/>
                                                                                                              <w:marRight w:val="0"/>
                                                                                                              <w:marTop w:val="0"/>
                                                                                                              <w:marBottom w:val="0"/>
                                                                                                              <w:divBdr>
                                                                                                                <w:top w:val="single" w:sz="6" w:space="11" w:color="E5E5E5"/>
                                                                                                                <w:left w:val="none" w:sz="0" w:space="0" w:color="auto"/>
                                                                                                                <w:bottom w:val="none" w:sz="0" w:space="0" w:color="auto"/>
                                                                                                                <w:right w:val="none" w:sz="0" w:space="0" w:color="auto"/>
                                                                                                              </w:divBdr>
                                                                                                            </w:div>
                                                                                                            <w:div w:id="1922641565">
                                                                                                              <w:marLeft w:val="0"/>
                                                                                                              <w:marRight w:val="0"/>
                                                                                                              <w:marTop w:val="0"/>
                                                                                                              <w:marBottom w:val="0"/>
                                                                                                              <w:divBdr>
                                                                                                                <w:top w:val="single" w:sz="6" w:space="0" w:color="FFFFFF"/>
                                                                                                                <w:left w:val="single" w:sz="6" w:space="12" w:color="FFFFFF"/>
                                                                                                                <w:bottom w:val="single" w:sz="6" w:space="0" w:color="FFFFFF"/>
                                                                                                                <w:right w:val="single" w:sz="6" w:space="12" w:color="FFFFFF"/>
                                                                                                              </w:divBdr>
                                                                                                            </w:div>
                                                                                                          </w:divsChild>
                                                                                                        </w:div>
                                                                                                      </w:divsChild>
                                                                                                    </w:div>
                                                                                                  </w:divsChild>
                                                                                                </w:div>
                                                                                              </w:divsChild>
                                                                                            </w:div>
                                                                                            <w:div w:id="1357460020">
                                                                                              <w:marLeft w:val="0"/>
                                                                                              <w:marRight w:val="0"/>
                                                                                              <w:marTop w:val="0"/>
                                                                                              <w:marBottom w:val="0"/>
                                                                                              <w:divBdr>
                                                                                                <w:top w:val="none" w:sz="0" w:space="0" w:color="auto"/>
                                                                                                <w:left w:val="none" w:sz="0" w:space="0" w:color="auto"/>
                                                                                                <w:bottom w:val="none" w:sz="0" w:space="0" w:color="auto"/>
                                                                                                <w:right w:val="none" w:sz="0" w:space="0" w:color="auto"/>
                                                                                              </w:divBdr>
                                                                                              <w:divsChild>
                                                                                                <w:div w:id="742068320">
                                                                                                  <w:marLeft w:val="0"/>
                                                                                                  <w:marRight w:val="0"/>
                                                                                                  <w:marTop w:val="0"/>
                                                                                                  <w:marBottom w:val="0"/>
                                                                                                  <w:divBdr>
                                                                                                    <w:top w:val="none" w:sz="0" w:space="0" w:color="auto"/>
                                                                                                    <w:left w:val="none" w:sz="0" w:space="0" w:color="auto"/>
                                                                                                    <w:bottom w:val="none" w:sz="0" w:space="0" w:color="auto"/>
                                                                                                    <w:right w:val="none" w:sz="0" w:space="0" w:color="auto"/>
                                                                                                  </w:divBdr>
                                                                                                  <w:divsChild>
                                                                                                    <w:div w:id="350256505">
                                                                                                      <w:marLeft w:val="0"/>
                                                                                                      <w:marRight w:val="0"/>
                                                                                                      <w:marTop w:val="0"/>
                                                                                                      <w:marBottom w:val="0"/>
                                                                                                      <w:divBdr>
                                                                                                        <w:top w:val="none" w:sz="0" w:space="0" w:color="auto"/>
                                                                                                        <w:left w:val="none" w:sz="0" w:space="0" w:color="auto"/>
                                                                                                        <w:bottom w:val="none" w:sz="0" w:space="0" w:color="auto"/>
                                                                                                        <w:right w:val="none" w:sz="0" w:space="0" w:color="auto"/>
                                                                                                      </w:divBdr>
                                                                                                      <w:divsChild>
                                                                                                        <w:div w:id="781531891">
                                                                                                          <w:marLeft w:val="0"/>
                                                                                                          <w:marRight w:val="0"/>
                                                                                                          <w:marTop w:val="0"/>
                                                                                                          <w:marBottom w:val="0"/>
                                                                                                          <w:divBdr>
                                                                                                            <w:top w:val="none" w:sz="0" w:space="0" w:color="auto"/>
                                                                                                            <w:left w:val="none" w:sz="0" w:space="0" w:color="auto"/>
                                                                                                            <w:bottom w:val="none" w:sz="0" w:space="0" w:color="auto"/>
                                                                                                            <w:right w:val="none" w:sz="0" w:space="0" w:color="auto"/>
                                                                                                          </w:divBdr>
                                                                                                          <w:divsChild>
                                                                                                            <w:div w:id="73168702">
                                                                                                              <w:marLeft w:val="0"/>
                                                                                                              <w:marRight w:val="0"/>
                                                                                                              <w:marTop w:val="0"/>
                                                                                                              <w:marBottom w:val="0"/>
                                                                                                              <w:divBdr>
                                                                                                                <w:top w:val="none" w:sz="0" w:space="0" w:color="auto"/>
                                                                                                                <w:left w:val="none" w:sz="0" w:space="0" w:color="auto"/>
                                                                                                                <w:bottom w:val="none" w:sz="0" w:space="0" w:color="auto"/>
                                                                                                                <w:right w:val="none" w:sz="0" w:space="0" w:color="auto"/>
                                                                                                              </w:divBdr>
                                                                                                            </w:div>
                                                                                                            <w:div w:id="1084372832">
                                                                                                              <w:marLeft w:val="0"/>
                                                                                                              <w:marRight w:val="0"/>
                                                                                                              <w:marTop w:val="0"/>
                                                                                                              <w:marBottom w:val="0"/>
                                                                                                              <w:divBdr>
                                                                                                                <w:top w:val="none" w:sz="0" w:space="0" w:color="auto"/>
                                                                                                                <w:left w:val="none" w:sz="0" w:space="0" w:color="auto"/>
                                                                                                                <w:bottom w:val="none" w:sz="0" w:space="0" w:color="auto"/>
                                                                                                                <w:right w:val="none" w:sz="0" w:space="0" w:color="auto"/>
                                                                                                              </w:divBdr>
                                                                                                            </w:div>
                                                                                                          </w:divsChild>
                                                                                                        </w:div>
                                                                                                        <w:div w:id="1987006714">
                                                                                                          <w:marLeft w:val="0"/>
                                                                                                          <w:marRight w:val="0"/>
                                                                                                          <w:marTop w:val="0"/>
                                                                                                          <w:marBottom w:val="0"/>
                                                                                                          <w:divBdr>
                                                                                                            <w:top w:val="none" w:sz="0" w:space="0" w:color="auto"/>
                                                                                                            <w:left w:val="none" w:sz="0" w:space="0" w:color="auto"/>
                                                                                                            <w:bottom w:val="none" w:sz="0" w:space="0" w:color="auto"/>
                                                                                                            <w:right w:val="none" w:sz="0" w:space="0" w:color="auto"/>
                                                                                                          </w:divBdr>
                                                                                                          <w:divsChild>
                                                                                                            <w:div w:id="448816507">
                                                                                                              <w:marLeft w:val="0"/>
                                                                                                              <w:marRight w:val="0"/>
                                                                                                              <w:marTop w:val="0"/>
                                                                                                              <w:marBottom w:val="0"/>
                                                                                                              <w:divBdr>
                                                                                                                <w:top w:val="none" w:sz="0" w:space="0" w:color="auto"/>
                                                                                                                <w:left w:val="none" w:sz="0" w:space="0" w:color="auto"/>
                                                                                                                <w:bottom w:val="none" w:sz="0" w:space="0" w:color="auto"/>
                                                                                                                <w:right w:val="none" w:sz="0" w:space="0" w:color="auto"/>
                                                                                                              </w:divBdr>
                                                                                                            </w:div>
                                                                                                            <w:div w:id="125921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46323">
                                                                                                  <w:marLeft w:val="0"/>
                                                                                                  <w:marRight w:val="0"/>
                                                                                                  <w:marTop w:val="0"/>
                                                                                                  <w:marBottom w:val="0"/>
                                                                                                  <w:divBdr>
                                                                                                    <w:top w:val="none" w:sz="0" w:space="0" w:color="auto"/>
                                                                                                    <w:left w:val="none" w:sz="0" w:space="0" w:color="auto"/>
                                                                                                    <w:bottom w:val="none" w:sz="0" w:space="0" w:color="auto"/>
                                                                                                    <w:right w:val="none" w:sz="0" w:space="0" w:color="auto"/>
                                                                                                  </w:divBdr>
                                                                                                  <w:divsChild>
                                                                                                    <w:div w:id="587008919">
                                                                                                      <w:marLeft w:val="0"/>
                                                                                                      <w:marRight w:val="0"/>
                                                                                                      <w:marTop w:val="0"/>
                                                                                                      <w:marBottom w:val="0"/>
                                                                                                      <w:divBdr>
                                                                                                        <w:top w:val="none" w:sz="0" w:space="0" w:color="auto"/>
                                                                                                        <w:left w:val="none" w:sz="0" w:space="0" w:color="auto"/>
                                                                                                        <w:bottom w:val="none" w:sz="0" w:space="0" w:color="auto"/>
                                                                                                        <w:right w:val="none" w:sz="0" w:space="0" w:color="auto"/>
                                                                                                      </w:divBdr>
                                                                                                    </w:div>
                                                                                                  </w:divsChild>
                                                                                                </w:div>
                                                                                                <w:div w:id="1293244933">
                                                                                                  <w:marLeft w:val="0"/>
                                                                                                  <w:marRight w:val="0"/>
                                                                                                  <w:marTop w:val="0"/>
                                                                                                  <w:marBottom w:val="0"/>
                                                                                                  <w:divBdr>
                                                                                                    <w:top w:val="none" w:sz="0" w:space="0" w:color="auto"/>
                                                                                                    <w:left w:val="none" w:sz="0" w:space="0" w:color="auto"/>
                                                                                                    <w:bottom w:val="none" w:sz="0" w:space="0" w:color="auto"/>
                                                                                                    <w:right w:val="none" w:sz="0" w:space="0" w:color="auto"/>
                                                                                                  </w:divBdr>
                                                                                                  <w:divsChild>
                                                                                                    <w:div w:id="1295477543">
                                                                                                      <w:marLeft w:val="0"/>
                                                                                                      <w:marRight w:val="0"/>
                                                                                                      <w:marTop w:val="0"/>
                                                                                                      <w:marBottom w:val="0"/>
                                                                                                      <w:divBdr>
                                                                                                        <w:top w:val="none" w:sz="0" w:space="0" w:color="auto"/>
                                                                                                        <w:left w:val="none" w:sz="0" w:space="0" w:color="auto"/>
                                                                                                        <w:bottom w:val="none" w:sz="0" w:space="0" w:color="auto"/>
                                                                                                        <w:right w:val="none" w:sz="0" w:space="0" w:color="auto"/>
                                                                                                      </w:divBdr>
                                                                                                    </w:div>
                                                                                                  </w:divsChild>
                                                                                                </w:div>
                                                                                                <w:div w:id="1931356212">
                                                                                                  <w:marLeft w:val="0"/>
                                                                                                  <w:marRight w:val="0"/>
                                                                                                  <w:marTop w:val="0"/>
                                                                                                  <w:marBottom w:val="0"/>
                                                                                                  <w:divBdr>
                                                                                                    <w:top w:val="none" w:sz="0" w:space="0" w:color="auto"/>
                                                                                                    <w:left w:val="none" w:sz="0" w:space="0" w:color="auto"/>
                                                                                                    <w:bottom w:val="none" w:sz="0" w:space="0" w:color="auto"/>
                                                                                                    <w:right w:val="none" w:sz="0" w:space="0" w:color="auto"/>
                                                                                                  </w:divBdr>
                                                                                                  <w:divsChild>
                                                                                                    <w:div w:id="127906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0279938">
      <w:bodyDiv w:val="1"/>
      <w:marLeft w:val="0"/>
      <w:marRight w:val="0"/>
      <w:marTop w:val="0"/>
      <w:marBottom w:val="0"/>
      <w:divBdr>
        <w:top w:val="none" w:sz="0" w:space="0" w:color="auto"/>
        <w:left w:val="none" w:sz="0" w:space="0" w:color="auto"/>
        <w:bottom w:val="none" w:sz="0" w:space="0" w:color="auto"/>
        <w:right w:val="none" w:sz="0" w:space="0" w:color="auto"/>
      </w:divBdr>
      <w:divsChild>
        <w:div w:id="1142426965">
          <w:marLeft w:val="0"/>
          <w:marRight w:val="0"/>
          <w:marTop w:val="0"/>
          <w:marBottom w:val="0"/>
          <w:divBdr>
            <w:top w:val="none" w:sz="0" w:space="0" w:color="auto"/>
            <w:left w:val="none" w:sz="0" w:space="0" w:color="auto"/>
            <w:bottom w:val="none" w:sz="0" w:space="0" w:color="auto"/>
            <w:right w:val="none" w:sz="0" w:space="0" w:color="auto"/>
          </w:divBdr>
          <w:divsChild>
            <w:div w:id="164782052">
              <w:marLeft w:val="0"/>
              <w:marRight w:val="0"/>
              <w:marTop w:val="0"/>
              <w:marBottom w:val="0"/>
              <w:divBdr>
                <w:top w:val="none" w:sz="0" w:space="0" w:color="auto"/>
                <w:left w:val="none" w:sz="0" w:space="0" w:color="auto"/>
                <w:bottom w:val="none" w:sz="0" w:space="0" w:color="auto"/>
                <w:right w:val="none" w:sz="0" w:space="0" w:color="auto"/>
              </w:divBdr>
              <w:divsChild>
                <w:div w:id="1354111482">
                  <w:marLeft w:val="0"/>
                  <w:marRight w:val="0"/>
                  <w:marTop w:val="0"/>
                  <w:marBottom w:val="0"/>
                  <w:divBdr>
                    <w:top w:val="none" w:sz="0" w:space="0" w:color="auto"/>
                    <w:left w:val="none" w:sz="0" w:space="0" w:color="auto"/>
                    <w:bottom w:val="none" w:sz="0" w:space="0" w:color="auto"/>
                    <w:right w:val="none" w:sz="0" w:space="0" w:color="auto"/>
                  </w:divBdr>
                  <w:divsChild>
                    <w:div w:id="1681545751">
                      <w:marLeft w:val="0"/>
                      <w:marRight w:val="0"/>
                      <w:marTop w:val="0"/>
                      <w:marBottom w:val="0"/>
                      <w:divBdr>
                        <w:top w:val="none" w:sz="0" w:space="0" w:color="auto"/>
                        <w:left w:val="none" w:sz="0" w:space="0" w:color="auto"/>
                        <w:bottom w:val="none" w:sz="0" w:space="0" w:color="auto"/>
                        <w:right w:val="none" w:sz="0" w:space="0" w:color="auto"/>
                      </w:divBdr>
                      <w:divsChild>
                        <w:div w:id="1192843753">
                          <w:marLeft w:val="0"/>
                          <w:marRight w:val="0"/>
                          <w:marTop w:val="0"/>
                          <w:marBottom w:val="0"/>
                          <w:divBdr>
                            <w:top w:val="none" w:sz="0" w:space="0" w:color="auto"/>
                            <w:left w:val="none" w:sz="0" w:space="0" w:color="auto"/>
                            <w:bottom w:val="none" w:sz="0" w:space="0" w:color="auto"/>
                            <w:right w:val="none" w:sz="0" w:space="0" w:color="auto"/>
                          </w:divBdr>
                          <w:divsChild>
                            <w:div w:id="420833402">
                              <w:marLeft w:val="0"/>
                              <w:marRight w:val="0"/>
                              <w:marTop w:val="0"/>
                              <w:marBottom w:val="0"/>
                              <w:divBdr>
                                <w:top w:val="none" w:sz="0" w:space="0" w:color="auto"/>
                                <w:left w:val="none" w:sz="0" w:space="0" w:color="auto"/>
                                <w:bottom w:val="none" w:sz="0" w:space="0" w:color="auto"/>
                                <w:right w:val="none" w:sz="0" w:space="0" w:color="auto"/>
                              </w:divBdr>
                              <w:divsChild>
                                <w:div w:id="1453092122">
                                  <w:marLeft w:val="0"/>
                                  <w:marRight w:val="0"/>
                                  <w:marTop w:val="0"/>
                                  <w:marBottom w:val="0"/>
                                  <w:divBdr>
                                    <w:top w:val="none" w:sz="0" w:space="0" w:color="auto"/>
                                    <w:left w:val="none" w:sz="0" w:space="0" w:color="auto"/>
                                    <w:bottom w:val="none" w:sz="0" w:space="0" w:color="auto"/>
                                    <w:right w:val="none" w:sz="0" w:space="0" w:color="auto"/>
                                  </w:divBdr>
                                  <w:divsChild>
                                    <w:div w:id="485247230">
                                      <w:marLeft w:val="0"/>
                                      <w:marRight w:val="0"/>
                                      <w:marTop w:val="0"/>
                                      <w:marBottom w:val="0"/>
                                      <w:divBdr>
                                        <w:top w:val="none" w:sz="0" w:space="0" w:color="auto"/>
                                        <w:left w:val="none" w:sz="0" w:space="0" w:color="auto"/>
                                        <w:bottom w:val="none" w:sz="0" w:space="0" w:color="auto"/>
                                        <w:right w:val="none" w:sz="0" w:space="0" w:color="auto"/>
                                      </w:divBdr>
                                      <w:divsChild>
                                        <w:div w:id="813063706">
                                          <w:marLeft w:val="0"/>
                                          <w:marRight w:val="0"/>
                                          <w:marTop w:val="0"/>
                                          <w:marBottom w:val="0"/>
                                          <w:divBdr>
                                            <w:top w:val="none" w:sz="0" w:space="0" w:color="auto"/>
                                            <w:left w:val="none" w:sz="0" w:space="0" w:color="auto"/>
                                            <w:bottom w:val="none" w:sz="0" w:space="0" w:color="auto"/>
                                            <w:right w:val="none" w:sz="0" w:space="0" w:color="auto"/>
                                          </w:divBdr>
                                          <w:divsChild>
                                            <w:div w:id="1424228463">
                                              <w:marLeft w:val="0"/>
                                              <w:marRight w:val="0"/>
                                              <w:marTop w:val="0"/>
                                              <w:marBottom w:val="0"/>
                                              <w:divBdr>
                                                <w:top w:val="single" w:sz="6" w:space="0" w:color="E5E5E5"/>
                                                <w:left w:val="single" w:sz="6" w:space="0" w:color="E5E5E5"/>
                                                <w:bottom w:val="single" w:sz="6" w:space="0" w:color="E5E5E5"/>
                                                <w:right w:val="single" w:sz="6" w:space="0" w:color="E5E5E5"/>
                                              </w:divBdr>
                                              <w:divsChild>
                                                <w:div w:id="453259193">
                                                  <w:marLeft w:val="0"/>
                                                  <w:marRight w:val="0"/>
                                                  <w:marTop w:val="0"/>
                                                  <w:marBottom w:val="0"/>
                                                  <w:divBdr>
                                                    <w:top w:val="single" w:sz="6" w:space="0" w:color="E5E5E5"/>
                                                    <w:left w:val="none" w:sz="0" w:space="0" w:color="auto"/>
                                                    <w:bottom w:val="none" w:sz="0" w:space="0" w:color="auto"/>
                                                    <w:right w:val="none" w:sz="0" w:space="0" w:color="auto"/>
                                                  </w:divBdr>
                                                  <w:divsChild>
                                                    <w:div w:id="1517966055">
                                                      <w:marLeft w:val="0"/>
                                                      <w:marRight w:val="0"/>
                                                      <w:marTop w:val="0"/>
                                                      <w:marBottom w:val="0"/>
                                                      <w:divBdr>
                                                        <w:top w:val="none" w:sz="0" w:space="0" w:color="auto"/>
                                                        <w:left w:val="none" w:sz="0" w:space="0" w:color="auto"/>
                                                        <w:bottom w:val="none" w:sz="0" w:space="0" w:color="auto"/>
                                                        <w:right w:val="none" w:sz="0" w:space="0" w:color="auto"/>
                                                      </w:divBdr>
                                                      <w:divsChild>
                                                        <w:div w:id="1244754354">
                                                          <w:marLeft w:val="0"/>
                                                          <w:marRight w:val="0"/>
                                                          <w:marTop w:val="0"/>
                                                          <w:marBottom w:val="0"/>
                                                          <w:divBdr>
                                                            <w:top w:val="none" w:sz="0" w:space="0" w:color="auto"/>
                                                            <w:left w:val="none" w:sz="0" w:space="0" w:color="auto"/>
                                                            <w:bottom w:val="none" w:sz="0" w:space="0" w:color="auto"/>
                                                            <w:right w:val="none" w:sz="0" w:space="0" w:color="auto"/>
                                                          </w:divBdr>
                                                          <w:divsChild>
                                                            <w:div w:id="1433042848">
                                                              <w:marLeft w:val="0"/>
                                                              <w:marRight w:val="0"/>
                                                              <w:marTop w:val="0"/>
                                                              <w:marBottom w:val="0"/>
                                                              <w:divBdr>
                                                                <w:top w:val="none" w:sz="0" w:space="0" w:color="auto"/>
                                                                <w:left w:val="none" w:sz="0" w:space="0" w:color="auto"/>
                                                                <w:bottom w:val="none" w:sz="0" w:space="0" w:color="auto"/>
                                                                <w:right w:val="none" w:sz="0" w:space="0" w:color="auto"/>
                                                              </w:divBdr>
                                                              <w:divsChild>
                                                                <w:div w:id="429617983">
                                                                  <w:marLeft w:val="0"/>
                                                                  <w:marRight w:val="0"/>
                                                                  <w:marTop w:val="0"/>
                                                                  <w:marBottom w:val="0"/>
                                                                  <w:divBdr>
                                                                    <w:top w:val="none" w:sz="0" w:space="0" w:color="auto"/>
                                                                    <w:left w:val="none" w:sz="0" w:space="0" w:color="auto"/>
                                                                    <w:bottom w:val="none" w:sz="0" w:space="0" w:color="auto"/>
                                                                    <w:right w:val="none" w:sz="0" w:space="0" w:color="auto"/>
                                                                  </w:divBdr>
                                                                  <w:divsChild>
                                                                    <w:div w:id="1343780813">
                                                                      <w:marLeft w:val="0"/>
                                                                      <w:marRight w:val="0"/>
                                                                      <w:marTop w:val="0"/>
                                                                      <w:marBottom w:val="0"/>
                                                                      <w:divBdr>
                                                                        <w:top w:val="none" w:sz="0" w:space="0" w:color="auto"/>
                                                                        <w:left w:val="none" w:sz="0" w:space="0" w:color="auto"/>
                                                                        <w:bottom w:val="none" w:sz="0" w:space="0" w:color="auto"/>
                                                                        <w:right w:val="none" w:sz="0" w:space="0" w:color="auto"/>
                                                                      </w:divBdr>
                                                                      <w:divsChild>
                                                                        <w:div w:id="1094470330">
                                                                          <w:marLeft w:val="120"/>
                                                                          <w:marRight w:val="75"/>
                                                                          <w:marTop w:val="90"/>
                                                                          <w:marBottom w:val="90"/>
                                                                          <w:divBdr>
                                                                            <w:top w:val="none" w:sz="0" w:space="0" w:color="auto"/>
                                                                            <w:left w:val="none" w:sz="0" w:space="0" w:color="auto"/>
                                                                            <w:bottom w:val="none" w:sz="0" w:space="0" w:color="auto"/>
                                                                            <w:right w:val="none" w:sz="0" w:space="0" w:color="auto"/>
                                                                          </w:divBdr>
                                                                          <w:divsChild>
                                                                            <w:div w:id="1468206409">
                                                                              <w:marLeft w:val="0"/>
                                                                              <w:marRight w:val="0"/>
                                                                              <w:marTop w:val="0"/>
                                                                              <w:marBottom w:val="0"/>
                                                                              <w:divBdr>
                                                                                <w:top w:val="none" w:sz="0" w:space="0" w:color="auto"/>
                                                                                <w:left w:val="none" w:sz="0" w:space="0" w:color="auto"/>
                                                                                <w:bottom w:val="none" w:sz="0" w:space="0" w:color="auto"/>
                                                                                <w:right w:val="none" w:sz="0" w:space="0" w:color="auto"/>
                                                                              </w:divBdr>
                                                                              <w:divsChild>
                                                                                <w:div w:id="186531263">
                                                                                  <w:marLeft w:val="75"/>
                                                                                  <w:marRight w:val="75"/>
                                                                                  <w:marTop w:val="0"/>
                                                                                  <w:marBottom w:val="180"/>
                                                                                  <w:divBdr>
                                                                                    <w:top w:val="none" w:sz="0" w:space="0" w:color="auto"/>
                                                                                    <w:left w:val="none" w:sz="0" w:space="0" w:color="auto"/>
                                                                                    <w:bottom w:val="none" w:sz="0" w:space="0" w:color="auto"/>
                                                                                    <w:right w:val="none" w:sz="0" w:space="0" w:color="auto"/>
                                                                                  </w:divBdr>
                                                                                  <w:divsChild>
                                                                                    <w:div w:id="153231556">
                                                                                      <w:marLeft w:val="0"/>
                                                                                      <w:marRight w:val="0"/>
                                                                                      <w:marTop w:val="0"/>
                                                                                      <w:marBottom w:val="0"/>
                                                                                      <w:divBdr>
                                                                                        <w:top w:val="none" w:sz="0" w:space="0" w:color="auto"/>
                                                                                        <w:left w:val="none" w:sz="0" w:space="0" w:color="auto"/>
                                                                                        <w:bottom w:val="none" w:sz="0" w:space="0" w:color="auto"/>
                                                                                        <w:right w:val="none" w:sz="0" w:space="0" w:color="auto"/>
                                                                                      </w:divBdr>
                                                                                      <w:divsChild>
                                                                                        <w:div w:id="545334772">
                                                                                          <w:marLeft w:val="0"/>
                                                                                          <w:marRight w:val="0"/>
                                                                                          <w:marTop w:val="0"/>
                                                                                          <w:marBottom w:val="0"/>
                                                                                          <w:divBdr>
                                                                                            <w:top w:val="single" w:sz="6" w:space="0" w:color="A9A9A9"/>
                                                                                            <w:left w:val="single" w:sz="6" w:space="0" w:color="A9A9A9"/>
                                                                                            <w:bottom w:val="single" w:sz="6" w:space="0" w:color="A9A9A9"/>
                                                                                            <w:right w:val="single" w:sz="6" w:space="0" w:color="A9A9A9"/>
                                                                                          </w:divBdr>
                                                                                          <w:divsChild>
                                                                                            <w:div w:id="891572894">
                                                                                              <w:marLeft w:val="0"/>
                                                                                              <w:marRight w:val="0"/>
                                                                                              <w:marTop w:val="0"/>
                                                                                              <w:marBottom w:val="0"/>
                                                                                              <w:divBdr>
                                                                                                <w:top w:val="none" w:sz="0" w:space="0" w:color="auto"/>
                                                                                                <w:left w:val="none" w:sz="0" w:space="0" w:color="auto"/>
                                                                                                <w:bottom w:val="none" w:sz="0" w:space="0" w:color="auto"/>
                                                                                                <w:right w:val="none" w:sz="0" w:space="0" w:color="auto"/>
                                                                                              </w:divBdr>
                                                                                              <w:divsChild>
                                                                                                <w:div w:id="130369565">
                                                                                                  <w:marLeft w:val="0"/>
                                                                                                  <w:marRight w:val="0"/>
                                                                                                  <w:marTop w:val="0"/>
                                                                                                  <w:marBottom w:val="0"/>
                                                                                                  <w:divBdr>
                                                                                                    <w:top w:val="none" w:sz="0" w:space="0" w:color="auto"/>
                                                                                                    <w:left w:val="none" w:sz="0" w:space="0" w:color="auto"/>
                                                                                                    <w:bottom w:val="none" w:sz="0" w:space="0" w:color="auto"/>
                                                                                                    <w:right w:val="none" w:sz="0" w:space="0" w:color="auto"/>
                                                                                                  </w:divBdr>
                                                                                                  <w:divsChild>
                                                                                                    <w:div w:id="475268807">
                                                                                                      <w:marLeft w:val="0"/>
                                                                                                      <w:marRight w:val="0"/>
                                                                                                      <w:marTop w:val="0"/>
                                                                                                      <w:marBottom w:val="0"/>
                                                                                                      <w:divBdr>
                                                                                                        <w:top w:val="none" w:sz="0" w:space="0" w:color="auto"/>
                                                                                                        <w:left w:val="none" w:sz="0" w:space="0" w:color="auto"/>
                                                                                                        <w:bottom w:val="none" w:sz="0" w:space="0" w:color="auto"/>
                                                                                                        <w:right w:val="none" w:sz="0" w:space="0" w:color="auto"/>
                                                                                                      </w:divBdr>
                                                                                                      <w:divsChild>
                                                                                                        <w:div w:id="1408070888">
                                                                                                          <w:marLeft w:val="0"/>
                                                                                                          <w:marRight w:val="0"/>
                                                                                                          <w:marTop w:val="0"/>
                                                                                                          <w:marBottom w:val="0"/>
                                                                                                          <w:divBdr>
                                                                                                            <w:top w:val="none" w:sz="0" w:space="0" w:color="auto"/>
                                                                                                            <w:left w:val="none" w:sz="0" w:space="0" w:color="auto"/>
                                                                                                            <w:bottom w:val="none" w:sz="0" w:space="0" w:color="auto"/>
                                                                                                            <w:right w:val="none" w:sz="0" w:space="0" w:color="auto"/>
                                                                                                          </w:divBdr>
                                                                                                          <w:divsChild>
                                                                                                            <w:div w:id="15507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5897">
                                                                                                      <w:marLeft w:val="0"/>
                                                                                                      <w:marRight w:val="0"/>
                                                                                                      <w:marTop w:val="0"/>
                                                                                                      <w:marBottom w:val="0"/>
                                                                                                      <w:divBdr>
                                                                                                        <w:top w:val="none" w:sz="0" w:space="0" w:color="auto"/>
                                                                                                        <w:left w:val="none" w:sz="0" w:space="0" w:color="auto"/>
                                                                                                        <w:bottom w:val="none" w:sz="0" w:space="0" w:color="auto"/>
                                                                                                        <w:right w:val="none" w:sz="0" w:space="0" w:color="auto"/>
                                                                                                      </w:divBdr>
                                                                                                      <w:divsChild>
                                                                                                        <w:div w:id="13640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71866">
                                                                                                  <w:marLeft w:val="0"/>
                                                                                                  <w:marRight w:val="0"/>
                                                                                                  <w:marTop w:val="0"/>
                                                                                                  <w:marBottom w:val="0"/>
                                                                                                  <w:divBdr>
                                                                                                    <w:top w:val="none" w:sz="0" w:space="0" w:color="auto"/>
                                                                                                    <w:left w:val="none" w:sz="0" w:space="0" w:color="auto"/>
                                                                                                    <w:bottom w:val="none" w:sz="0" w:space="0" w:color="auto"/>
                                                                                                    <w:right w:val="none" w:sz="0" w:space="0" w:color="auto"/>
                                                                                                  </w:divBdr>
                                                                                                </w:div>
                                                                                                <w:div w:id="983048362">
                                                                                                  <w:marLeft w:val="0"/>
                                                                                                  <w:marRight w:val="0"/>
                                                                                                  <w:marTop w:val="0"/>
                                                                                                  <w:marBottom w:val="0"/>
                                                                                                  <w:divBdr>
                                                                                                    <w:top w:val="none" w:sz="0" w:space="0" w:color="auto"/>
                                                                                                    <w:left w:val="none" w:sz="0" w:space="0" w:color="auto"/>
                                                                                                    <w:bottom w:val="none" w:sz="0" w:space="0" w:color="auto"/>
                                                                                                    <w:right w:val="none" w:sz="0" w:space="0" w:color="auto"/>
                                                                                                  </w:divBdr>
                                                                                                </w:div>
                                                                                              </w:divsChild>
                                                                                            </w:div>
                                                                                            <w:div w:id="1607813614">
                                                                                              <w:marLeft w:val="0"/>
                                                                                              <w:marRight w:val="0"/>
                                                                                              <w:marTop w:val="0"/>
                                                                                              <w:marBottom w:val="0"/>
                                                                                              <w:divBdr>
                                                                                                <w:top w:val="none" w:sz="0" w:space="0" w:color="auto"/>
                                                                                                <w:left w:val="none" w:sz="0" w:space="0" w:color="auto"/>
                                                                                                <w:bottom w:val="none" w:sz="0" w:space="0" w:color="auto"/>
                                                                                                <w:right w:val="none" w:sz="0" w:space="0" w:color="auto"/>
                                                                                              </w:divBdr>
                                                                                              <w:divsChild>
                                                                                                <w:div w:id="35397553">
                                                                                                  <w:marLeft w:val="0"/>
                                                                                                  <w:marRight w:val="0"/>
                                                                                                  <w:marTop w:val="0"/>
                                                                                                  <w:marBottom w:val="0"/>
                                                                                                  <w:divBdr>
                                                                                                    <w:top w:val="none" w:sz="0" w:space="0" w:color="auto"/>
                                                                                                    <w:left w:val="none" w:sz="0" w:space="0" w:color="auto"/>
                                                                                                    <w:bottom w:val="none" w:sz="0" w:space="0" w:color="auto"/>
                                                                                                    <w:right w:val="none" w:sz="0" w:space="0" w:color="auto"/>
                                                                                                  </w:divBdr>
                                                                                                  <w:divsChild>
                                                                                                    <w:div w:id="156700226">
                                                                                                      <w:marLeft w:val="150"/>
                                                                                                      <w:marRight w:val="150"/>
                                                                                                      <w:marTop w:val="150"/>
                                                                                                      <w:marBottom w:val="150"/>
                                                                                                      <w:divBdr>
                                                                                                        <w:top w:val="none" w:sz="0" w:space="0" w:color="auto"/>
                                                                                                        <w:left w:val="none" w:sz="0" w:space="0" w:color="auto"/>
                                                                                                        <w:bottom w:val="none" w:sz="0" w:space="0" w:color="auto"/>
                                                                                                        <w:right w:val="none" w:sz="0" w:space="0" w:color="auto"/>
                                                                                                      </w:divBdr>
                                                                                                      <w:divsChild>
                                                                                                        <w:div w:id="333844922">
                                                                                                          <w:marLeft w:val="0"/>
                                                                                                          <w:marRight w:val="0"/>
                                                                                                          <w:marTop w:val="0"/>
                                                                                                          <w:marBottom w:val="0"/>
                                                                                                          <w:divBdr>
                                                                                                            <w:top w:val="single" w:sz="6" w:space="0" w:color="999999"/>
                                                                                                            <w:left w:val="single" w:sz="6" w:space="0" w:color="999999"/>
                                                                                                            <w:bottom w:val="single" w:sz="6" w:space="0" w:color="999999"/>
                                                                                                            <w:right w:val="single" w:sz="6" w:space="0" w:color="999999"/>
                                                                                                          </w:divBdr>
                                                                                                          <w:divsChild>
                                                                                                            <w:div w:id="1280406960">
                                                                                                              <w:marLeft w:val="0"/>
                                                                                                              <w:marRight w:val="0"/>
                                                                                                              <w:marTop w:val="0"/>
                                                                                                              <w:marBottom w:val="0"/>
                                                                                                              <w:divBdr>
                                                                                                                <w:top w:val="none" w:sz="0" w:space="0" w:color="auto"/>
                                                                                                                <w:left w:val="none" w:sz="0" w:space="0" w:color="auto"/>
                                                                                                                <w:bottom w:val="none" w:sz="0" w:space="0" w:color="auto"/>
                                                                                                                <w:right w:val="none" w:sz="0" w:space="0" w:color="auto"/>
                                                                                                              </w:divBdr>
                                                                                                              <w:divsChild>
                                                                                                                <w:div w:id="149753499">
                                                                                                                  <w:marLeft w:val="0"/>
                                                                                                                  <w:marRight w:val="0"/>
                                                                                                                  <w:marTop w:val="0"/>
                                                                                                                  <w:marBottom w:val="0"/>
                                                                                                                  <w:divBdr>
                                                                                                                    <w:top w:val="none" w:sz="0" w:space="0" w:color="auto"/>
                                                                                                                    <w:left w:val="none" w:sz="0" w:space="0" w:color="auto"/>
                                                                                                                    <w:bottom w:val="none" w:sz="0" w:space="0" w:color="auto"/>
                                                                                                                    <w:right w:val="none" w:sz="0" w:space="0" w:color="auto"/>
                                                                                                                  </w:divBdr>
                                                                                                                  <w:divsChild>
                                                                                                                    <w:div w:id="334454862">
                                                                                                                      <w:marLeft w:val="0"/>
                                                                                                                      <w:marRight w:val="0"/>
                                                                                                                      <w:marTop w:val="0"/>
                                                                                                                      <w:marBottom w:val="0"/>
                                                                                                                      <w:divBdr>
                                                                                                                        <w:top w:val="none" w:sz="0" w:space="0" w:color="auto"/>
                                                                                                                        <w:left w:val="none" w:sz="0" w:space="0" w:color="auto"/>
                                                                                                                        <w:bottom w:val="none" w:sz="0" w:space="0" w:color="auto"/>
                                                                                                                        <w:right w:val="none" w:sz="0" w:space="0" w:color="auto"/>
                                                                                                                      </w:divBdr>
                                                                                                                      <w:divsChild>
                                                                                                                        <w:div w:id="177817308">
                                                                                                                          <w:marLeft w:val="0"/>
                                                                                                                          <w:marRight w:val="0"/>
                                                                                                                          <w:marTop w:val="0"/>
                                                                                                                          <w:marBottom w:val="0"/>
                                                                                                                          <w:divBdr>
                                                                                                                            <w:top w:val="none" w:sz="0" w:space="0" w:color="auto"/>
                                                                                                                            <w:left w:val="none" w:sz="0" w:space="0" w:color="auto"/>
                                                                                                                            <w:bottom w:val="none" w:sz="0" w:space="0" w:color="auto"/>
                                                                                                                            <w:right w:val="none" w:sz="0" w:space="0" w:color="auto"/>
                                                                                                                          </w:divBdr>
                                                                                                                          <w:divsChild>
                                                                                                                            <w:div w:id="1306811908">
                                                                                                                              <w:marLeft w:val="0"/>
                                                                                                                              <w:marRight w:val="0"/>
                                                                                                                              <w:marTop w:val="0"/>
                                                                                                                              <w:marBottom w:val="0"/>
                                                                                                                              <w:divBdr>
                                                                                                                                <w:top w:val="none" w:sz="0" w:space="0" w:color="auto"/>
                                                                                                                                <w:left w:val="none" w:sz="0" w:space="0" w:color="auto"/>
                                                                                                                                <w:bottom w:val="none" w:sz="0" w:space="0" w:color="auto"/>
                                                                                                                                <w:right w:val="none" w:sz="0" w:space="0" w:color="auto"/>
                                                                                                                              </w:divBdr>
                                                                                                                            </w:div>
                                                                                                                            <w:div w:id="1455322003">
                                                                                                                              <w:marLeft w:val="0"/>
                                                                                                                              <w:marRight w:val="0"/>
                                                                                                                              <w:marTop w:val="0"/>
                                                                                                                              <w:marBottom w:val="0"/>
                                                                                                                              <w:divBdr>
                                                                                                                                <w:top w:val="none" w:sz="0" w:space="0" w:color="auto"/>
                                                                                                                                <w:left w:val="none" w:sz="0" w:space="0" w:color="auto"/>
                                                                                                                                <w:bottom w:val="none" w:sz="0" w:space="0" w:color="auto"/>
                                                                                                                                <w:right w:val="none" w:sz="0" w:space="0" w:color="auto"/>
                                                                                                                              </w:divBdr>
                                                                                                                            </w:div>
                                                                                                                          </w:divsChild>
                                                                                                                        </w:div>
                                                                                                                        <w:div w:id="612597664">
                                                                                                                          <w:marLeft w:val="0"/>
                                                                                                                          <w:marRight w:val="0"/>
                                                                                                                          <w:marTop w:val="0"/>
                                                                                                                          <w:marBottom w:val="0"/>
                                                                                                                          <w:divBdr>
                                                                                                                            <w:top w:val="none" w:sz="0" w:space="0" w:color="auto"/>
                                                                                                                            <w:left w:val="none" w:sz="0" w:space="0" w:color="auto"/>
                                                                                                                            <w:bottom w:val="none" w:sz="0" w:space="0" w:color="auto"/>
                                                                                                                            <w:right w:val="none" w:sz="0" w:space="0" w:color="auto"/>
                                                                                                                          </w:divBdr>
                                                                                                                          <w:divsChild>
                                                                                                                            <w:div w:id="217591348">
                                                                                                                              <w:marLeft w:val="0"/>
                                                                                                                              <w:marRight w:val="0"/>
                                                                                                                              <w:marTop w:val="0"/>
                                                                                                                              <w:marBottom w:val="0"/>
                                                                                                                              <w:divBdr>
                                                                                                                                <w:top w:val="none" w:sz="0" w:space="0" w:color="auto"/>
                                                                                                                                <w:left w:val="none" w:sz="0" w:space="0" w:color="auto"/>
                                                                                                                                <w:bottom w:val="none" w:sz="0" w:space="0" w:color="auto"/>
                                                                                                                                <w:right w:val="none" w:sz="0" w:space="0" w:color="auto"/>
                                                                                                                              </w:divBdr>
                                                                                                                            </w:div>
                                                                                                                            <w:div w:id="1748376184">
                                                                                                                              <w:marLeft w:val="0"/>
                                                                                                                              <w:marRight w:val="0"/>
                                                                                                                              <w:marTop w:val="0"/>
                                                                                                                              <w:marBottom w:val="0"/>
                                                                                                                              <w:divBdr>
                                                                                                                                <w:top w:val="none" w:sz="0" w:space="0" w:color="auto"/>
                                                                                                                                <w:left w:val="none" w:sz="0" w:space="0" w:color="auto"/>
                                                                                                                                <w:bottom w:val="none" w:sz="0" w:space="0" w:color="auto"/>
                                                                                                                                <w:right w:val="none" w:sz="0" w:space="0" w:color="auto"/>
                                                                                                                              </w:divBdr>
                                                                                                                            </w:div>
                                                                                                                          </w:divsChild>
                                                                                                                        </w:div>
                                                                                                                        <w:div w:id="852689358">
                                                                                                                          <w:marLeft w:val="0"/>
                                                                                                                          <w:marRight w:val="0"/>
                                                                                                                          <w:marTop w:val="0"/>
                                                                                                                          <w:marBottom w:val="0"/>
                                                                                                                          <w:divBdr>
                                                                                                                            <w:top w:val="none" w:sz="0" w:space="0" w:color="auto"/>
                                                                                                                            <w:left w:val="none" w:sz="0" w:space="0" w:color="auto"/>
                                                                                                                            <w:bottom w:val="none" w:sz="0" w:space="0" w:color="auto"/>
                                                                                                                            <w:right w:val="none" w:sz="0" w:space="0" w:color="auto"/>
                                                                                                                          </w:divBdr>
                                                                                                                          <w:divsChild>
                                                                                                                            <w:div w:id="1010522660">
                                                                                                                              <w:marLeft w:val="0"/>
                                                                                                                              <w:marRight w:val="0"/>
                                                                                                                              <w:marTop w:val="0"/>
                                                                                                                              <w:marBottom w:val="0"/>
                                                                                                                              <w:divBdr>
                                                                                                                                <w:top w:val="none" w:sz="0" w:space="0" w:color="auto"/>
                                                                                                                                <w:left w:val="none" w:sz="0" w:space="0" w:color="auto"/>
                                                                                                                                <w:bottom w:val="none" w:sz="0" w:space="0" w:color="auto"/>
                                                                                                                                <w:right w:val="none" w:sz="0" w:space="0" w:color="auto"/>
                                                                                                                              </w:divBdr>
                                                                                                                            </w:div>
                                                                                                                            <w:div w:id="1129275237">
                                                                                                                              <w:marLeft w:val="0"/>
                                                                                                                              <w:marRight w:val="0"/>
                                                                                                                              <w:marTop w:val="0"/>
                                                                                                                              <w:marBottom w:val="0"/>
                                                                                                                              <w:divBdr>
                                                                                                                                <w:top w:val="none" w:sz="0" w:space="0" w:color="auto"/>
                                                                                                                                <w:left w:val="none" w:sz="0" w:space="0" w:color="auto"/>
                                                                                                                                <w:bottom w:val="none" w:sz="0" w:space="0" w:color="auto"/>
                                                                                                                                <w:right w:val="none" w:sz="0" w:space="0" w:color="auto"/>
                                                                                                                              </w:divBdr>
                                                                                                                            </w:div>
                                                                                                                          </w:divsChild>
                                                                                                                        </w:div>
                                                                                                                        <w:div w:id="932933990">
                                                                                                                          <w:marLeft w:val="0"/>
                                                                                                                          <w:marRight w:val="0"/>
                                                                                                                          <w:marTop w:val="0"/>
                                                                                                                          <w:marBottom w:val="0"/>
                                                                                                                          <w:divBdr>
                                                                                                                            <w:top w:val="none" w:sz="0" w:space="0" w:color="auto"/>
                                                                                                                            <w:left w:val="none" w:sz="0" w:space="0" w:color="auto"/>
                                                                                                                            <w:bottom w:val="none" w:sz="0" w:space="0" w:color="auto"/>
                                                                                                                            <w:right w:val="none" w:sz="0" w:space="0" w:color="auto"/>
                                                                                                                          </w:divBdr>
                                                                                                                          <w:divsChild>
                                                                                                                            <w:div w:id="300042647">
                                                                                                                              <w:marLeft w:val="0"/>
                                                                                                                              <w:marRight w:val="0"/>
                                                                                                                              <w:marTop w:val="0"/>
                                                                                                                              <w:marBottom w:val="0"/>
                                                                                                                              <w:divBdr>
                                                                                                                                <w:top w:val="none" w:sz="0" w:space="0" w:color="auto"/>
                                                                                                                                <w:left w:val="none" w:sz="0" w:space="0" w:color="auto"/>
                                                                                                                                <w:bottom w:val="none" w:sz="0" w:space="0" w:color="auto"/>
                                                                                                                                <w:right w:val="none" w:sz="0" w:space="0" w:color="auto"/>
                                                                                                                              </w:divBdr>
                                                                                                                            </w:div>
                                                                                                                            <w:div w:id="1377386578">
                                                                                                                              <w:marLeft w:val="0"/>
                                                                                                                              <w:marRight w:val="0"/>
                                                                                                                              <w:marTop w:val="0"/>
                                                                                                                              <w:marBottom w:val="0"/>
                                                                                                                              <w:divBdr>
                                                                                                                                <w:top w:val="none" w:sz="0" w:space="0" w:color="auto"/>
                                                                                                                                <w:left w:val="none" w:sz="0" w:space="0" w:color="auto"/>
                                                                                                                                <w:bottom w:val="none" w:sz="0" w:space="0" w:color="auto"/>
                                                                                                                                <w:right w:val="none" w:sz="0" w:space="0" w:color="auto"/>
                                                                                                                              </w:divBdr>
                                                                                                                            </w:div>
                                                                                                                          </w:divsChild>
                                                                                                                        </w:div>
                                                                                                                        <w:div w:id="1039932919">
                                                                                                                          <w:marLeft w:val="0"/>
                                                                                                                          <w:marRight w:val="0"/>
                                                                                                                          <w:marTop w:val="0"/>
                                                                                                                          <w:marBottom w:val="0"/>
                                                                                                                          <w:divBdr>
                                                                                                                            <w:top w:val="none" w:sz="0" w:space="0" w:color="auto"/>
                                                                                                                            <w:left w:val="none" w:sz="0" w:space="0" w:color="auto"/>
                                                                                                                            <w:bottom w:val="none" w:sz="0" w:space="0" w:color="auto"/>
                                                                                                                            <w:right w:val="none" w:sz="0" w:space="0" w:color="auto"/>
                                                                                                                          </w:divBdr>
                                                                                                                          <w:divsChild>
                                                                                                                            <w:div w:id="1397436268">
                                                                                                                              <w:marLeft w:val="0"/>
                                                                                                                              <w:marRight w:val="0"/>
                                                                                                                              <w:marTop w:val="0"/>
                                                                                                                              <w:marBottom w:val="0"/>
                                                                                                                              <w:divBdr>
                                                                                                                                <w:top w:val="none" w:sz="0" w:space="0" w:color="auto"/>
                                                                                                                                <w:left w:val="none" w:sz="0" w:space="0" w:color="auto"/>
                                                                                                                                <w:bottom w:val="none" w:sz="0" w:space="0" w:color="auto"/>
                                                                                                                                <w:right w:val="none" w:sz="0" w:space="0" w:color="auto"/>
                                                                                                                              </w:divBdr>
                                                                                                                            </w:div>
                                                                                                                            <w:div w:id="1557546811">
                                                                                                                              <w:marLeft w:val="0"/>
                                                                                                                              <w:marRight w:val="0"/>
                                                                                                                              <w:marTop w:val="0"/>
                                                                                                                              <w:marBottom w:val="0"/>
                                                                                                                              <w:divBdr>
                                                                                                                                <w:top w:val="none" w:sz="0" w:space="0" w:color="auto"/>
                                                                                                                                <w:left w:val="none" w:sz="0" w:space="0" w:color="auto"/>
                                                                                                                                <w:bottom w:val="none" w:sz="0" w:space="0" w:color="auto"/>
                                                                                                                                <w:right w:val="none" w:sz="0" w:space="0" w:color="auto"/>
                                                                                                                              </w:divBdr>
                                                                                                                            </w:div>
                                                                                                                          </w:divsChild>
                                                                                                                        </w:div>
                                                                                                                        <w:div w:id="1136994776">
                                                                                                                          <w:marLeft w:val="0"/>
                                                                                                                          <w:marRight w:val="0"/>
                                                                                                                          <w:marTop w:val="0"/>
                                                                                                                          <w:marBottom w:val="0"/>
                                                                                                                          <w:divBdr>
                                                                                                                            <w:top w:val="none" w:sz="0" w:space="0" w:color="auto"/>
                                                                                                                            <w:left w:val="none" w:sz="0" w:space="0" w:color="auto"/>
                                                                                                                            <w:bottom w:val="none" w:sz="0" w:space="0" w:color="auto"/>
                                                                                                                            <w:right w:val="none" w:sz="0" w:space="0" w:color="auto"/>
                                                                                                                          </w:divBdr>
                                                                                                                          <w:divsChild>
                                                                                                                            <w:div w:id="1527403594">
                                                                                                                              <w:marLeft w:val="0"/>
                                                                                                                              <w:marRight w:val="0"/>
                                                                                                                              <w:marTop w:val="0"/>
                                                                                                                              <w:marBottom w:val="0"/>
                                                                                                                              <w:divBdr>
                                                                                                                                <w:top w:val="none" w:sz="0" w:space="0" w:color="auto"/>
                                                                                                                                <w:left w:val="none" w:sz="0" w:space="0" w:color="auto"/>
                                                                                                                                <w:bottom w:val="none" w:sz="0" w:space="0" w:color="auto"/>
                                                                                                                                <w:right w:val="none" w:sz="0" w:space="0" w:color="auto"/>
                                                                                                                              </w:divBdr>
                                                                                                                            </w:div>
                                                                                                                          </w:divsChild>
                                                                                                                        </w:div>
                                                                                                                        <w:div w:id="1183470036">
                                                                                                                          <w:marLeft w:val="0"/>
                                                                                                                          <w:marRight w:val="0"/>
                                                                                                                          <w:marTop w:val="0"/>
                                                                                                                          <w:marBottom w:val="0"/>
                                                                                                                          <w:divBdr>
                                                                                                                            <w:top w:val="none" w:sz="0" w:space="0" w:color="auto"/>
                                                                                                                            <w:left w:val="none" w:sz="0" w:space="0" w:color="auto"/>
                                                                                                                            <w:bottom w:val="none" w:sz="0" w:space="0" w:color="auto"/>
                                                                                                                            <w:right w:val="none" w:sz="0" w:space="0" w:color="auto"/>
                                                                                                                          </w:divBdr>
                                                                                                                          <w:divsChild>
                                                                                                                            <w:div w:id="36400409">
                                                                                                                              <w:marLeft w:val="0"/>
                                                                                                                              <w:marRight w:val="0"/>
                                                                                                                              <w:marTop w:val="0"/>
                                                                                                                              <w:marBottom w:val="0"/>
                                                                                                                              <w:divBdr>
                                                                                                                                <w:top w:val="none" w:sz="0" w:space="0" w:color="auto"/>
                                                                                                                                <w:left w:val="none" w:sz="0" w:space="0" w:color="auto"/>
                                                                                                                                <w:bottom w:val="none" w:sz="0" w:space="0" w:color="auto"/>
                                                                                                                                <w:right w:val="none" w:sz="0" w:space="0" w:color="auto"/>
                                                                                                                              </w:divBdr>
                                                                                                                            </w:div>
                                                                                                                            <w:div w:id="97409662">
                                                                                                                              <w:marLeft w:val="0"/>
                                                                                                                              <w:marRight w:val="0"/>
                                                                                                                              <w:marTop w:val="0"/>
                                                                                                                              <w:marBottom w:val="0"/>
                                                                                                                              <w:divBdr>
                                                                                                                                <w:top w:val="none" w:sz="0" w:space="0" w:color="auto"/>
                                                                                                                                <w:left w:val="none" w:sz="0" w:space="0" w:color="auto"/>
                                                                                                                                <w:bottom w:val="none" w:sz="0" w:space="0" w:color="auto"/>
                                                                                                                                <w:right w:val="none" w:sz="0" w:space="0" w:color="auto"/>
                                                                                                                              </w:divBdr>
                                                                                                                            </w:div>
                                                                                                                          </w:divsChild>
                                                                                                                        </w:div>
                                                                                                                        <w:div w:id="1678070623">
                                                                                                                          <w:marLeft w:val="0"/>
                                                                                                                          <w:marRight w:val="0"/>
                                                                                                                          <w:marTop w:val="0"/>
                                                                                                                          <w:marBottom w:val="0"/>
                                                                                                                          <w:divBdr>
                                                                                                                            <w:top w:val="none" w:sz="0" w:space="0" w:color="auto"/>
                                                                                                                            <w:left w:val="none" w:sz="0" w:space="0" w:color="auto"/>
                                                                                                                            <w:bottom w:val="none" w:sz="0" w:space="0" w:color="auto"/>
                                                                                                                            <w:right w:val="none" w:sz="0" w:space="0" w:color="auto"/>
                                                                                                                          </w:divBdr>
                                                                                                                          <w:divsChild>
                                                                                                                            <w:div w:id="1132095825">
                                                                                                                              <w:marLeft w:val="0"/>
                                                                                                                              <w:marRight w:val="0"/>
                                                                                                                              <w:marTop w:val="0"/>
                                                                                                                              <w:marBottom w:val="0"/>
                                                                                                                              <w:divBdr>
                                                                                                                                <w:top w:val="none" w:sz="0" w:space="0" w:color="auto"/>
                                                                                                                                <w:left w:val="none" w:sz="0" w:space="0" w:color="auto"/>
                                                                                                                                <w:bottom w:val="none" w:sz="0" w:space="0" w:color="auto"/>
                                                                                                                                <w:right w:val="none" w:sz="0" w:space="0" w:color="auto"/>
                                                                                                                              </w:divBdr>
                                                                                                                            </w:div>
                                                                                                                            <w:div w:id="19369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3994">
                                                                                                                      <w:marLeft w:val="0"/>
                                                                                                                      <w:marRight w:val="0"/>
                                                                                                                      <w:marTop w:val="0"/>
                                                                                                                      <w:marBottom w:val="0"/>
                                                                                                                      <w:divBdr>
                                                                                                                        <w:top w:val="none" w:sz="0" w:space="0" w:color="auto"/>
                                                                                                                        <w:left w:val="none" w:sz="0" w:space="0" w:color="auto"/>
                                                                                                                        <w:bottom w:val="none" w:sz="0" w:space="0" w:color="auto"/>
                                                                                                                        <w:right w:val="none" w:sz="0" w:space="0" w:color="auto"/>
                                                                                                                      </w:divBdr>
                                                                                                                      <w:divsChild>
                                                                                                                        <w:div w:id="138695086">
                                                                                                                          <w:marLeft w:val="0"/>
                                                                                                                          <w:marRight w:val="0"/>
                                                                                                                          <w:marTop w:val="0"/>
                                                                                                                          <w:marBottom w:val="0"/>
                                                                                                                          <w:divBdr>
                                                                                                                            <w:top w:val="none" w:sz="0" w:space="0" w:color="auto"/>
                                                                                                                            <w:left w:val="none" w:sz="0" w:space="0" w:color="auto"/>
                                                                                                                            <w:bottom w:val="none" w:sz="0" w:space="0" w:color="auto"/>
                                                                                                                            <w:right w:val="none" w:sz="0" w:space="0" w:color="auto"/>
                                                                                                                          </w:divBdr>
                                                                                                                          <w:divsChild>
                                                                                                                            <w:div w:id="1533574506">
                                                                                                                              <w:marLeft w:val="0"/>
                                                                                                                              <w:marRight w:val="0"/>
                                                                                                                              <w:marTop w:val="0"/>
                                                                                                                              <w:marBottom w:val="0"/>
                                                                                                                              <w:divBdr>
                                                                                                                                <w:top w:val="none" w:sz="0" w:space="0" w:color="auto"/>
                                                                                                                                <w:left w:val="none" w:sz="0" w:space="0" w:color="auto"/>
                                                                                                                                <w:bottom w:val="none" w:sz="0" w:space="0" w:color="auto"/>
                                                                                                                                <w:right w:val="none" w:sz="0" w:space="0" w:color="auto"/>
                                                                                                                              </w:divBdr>
                                                                                                                            </w:div>
                                                                                                                            <w:div w:id="2125954129">
                                                                                                                              <w:marLeft w:val="0"/>
                                                                                                                              <w:marRight w:val="0"/>
                                                                                                                              <w:marTop w:val="0"/>
                                                                                                                              <w:marBottom w:val="0"/>
                                                                                                                              <w:divBdr>
                                                                                                                                <w:top w:val="none" w:sz="0" w:space="0" w:color="auto"/>
                                                                                                                                <w:left w:val="none" w:sz="0" w:space="0" w:color="auto"/>
                                                                                                                                <w:bottom w:val="none" w:sz="0" w:space="0" w:color="auto"/>
                                                                                                                                <w:right w:val="none" w:sz="0" w:space="0" w:color="auto"/>
                                                                                                                              </w:divBdr>
                                                                                                                            </w:div>
                                                                                                                          </w:divsChild>
                                                                                                                        </w:div>
                                                                                                                        <w:div w:id="974985204">
                                                                                                                          <w:marLeft w:val="0"/>
                                                                                                                          <w:marRight w:val="0"/>
                                                                                                                          <w:marTop w:val="0"/>
                                                                                                                          <w:marBottom w:val="0"/>
                                                                                                                          <w:divBdr>
                                                                                                                            <w:top w:val="none" w:sz="0" w:space="0" w:color="auto"/>
                                                                                                                            <w:left w:val="none" w:sz="0" w:space="0" w:color="auto"/>
                                                                                                                            <w:bottom w:val="none" w:sz="0" w:space="0" w:color="auto"/>
                                                                                                                            <w:right w:val="none" w:sz="0" w:space="0" w:color="auto"/>
                                                                                                                          </w:divBdr>
                                                                                                                          <w:divsChild>
                                                                                                                            <w:div w:id="111173881">
                                                                                                                              <w:marLeft w:val="0"/>
                                                                                                                              <w:marRight w:val="0"/>
                                                                                                                              <w:marTop w:val="0"/>
                                                                                                                              <w:marBottom w:val="0"/>
                                                                                                                              <w:divBdr>
                                                                                                                                <w:top w:val="none" w:sz="0" w:space="0" w:color="auto"/>
                                                                                                                                <w:left w:val="none" w:sz="0" w:space="0" w:color="auto"/>
                                                                                                                                <w:bottom w:val="none" w:sz="0" w:space="0" w:color="auto"/>
                                                                                                                                <w:right w:val="none" w:sz="0" w:space="0" w:color="auto"/>
                                                                                                                              </w:divBdr>
                                                                                                                            </w:div>
                                                                                                                            <w:div w:id="1459108596">
                                                                                                                              <w:marLeft w:val="0"/>
                                                                                                                              <w:marRight w:val="0"/>
                                                                                                                              <w:marTop w:val="0"/>
                                                                                                                              <w:marBottom w:val="0"/>
                                                                                                                              <w:divBdr>
                                                                                                                                <w:top w:val="none" w:sz="0" w:space="0" w:color="auto"/>
                                                                                                                                <w:left w:val="none" w:sz="0" w:space="0" w:color="auto"/>
                                                                                                                                <w:bottom w:val="none" w:sz="0" w:space="0" w:color="auto"/>
                                                                                                                                <w:right w:val="none" w:sz="0" w:space="0" w:color="auto"/>
                                                                                                                              </w:divBdr>
                                                                                                                            </w:div>
                                                                                                                          </w:divsChild>
                                                                                                                        </w:div>
                                                                                                                        <w:div w:id="1539395446">
                                                                                                                          <w:marLeft w:val="0"/>
                                                                                                                          <w:marRight w:val="0"/>
                                                                                                                          <w:marTop w:val="0"/>
                                                                                                                          <w:marBottom w:val="0"/>
                                                                                                                          <w:divBdr>
                                                                                                                            <w:top w:val="none" w:sz="0" w:space="0" w:color="auto"/>
                                                                                                                            <w:left w:val="none" w:sz="0" w:space="0" w:color="auto"/>
                                                                                                                            <w:bottom w:val="none" w:sz="0" w:space="0" w:color="auto"/>
                                                                                                                            <w:right w:val="none" w:sz="0" w:space="0" w:color="auto"/>
                                                                                                                          </w:divBdr>
                                                                                                                          <w:divsChild>
                                                                                                                            <w:div w:id="636569499">
                                                                                                                              <w:marLeft w:val="0"/>
                                                                                                                              <w:marRight w:val="0"/>
                                                                                                                              <w:marTop w:val="0"/>
                                                                                                                              <w:marBottom w:val="0"/>
                                                                                                                              <w:divBdr>
                                                                                                                                <w:top w:val="none" w:sz="0" w:space="0" w:color="auto"/>
                                                                                                                                <w:left w:val="none" w:sz="0" w:space="0" w:color="auto"/>
                                                                                                                                <w:bottom w:val="none" w:sz="0" w:space="0" w:color="auto"/>
                                                                                                                                <w:right w:val="none" w:sz="0" w:space="0" w:color="auto"/>
                                                                                                                              </w:divBdr>
                                                                                                                            </w:div>
                                                                                                                            <w:div w:id="875461329">
                                                                                                                              <w:marLeft w:val="0"/>
                                                                                                                              <w:marRight w:val="0"/>
                                                                                                                              <w:marTop w:val="0"/>
                                                                                                                              <w:marBottom w:val="0"/>
                                                                                                                              <w:divBdr>
                                                                                                                                <w:top w:val="none" w:sz="0" w:space="0" w:color="auto"/>
                                                                                                                                <w:left w:val="none" w:sz="0" w:space="0" w:color="auto"/>
                                                                                                                                <w:bottom w:val="none" w:sz="0" w:space="0" w:color="auto"/>
                                                                                                                                <w:right w:val="none" w:sz="0" w:space="0" w:color="auto"/>
                                                                                                                              </w:divBdr>
                                                                                                                            </w:div>
                                                                                                                          </w:divsChild>
                                                                                                                        </w:div>
                                                                                                                        <w:div w:id="1612778483">
                                                                                                                          <w:marLeft w:val="0"/>
                                                                                                                          <w:marRight w:val="0"/>
                                                                                                                          <w:marTop w:val="0"/>
                                                                                                                          <w:marBottom w:val="0"/>
                                                                                                                          <w:divBdr>
                                                                                                                            <w:top w:val="none" w:sz="0" w:space="0" w:color="auto"/>
                                                                                                                            <w:left w:val="none" w:sz="0" w:space="0" w:color="auto"/>
                                                                                                                            <w:bottom w:val="none" w:sz="0" w:space="0" w:color="auto"/>
                                                                                                                            <w:right w:val="none" w:sz="0" w:space="0" w:color="auto"/>
                                                                                                                          </w:divBdr>
                                                                                                                          <w:divsChild>
                                                                                                                            <w:div w:id="396905445">
                                                                                                                              <w:marLeft w:val="0"/>
                                                                                                                              <w:marRight w:val="0"/>
                                                                                                                              <w:marTop w:val="0"/>
                                                                                                                              <w:marBottom w:val="0"/>
                                                                                                                              <w:divBdr>
                                                                                                                                <w:top w:val="none" w:sz="0" w:space="0" w:color="auto"/>
                                                                                                                                <w:left w:val="none" w:sz="0" w:space="0" w:color="auto"/>
                                                                                                                                <w:bottom w:val="none" w:sz="0" w:space="0" w:color="auto"/>
                                                                                                                                <w:right w:val="none" w:sz="0" w:space="0" w:color="auto"/>
                                                                                                                              </w:divBdr>
                                                                                                                            </w:div>
                                                                                                                            <w:div w:id="1024792857">
                                                                                                                              <w:marLeft w:val="0"/>
                                                                                                                              <w:marRight w:val="0"/>
                                                                                                                              <w:marTop w:val="0"/>
                                                                                                                              <w:marBottom w:val="0"/>
                                                                                                                              <w:divBdr>
                                                                                                                                <w:top w:val="none" w:sz="0" w:space="0" w:color="auto"/>
                                                                                                                                <w:left w:val="none" w:sz="0" w:space="0" w:color="auto"/>
                                                                                                                                <w:bottom w:val="none" w:sz="0" w:space="0" w:color="auto"/>
                                                                                                                                <w:right w:val="none" w:sz="0" w:space="0" w:color="auto"/>
                                                                                                                              </w:divBdr>
                                                                                                                            </w:div>
                                                                                                                          </w:divsChild>
                                                                                                                        </w:div>
                                                                                                                        <w:div w:id="1700470957">
                                                                                                                          <w:marLeft w:val="0"/>
                                                                                                                          <w:marRight w:val="0"/>
                                                                                                                          <w:marTop w:val="0"/>
                                                                                                                          <w:marBottom w:val="0"/>
                                                                                                                          <w:divBdr>
                                                                                                                            <w:top w:val="none" w:sz="0" w:space="0" w:color="auto"/>
                                                                                                                            <w:left w:val="none" w:sz="0" w:space="0" w:color="auto"/>
                                                                                                                            <w:bottom w:val="none" w:sz="0" w:space="0" w:color="auto"/>
                                                                                                                            <w:right w:val="none" w:sz="0" w:space="0" w:color="auto"/>
                                                                                                                          </w:divBdr>
                                                                                                                          <w:divsChild>
                                                                                                                            <w:div w:id="905215341">
                                                                                                                              <w:marLeft w:val="0"/>
                                                                                                                              <w:marRight w:val="0"/>
                                                                                                                              <w:marTop w:val="0"/>
                                                                                                                              <w:marBottom w:val="0"/>
                                                                                                                              <w:divBdr>
                                                                                                                                <w:top w:val="none" w:sz="0" w:space="0" w:color="auto"/>
                                                                                                                                <w:left w:val="none" w:sz="0" w:space="0" w:color="auto"/>
                                                                                                                                <w:bottom w:val="none" w:sz="0" w:space="0" w:color="auto"/>
                                                                                                                                <w:right w:val="none" w:sz="0" w:space="0" w:color="auto"/>
                                                                                                                              </w:divBdr>
                                                                                                                            </w:div>
                                                                                                                            <w:div w:id="2043088289">
                                                                                                                              <w:marLeft w:val="0"/>
                                                                                                                              <w:marRight w:val="0"/>
                                                                                                                              <w:marTop w:val="0"/>
                                                                                                                              <w:marBottom w:val="0"/>
                                                                                                                              <w:divBdr>
                                                                                                                                <w:top w:val="none" w:sz="0" w:space="0" w:color="auto"/>
                                                                                                                                <w:left w:val="none" w:sz="0" w:space="0" w:color="auto"/>
                                                                                                                                <w:bottom w:val="none" w:sz="0" w:space="0" w:color="auto"/>
                                                                                                                                <w:right w:val="none" w:sz="0" w:space="0" w:color="auto"/>
                                                                                                                              </w:divBdr>
                                                                                                                            </w:div>
                                                                                                                          </w:divsChild>
                                                                                                                        </w:div>
                                                                                                                        <w:div w:id="1870753323">
                                                                                                                          <w:marLeft w:val="0"/>
                                                                                                                          <w:marRight w:val="0"/>
                                                                                                                          <w:marTop w:val="0"/>
                                                                                                                          <w:marBottom w:val="0"/>
                                                                                                                          <w:divBdr>
                                                                                                                            <w:top w:val="none" w:sz="0" w:space="0" w:color="auto"/>
                                                                                                                            <w:left w:val="none" w:sz="0" w:space="0" w:color="auto"/>
                                                                                                                            <w:bottom w:val="none" w:sz="0" w:space="0" w:color="auto"/>
                                                                                                                            <w:right w:val="none" w:sz="0" w:space="0" w:color="auto"/>
                                                                                                                          </w:divBdr>
                                                                                                                          <w:divsChild>
                                                                                                                            <w:div w:id="854805605">
                                                                                                                              <w:marLeft w:val="0"/>
                                                                                                                              <w:marRight w:val="0"/>
                                                                                                                              <w:marTop w:val="0"/>
                                                                                                                              <w:marBottom w:val="0"/>
                                                                                                                              <w:divBdr>
                                                                                                                                <w:top w:val="none" w:sz="0" w:space="0" w:color="auto"/>
                                                                                                                                <w:left w:val="none" w:sz="0" w:space="0" w:color="auto"/>
                                                                                                                                <w:bottom w:val="none" w:sz="0" w:space="0" w:color="auto"/>
                                                                                                                                <w:right w:val="none" w:sz="0" w:space="0" w:color="auto"/>
                                                                                                                              </w:divBdr>
                                                                                                                            </w:div>
                                                                                                                            <w:div w:id="1750420947">
                                                                                                                              <w:marLeft w:val="0"/>
                                                                                                                              <w:marRight w:val="0"/>
                                                                                                                              <w:marTop w:val="0"/>
                                                                                                                              <w:marBottom w:val="0"/>
                                                                                                                              <w:divBdr>
                                                                                                                                <w:top w:val="none" w:sz="0" w:space="0" w:color="auto"/>
                                                                                                                                <w:left w:val="none" w:sz="0" w:space="0" w:color="auto"/>
                                                                                                                                <w:bottom w:val="none" w:sz="0" w:space="0" w:color="auto"/>
                                                                                                                                <w:right w:val="none" w:sz="0" w:space="0" w:color="auto"/>
                                                                                                                              </w:divBdr>
                                                                                                                            </w:div>
                                                                                                                          </w:divsChild>
                                                                                                                        </w:div>
                                                                                                                        <w:div w:id="2010331552">
                                                                                                                          <w:marLeft w:val="0"/>
                                                                                                                          <w:marRight w:val="0"/>
                                                                                                                          <w:marTop w:val="0"/>
                                                                                                                          <w:marBottom w:val="0"/>
                                                                                                                          <w:divBdr>
                                                                                                                            <w:top w:val="none" w:sz="0" w:space="0" w:color="auto"/>
                                                                                                                            <w:left w:val="none" w:sz="0" w:space="0" w:color="auto"/>
                                                                                                                            <w:bottom w:val="none" w:sz="0" w:space="0" w:color="auto"/>
                                                                                                                            <w:right w:val="none" w:sz="0" w:space="0" w:color="auto"/>
                                                                                                                          </w:divBdr>
                                                                                                                          <w:divsChild>
                                                                                                                            <w:div w:id="9455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369994">
                                                                                                                  <w:marLeft w:val="0"/>
                                                                                                                  <w:marRight w:val="0"/>
                                                                                                                  <w:marTop w:val="0"/>
                                                                                                                  <w:marBottom w:val="0"/>
                                                                                                                  <w:divBdr>
                                                                                                                    <w:top w:val="none" w:sz="0" w:space="0" w:color="auto"/>
                                                                                                                    <w:left w:val="none" w:sz="0" w:space="0" w:color="auto"/>
                                                                                                                    <w:bottom w:val="none" w:sz="0" w:space="0" w:color="auto"/>
                                                                                                                    <w:right w:val="none" w:sz="0" w:space="0" w:color="auto"/>
                                                                                                                  </w:divBdr>
                                                                                                                  <w:divsChild>
                                                                                                                    <w:div w:id="1145317500">
                                                                                                                      <w:marLeft w:val="0"/>
                                                                                                                      <w:marRight w:val="0"/>
                                                                                                                      <w:marTop w:val="0"/>
                                                                                                                      <w:marBottom w:val="0"/>
                                                                                                                      <w:divBdr>
                                                                                                                        <w:top w:val="none" w:sz="0" w:space="0" w:color="auto"/>
                                                                                                                        <w:left w:val="none" w:sz="0" w:space="0" w:color="auto"/>
                                                                                                                        <w:bottom w:val="none" w:sz="0" w:space="0" w:color="auto"/>
                                                                                                                        <w:right w:val="none" w:sz="0" w:space="0" w:color="auto"/>
                                                                                                                      </w:divBdr>
                                                                                                                      <w:divsChild>
                                                                                                                        <w:div w:id="744104955">
                                                                                                                          <w:marLeft w:val="0"/>
                                                                                                                          <w:marRight w:val="0"/>
                                                                                                                          <w:marTop w:val="0"/>
                                                                                                                          <w:marBottom w:val="0"/>
                                                                                                                          <w:divBdr>
                                                                                                                            <w:top w:val="none" w:sz="0" w:space="0" w:color="auto"/>
                                                                                                                            <w:left w:val="none" w:sz="0" w:space="0" w:color="auto"/>
                                                                                                                            <w:bottom w:val="none" w:sz="0" w:space="0" w:color="auto"/>
                                                                                                                            <w:right w:val="none" w:sz="0" w:space="0" w:color="auto"/>
                                                                                                                          </w:divBdr>
                                                                                                                          <w:divsChild>
                                                                                                                            <w:div w:id="757556772">
                                                                                                                              <w:marLeft w:val="0"/>
                                                                                                                              <w:marRight w:val="0"/>
                                                                                                                              <w:marTop w:val="0"/>
                                                                                                                              <w:marBottom w:val="0"/>
                                                                                                                              <w:divBdr>
                                                                                                                                <w:top w:val="none" w:sz="0" w:space="0" w:color="auto"/>
                                                                                                                                <w:left w:val="none" w:sz="0" w:space="0" w:color="auto"/>
                                                                                                                                <w:bottom w:val="none" w:sz="0" w:space="0" w:color="auto"/>
                                                                                                                                <w:right w:val="none" w:sz="0" w:space="0" w:color="auto"/>
                                                                                                                              </w:divBdr>
                                                                                                                            </w:div>
                                                                                                                            <w:div w:id="1577663443">
                                                                                                                              <w:marLeft w:val="0"/>
                                                                                                                              <w:marRight w:val="0"/>
                                                                                                                              <w:marTop w:val="0"/>
                                                                                                                              <w:marBottom w:val="0"/>
                                                                                                                              <w:divBdr>
                                                                                                                                <w:top w:val="none" w:sz="0" w:space="0" w:color="auto"/>
                                                                                                                                <w:left w:val="none" w:sz="0" w:space="0" w:color="auto"/>
                                                                                                                                <w:bottom w:val="none" w:sz="0" w:space="0" w:color="auto"/>
                                                                                                                                <w:right w:val="none" w:sz="0" w:space="0" w:color="auto"/>
                                                                                                                              </w:divBdr>
                                                                                                                            </w:div>
                                                                                                                          </w:divsChild>
                                                                                                                        </w:div>
                                                                                                                        <w:div w:id="774639954">
                                                                                                                          <w:marLeft w:val="0"/>
                                                                                                                          <w:marRight w:val="0"/>
                                                                                                                          <w:marTop w:val="0"/>
                                                                                                                          <w:marBottom w:val="0"/>
                                                                                                                          <w:divBdr>
                                                                                                                            <w:top w:val="none" w:sz="0" w:space="0" w:color="auto"/>
                                                                                                                            <w:left w:val="none" w:sz="0" w:space="0" w:color="auto"/>
                                                                                                                            <w:bottom w:val="none" w:sz="0" w:space="0" w:color="auto"/>
                                                                                                                            <w:right w:val="none" w:sz="0" w:space="0" w:color="auto"/>
                                                                                                                          </w:divBdr>
                                                                                                                          <w:divsChild>
                                                                                                                            <w:div w:id="552542296">
                                                                                                                              <w:marLeft w:val="0"/>
                                                                                                                              <w:marRight w:val="0"/>
                                                                                                                              <w:marTop w:val="0"/>
                                                                                                                              <w:marBottom w:val="0"/>
                                                                                                                              <w:divBdr>
                                                                                                                                <w:top w:val="none" w:sz="0" w:space="0" w:color="auto"/>
                                                                                                                                <w:left w:val="none" w:sz="0" w:space="0" w:color="auto"/>
                                                                                                                                <w:bottom w:val="none" w:sz="0" w:space="0" w:color="auto"/>
                                                                                                                                <w:right w:val="none" w:sz="0" w:space="0" w:color="auto"/>
                                                                                                                              </w:divBdr>
                                                                                                                            </w:div>
                                                                                                                            <w:div w:id="1844005507">
                                                                                                                              <w:marLeft w:val="0"/>
                                                                                                                              <w:marRight w:val="0"/>
                                                                                                                              <w:marTop w:val="0"/>
                                                                                                                              <w:marBottom w:val="0"/>
                                                                                                                              <w:divBdr>
                                                                                                                                <w:top w:val="none" w:sz="0" w:space="0" w:color="auto"/>
                                                                                                                                <w:left w:val="none" w:sz="0" w:space="0" w:color="auto"/>
                                                                                                                                <w:bottom w:val="none" w:sz="0" w:space="0" w:color="auto"/>
                                                                                                                                <w:right w:val="none" w:sz="0" w:space="0" w:color="auto"/>
                                                                                                                              </w:divBdr>
                                                                                                                            </w:div>
                                                                                                                          </w:divsChild>
                                                                                                                        </w:div>
                                                                                                                        <w:div w:id="782961833">
                                                                                                                          <w:marLeft w:val="0"/>
                                                                                                                          <w:marRight w:val="0"/>
                                                                                                                          <w:marTop w:val="0"/>
                                                                                                                          <w:marBottom w:val="0"/>
                                                                                                                          <w:divBdr>
                                                                                                                            <w:top w:val="none" w:sz="0" w:space="0" w:color="auto"/>
                                                                                                                            <w:left w:val="none" w:sz="0" w:space="0" w:color="auto"/>
                                                                                                                            <w:bottom w:val="none" w:sz="0" w:space="0" w:color="auto"/>
                                                                                                                            <w:right w:val="none" w:sz="0" w:space="0" w:color="auto"/>
                                                                                                                          </w:divBdr>
                                                                                                                          <w:divsChild>
                                                                                                                            <w:div w:id="1083452488">
                                                                                                                              <w:marLeft w:val="0"/>
                                                                                                                              <w:marRight w:val="0"/>
                                                                                                                              <w:marTop w:val="0"/>
                                                                                                                              <w:marBottom w:val="0"/>
                                                                                                                              <w:divBdr>
                                                                                                                                <w:top w:val="none" w:sz="0" w:space="0" w:color="auto"/>
                                                                                                                                <w:left w:val="none" w:sz="0" w:space="0" w:color="auto"/>
                                                                                                                                <w:bottom w:val="none" w:sz="0" w:space="0" w:color="auto"/>
                                                                                                                                <w:right w:val="none" w:sz="0" w:space="0" w:color="auto"/>
                                                                                                                              </w:divBdr>
                                                                                                                            </w:div>
                                                                                                                            <w:div w:id="1482192345">
                                                                                                                              <w:marLeft w:val="0"/>
                                                                                                                              <w:marRight w:val="0"/>
                                                                                                                              <w:marTop w:val="0"/>
                                                                                                                              <w:marBottom w:val="0"/>
                                                                                                                              <w:divBdr>
                                                                                                                                <w:top w:val="none" w:sz="0" w:space="0" w:color="auto"/>
                                                                                                                                <w:left w:val="none" w:sz="0" w:space="0" w:color="auto"/>
                                                                                                                                <w:bottom w:val="none" w:sz="0" w:space="0" w:color="auto"/>
                                                                                                                                <w:right w:val="none" w:sz="0" w:space="0" w:color="auto"/>
                                                                                                                              </w:divBdr>
                                                                                                                            </w:div>
                                                                                                                          </w:divsChild>
                                                                                                                        </w:div>
                                                                                                                        <w:div w:id="1242253244">
                                                                                                                          <w:marLeft w:val="0"/>
                                                                                                                          <w:marRight w:val="0"/>
                                                                                                                          <w:marTop w:val="0"/>
                                                                                                                          <w:marBottom w:val="0"/>
                                                                                                                          <w:divBdr>
                                                                                                                            <w:top w:val="none" w:sz="0" w:space="0" w:color="auto"/>
                                                                                                                            <w:left w:val="none" w:sz="0" w:space="0" w:color="auto"/>
                                                                                                                            <w:bottom w:val="none" w:sz="0" w:space="0" w:color="auto"/>
                                                                                                                            <w:right w:val="none" w:sz="0" w:space="0" w:color="auto"/>
                                                                                                                          </w:divBdr>
                                                                                                                          <w:divsChild>
                                                                                                                            <w:div w:id="1197036632">
                                                                                                                              <w:marLeft w:val="0"/>
                                                                                                                              <w:marRight w:val="0"/>
                                                                                                                              <w:marTop w:val="0"/>
                                                                                                                              <w:marBottom w:val="0"/>
                                                                                                                              <w:divBdr>
                                                                                                                                <w:top w:val="none" w:sz="0" w:space="0" w:color="auto"/>
                                                                                                                                <w:left w:val="none" w:sz="0" w:space="0" w:color="auto"/>
                                                                                                                                <w:bottom w:val="none" w:sz="0" w:space="0" w:color="auto"/>
                                                                                                                                <w:right w:val="none" w:sz="0" w:space="0" w:color="auto"/>
                                                                                                                              </w:divBdr>
                                                                                                                            </w:div>
                                                                                                                          </w:divsChild>
                                                                                                                        </w:div>
                                                                                                                        <w:div w:id="1448042097">
                                                                                                                          <w:marLeft w:val="0"/>
                                                                                                                          <w:marRight w:val="0"/>
                                                                                                                          <w:marTop w:val="0"/>
                                                                                                                          <w:marBottom w:val="0"/>
                                                                                                                          <w:divBdr>
                                                                                                                            <w:top w:val="none" w:sz="0" w:space="0" w:color="auto"/>
                                                                                                                            <w:left w:val="none" w:sz="0" w:space="0" w:color="auto"/>
                                                                                                                            <w:bottom w:val="none" w:sz="0" w:space="0" w:color="auto"/>
                                                                                                                            <w:right w:val="none" w:sz="0" w:space="0" w:color="auto"/>
                                                                                                                          </w:divBdr>
                                                                                                                          <w:divsChild>
                                                                                                                            <w:div w:id="1201821731">
                                                                                                                              <w:marLeft w:val="0"/>
                                                                                                                              <w:marRight w:val="0"/>
                                                                                                                              <w:marTop w:val="0"/>
                                                                                                                              <w:marBottom w:val="0"/>
                                                                                                                              <w:divBdr>
                                                                                                                                <w:top w:val="none" w:sz="0" w:space="0" w:color="auto"/>
                                                                                                                                <w:left w:val="none" w:sz="0" w:space="0" w:color="auto"/>
                                                                                                                                <w:bottom w:val="none" w:sz="0" w:space="0" w:color="auto"/>
                                                                                                                                <w:right w:val="none" w:sz="0" w:space="0" w:color="auto"/>
                                                                                                                              </w:divBdr>
                                                                                                                            </w:div>
                                                                                                                            <w:div w:id="1773935680">
                                                                                                                              <w:marLeft w:val="0"/>
                                                                                                                              <w:marRight w:val="0"/>
                                                                                                                              <w:marTop w:val="0"/>
                                                                                                                              <w:marBottom w:val="0"/>
                                                                                                                              <w:divBdr>
                                                                                                                                <w:top w:val="none" w:sz="0" w:space="0" w:color="auto"/>
                                                                                                                                <w:left w:val="none" w:sz="0" w:space="0" w:color="auto"/>
                                                                                                                                <w:bottom w:val="none" w:sz="0" w:space="0" w:color="auto"/>
                                                                                                                                <w:right w:val="none" w:sz="0" w:space="0" w:color="auto"/>
                                                                                                                              </w:divBdr>
                                                                                                                            </w:div>
                                                                                                                          </w:divsChild>
                                                                                                                        </w:div>
                                                                                                                        <w:div w:id="1797872602">
                                                                                                                          <w:marLeft w:val="0"/>
                                                                                                                          <w:marRight w:val="0"/>
                                                                                                                          <w:marTop w:val="0"/>
                                                                                                                          <w:marBottom w:val="0"/>
                                                                                                                          <w:divBdr>
                                                                                                                            <w:top w:val="none" w:sz="0" w:space="0" w:color="auto"/>
                                                                                                                            <w:left w:val="none" w:sz="0" w:space="0" w:color="auto"/>
                                                                                                                            <w:bottom w:val="none" w:sz="0" w:space="0" w:color="auto"/>
                                                                                                                            <w:right w:val="none" w:sz="0" w:space="0" w:color="auto"/>
                                                                                                                          </w:divBdr>
                                                                                                                          <w:divsChild>
                                                                                                                            <w:div w:id="133916998">
                                                                                                                              <w:marLeft w:val="0"/>
                                                                                                                              <w:marRight w:val="0"/>
                                                                                                                              <w:marTop w:val="0"/>
                                                                                                                              <w:marBottom w:val="0"/>
                                                                                                                              <w:divBdr>
                                                                                                                                <w:top w:val="none" w:sz="0" w:space="0" w:color="auto"/>
                                                                                                                                <w:left w:val="none" w:sz="0" w:space="0" w:color="auto"/>
                                                                                                                                <w:bottom w:val="none" w:sz="0" w:space="0" w:color="auto"/>
                                                                                                                                <w:right w:val="none" w:sz="0" w:space="0" w:color="auto"/>
                                                                                                                              </w:divBdr>
                                                                                                                            </w:div>
                                                                                                                            <w:div w:id="13941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9482">
                                                                                                                      <w:marLeft w:val="0"/>
                                                                                                                      <w:marRight w:val="0"/>
                                                                                                                      <w:marTop w:val="0"/>
                                                                                                                      <w:marBottom w:val="0"/>
                                                                                                                      <w:divBdr>
                                                                                                                        <w:top w:val="none" w:sz="0" w:space="0" w:color="auto"/>
                                                                                                                        <w:left w:val="none" w:sz="0" w:space="0" w:color="auto"/>
                                                                                                                        <w:bottom w:val="none" w:sz="0" w:space="0" w:color="auto"/>
                                                                                                                        <w:right w:val="none" w:sz="0" w:space="0" w:color="auto"/>
                                                                                                                      </w:divBdr>
                                                                                                                      <w:divsChild>
                                                                                                                        <w:div w:id="361175722">
                                                                                                                          <w:marLeft w:val="0"/>
                                                                                                                          <w:marRight w:val="0"/>
                                                                                                                          <w:marTop w:val="0"/>
                                                                                                                          <w:marBottom w:val="0"/>
                                                                                                                          <w:divBdr>
                                                                                                                            <w:top w:val="none" w:sz="0" w:space="0" w:color="auto"/>
                                                                                                                            <w:left w:val="none" w:sz="0" w:space="0" w:color="auto"/>
                                                                                                                            <w:bottom w:val="none" w:sz="0" w:space="0" w:color="auto"/>
                                                                                                                            <w:right w:val="none" w:sz="0" w:space="0" w:color="auto"/>
                                                                                                                          </w:divBdr>
                                                                                                                          <w:divsChild>
                                                                                                                            <w:div w:id="270163361">
                                                                                                                              <w:marLeft w:val="0"/>
                                                                                                                              <w:marRight w:val="0"/>
                                                                                                                              <w:marTop w:val="0"/>
                                                                                                                              <w:marBottom w:val="0"/>
                                                                                                                              <w:divBdr>
                                                                                                                                <w:top w:val="none" w:sz="0" w:space="0" w:color="auto"/>
                                                                                                                                <w:left w:val="none" w:sz="0" w:space="0" w:color="auto"/>
                                                                                                                                <w:bottom w:val="none" w:sz="0" w:space="0" w:color="auto"/>
                                                                                                                                <w:right w:val="none" w:sz="0" w:space="0" w:color="auto"/>
                                                                                                                              </w:divBdr>
                                                                                                                            </w:div>
                                                                                                                            <w:div w:id="317267220">
                                                                                                                              <w:marLeft w:val="0"/>
                                                                                                                              <w:marRight w:val="0"/>
                                                                                                                              <w:marTop w:val="0"/>
                                                                                                                              <w:marBottom w:val="0"/>
                                                                                                                              <w:divBdr>
                                                                                                                                <w:top w:val="none" w:sz="0" w:space="0" w:color="auto"/>
                                                                                                                                <w:left w:val="none" w:sz="0" w:space="0" w:color="auto"/>
                                                                                                                                <w:bottom w:val="none" w:sz="0" w:space="0" w:color="auto"/>
                                                                                                                                <w:right w:val="none" w:sz="0" w:space="0" w:color="auto"/>
                                                                                                                              </w:divBdr>
                                                                                                                            </w:div>
                                                                                                                          </w:divsChild>
                                                                                                                        </w:div>
                                                                                                                        <w:div w:id="658923251">
                                                                                                                          <w:marLeft w:val="0"/>
                                                                                                                          <w:marRight w:val="0"/>
                                                                                                                          <w:marTop w:val="0"/>
                                                                                                                          <w:marBottom w:val="0"/>
                                                                                                                          <w:divBdr>
                                                                                                                            <w:top w:val="none" w:sz="0" w:space="0" w:color="auto"/>
                                                                                                                            <w:left w:val="none" w:sz="0" w:space="0" w:color="auto"/>
                                                                                                                            <w:bottom w:val="none" w:sz="0" w:space="0" w:color="auto"/>
                                                                                                                            <w:right w:val="none" w:sz="0" w:space="0" w:color="auto"/>
                                                                                                                          </w:divBdr>
                                                                                                                          <w:divsChild>
                                                                                                                            <w:div w:id="896085133">
                                                                                                                              <w:marLeft w:val="0"/>
                                                                                                                              <w:marRight w:val="0"/>
                                                                                                                              <w:marTop w:val="0"/>
                                                                                                                              <w:marBottom w:val="0"/>
                                                                                                                              <w:divBdr>
                                                                                                                                <w:top w:val="none" w:sz="0" w:space="0" w:color="auto"/>
                                                                                                                                <w:left w:val="none" w:sz="0" w:space="0" w:color="auto"/>
                                                                                                                                <w:bottom w:val="none" w:sz="0" w:space="0" w:color="auto"/>
                                                                                                                                <w:right w:val="none" w:sz="0" w:space="0" w:color="auto"/>
                                                                                                                              </w:divBdr>
                                                                                                                            </w:div>
                                                                                                                          </w:divsChild>
                                                                                                                        </w:div>
                                                                                                                        <w:div w:id="807014367">
                                                                                                                          <w:marLeft w:val="0"/>
                                                                                                                          <w:marRight w:val="0"/>
                                                                                                                          <w:marTop w:val="0"/>
                                                                                                                          <w:marBottom w:val="0"/>
                                                                                                                          <w:divBdr>
                                                                                                                            <w:top w:val="none" w:sz="0" w:space="0" w:color="auto"/>
                                                                                                                            <w:left w:val="none" w:sz="0" w:space="0" w:color="auto"/>
                                                                                                                            <w:bottom w:val="none" w:sz="0" w:space="0" w:color="auto"/>
                                                                                                                            <w:right w:val="none" w:sz="0" w:space="0" w:color="auto"/>
                                                                                                                          </w:divBdr>
                                                                                                                          <w:divsChild>
                                                                                                                            <w:div w:id="79958232">
                                                                                                                              <w:marLeft w:val="0"/>
                                                                                                                              <w:marRight w:val="0"/>
                                                                                                                              <w:marTop w:val="0"/>
                                                                                                                              <w:marBottom w:val="0"/>
                                                                                                                              <w:divBdr>
                                                                                                                                <w:top w:val="none" w:sz="0" w:space="0" w:color="auto"/>
                                                                                                                                <w:left w:val="none" w:sz="0" w:space="0" w:color="auto"/>
                                                                                                                                <w:bottom w:val="none" w:sz="0" w:space="0" w:color="auto"/>
                                                                                                                                <w:right w:val="none" w:sz="0" w:space="0" w:color="auto"/>
                                                                                                                              </w:divBdr>
                                                                                                                            </w:div>
                                                                                                                            <w:div w:id="748575664">
                                                                                                                              <w:marLeft w:val="0"/>
                                                                                                                              <w:marRight w:val="0"/>
                                                                                                                              <w:marTop w:val="0"/>
                                                                                                                              <w:marBottom w:val="0"/>
                                                                                                                              <w:divBdr>
                                                                                                                                <w:top w:val="none" w:sz="0" w:space="0" w:color="auto"/>
                                                                                                                                <w:left w:val="none" w:sz="0" w:space="0" w:color="auto"/>
                                                                                                                                <w:bottom w:val="none" w:sz="0" w:space="0" w:color="auto"/>
                                                                                                                                <w:right w:val="none" w:sz="0" w:space="0" w:color="auto"/>
                                                                                                                              </w:divBdr>
                                                                                                                            </w:div>
                                                                                                                          </w:divsChild>
                                                                                                                        </w:div>
                                                                                                                        <w:div w:id="923413942">
                                                                                                                          <w:marLeft w:val="0"/>
                                                                                                                          <w:marRight w:val="0"/>
                                                                                                                          <w:marTop w:val="0"/>
                                                                                                                          <w:marBottom w:val="0"/>
                                                                                                                          <w:divBdr>
                                                                                                                            <w:top w:val="none" w:sz="0" w:space="0" w:color="auto"/>
                                                                                                                            <w:left w:val="none" w:sz="0" w:space="0" w:color="auto"/>
                                                                                                                            <w:bottom w:val="none" w:sz="0" w:space="0" w:color="auto"/>
                                                                                                                            <w:right w:val="none" w:sz="0" w:space="0" w:color="auto"/>
                                                                                                                          </w:divBdr>
                                                                                                                          <w:divsChild>
                                                                                                                            <w:div w:id="1728529711">
                                                                                                                              <w:marLeft w:val="0"/>
                                                                                                                              <w:marRight w:val="0"/>
                                                                                                                              <w:marTop w:val="0"/>
                                                                                                                              <w:marBottom w:val="0"/>
                                                                                                                              <w:divBdr>
                                                                                                                                <w:top w:val="none" w:sz="0" w:space="0" w:color="auto"/>
                                                                                                                                <w:left w:val="none" w:sz="0" w:space="0" w:color="auto"/>
                                                                                                                                <w:bottom w:val="none" w:sz="0" w:space="0" w:color="auto"/>
                                                                                                                                <w:right w:val="none" w:sz="0" w:space="0" w:color="auto"/>
                                                                                                                              </w:divBdr>
                                                                                                                            </w:div>
                                                                                                                            <w:div w:id="1791512981">
                                                                                                                              <w:marLeft w:val="0"/>
                                                                                                                              <w:marRight w:val="0"/>
                                                                                                                              <w:marTop w:val="0"/>
                                                                                                                              <w:marBottom w:val="0"/>
                                                                                                                              <w:divBdr>
                                                                                                                                <w:top w:val="none" w:sz="0" w:space="0" w:color="auto"/>
                                                                                                                                <w:left w:val="none" w:sz="0" w:space="0" w:color="auto"/>
                                                                                                                                <w:bottom w:val="none" w:sz="0" w:space="0" w:color="auto"/>
                                                                                                                                <w:right w:val="none" w:sz="0" w:space="0" w:color="auto"/>
                                                                                                                              </w:divBdr>
                                                                                                                            </w:div>
                                                                                                                          </w:divsChild>
                                                                                                                        </w:div>
                                                                                                                        <w:div w:id="1303464435">
                                                                                                                          <w:marLeft w:val="0"/>
                                                                                                                          <w:marRight w:val="0"/>
                                                                                                                          <w:marTop w:val="0"/>
                                                                                                                          <w:marBottom w:val="0"/>
                                                                                                                          <w:divBdr>
                                                                                                                            <w:top w:val="none" w:sz="0" w:space="0" w:color="auto"/>
                                                                                                                            <w:left w:val="none" w:sz="0" w:space="0" w:color="auto"/>
                                                                                                                            <w:bottom w:val="none" w:sz="0" w:space="0" w:color="auto"/>
                                                                                                                            <w:right w:val="none" w:sz="0" w:space="0" w:color="auto"/>
                                                                                                                          </w:divBdr>
                                                                                                                          <w:divsChild>
                                                                                                                            <w:div w:id="797649364">
                                                                                                                              <w:marLeft w:val="0"/>
                                                                                                                              <w:marRight w:val="0"/>
                                                                                                                              <w:marTop w:val="0"/>
                                                                                                                              <w:marBottom w:val="0"/>
                                                                                                                              <w:divBdr>
                                                                                                                                <w:top w:val="none" w:sz="0" w:space="0" w:color="auto"/>
                                                                                                                                <w:left w:val="none" w:sz="0" w:space="0" w:color="auto"/>
                                                                                                                                <w:bottom w:val="none" w:sz="0" w:space="0" w:color="auto"/>
                                                                                                                                <w:right w:val="none" w:sz="0" w:space="0" w:color="auto"/>
                                                                                                                              </w:divBdr>
                                                                                                                            </w:div>
                                                                                                                            <w:div w:id="9782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1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403972">
                                                                                                  <w:marLeft w:val="0"/>
                                                                                                  <w:marRight w:val="0"/>
                                                                                                  <w:marTop w:val="0"/>
                                                                                                  <w:marBottom w:val="0"/>
                                                                                                  <w:divBdr>
                                                                                                    <w:top w:val="none" w:sz="0" w:space="0" w:color="auto"/>
                                                                                                    <w:left w:val="none" w:sz="0" w:space="0" w:color="auto"/>
                                                                                                    <w:bottom w:val="none" w:sz="0" w:space="0" w:color="auto"/>
                                                                                                    <w:right w:val="none" w:sz="0" w:space="0" w:color="auto"/>
                                                                                                  </w:divBdr>
                                                                                                  <w:divsChild>
                                                                                                    <w:div w:id="643894889">
                                                                                                      <w:marLeft w:val="150"/>
                                                                                                      <w:marRight w:val="150"/>
                                                                                                      <w:marTop w:val="150"/>
                                                                                                      <w:marBottom w:val="150"/>
                                                                                                      <w:divBdr>
                                                                                                        <w:top w:val="none" w:sz="0" w:space="0" w:color="auto"/>
                                                                                                        <w:left w:val="none" w:sz="0" w:space="0" w:color="auto"/>
                                                                                                        <w:bottom w:val="none" w:sz="0" w:space="0" w:color="auto"/>
                                                                                                        <w:right w:val="none" w:sz="0" w:space="0" w:color="auto"/>
                                                                                                      </w:divBdr>
                                                                                                      <w:divsChild>
                                                                                                        <w:div w:id="640883938">
                                                                                                          <w:marLeft w:val="0"/>
                                                                                                          <w:marRight w:val="0"/>
                                                                                                          <w:marTop w:val="0"/>
                                                                                                          <w:marBottom w:val="0"/>
                                                                                                          <w:divBdr>
                                                                                                            <w:top w:val="single" w:sz="6" w:space="0" w:color="999999"/>
                                                                                                            <w:left w:val="single" w:sz="6" w:space="0" w:color="999999"/>
                                                                                                            <w:bottom w:val="single" w:sz="6" w:space="0" w:color="999999"/>
                                                                                                            <w:right w:val="single" w:sz="6" w:space="0" w:color="999999"/>
                                                                                                          </w:divBdr>
                                                                                                          <w:divsChild>
                                                                                                            <w:div w:id="38867460">
                                                                                                              <w:marLeft w:val="0"/>
                                                                                                              <w:marRight w:val="0"/>
                                                                                                              <w:marTop w:val="0"/>
                                                                                                              <w:marBottom w:val="0"/>
                                                                                                              <w:divBdr>
                                                                                                                <w:top w:val="single" w:sz="6" w:space="11" w:color="E5E5E5"/>
                                                                                                                <w:left w:val="none" w:sz="0" w:space="0" w:color="auto"/>
                                                                                                                <w:bottom w:val="none" w:sz="0" w:space="0" w:color="auto"/>
                                                                                                                <w:right w:val="none" w:sz="0" w:space="0" w:color="auto"/>
                                                                                                              </w:divBdr>
                                                                                                            </w:div>
                                                                                                            <w:div w:id="266474207">
                                                                                                              <w:marLeft w:val="0"/>
                                                                                                              <w:marRight w:val="0"/>
                                                                                                              <w:marTop w:val="0"/>
                                                                                                              <w:marBottom w:val="0"/>
                                                                                                              <w:divBdr>
                                                                                                                <w:top w:val="none" w:sz="0" w:space="0" w:color="auto"/>
                                                                                                                <w:left w:val="none" w:sz="0" w:space="0" w:color="auto"/>
                                                                                                                <w:bottom w:val="none" w:sz="0" w:space="0" w:color="auto"/>
                                                                                                                <w:right w:val="none" w:sz="0" w:space="0" w:color="auto"/>
                                                                                                              </w:divBdr>
                                                                                                              <w:divsChild>
                                                                                                                <w:div w:id="13072069">
                                                                                                                  <w:marLeft w:val="0"/>
                                                                                                                  <w:marRight w:val="0"/>
                                                                                                                  <w:marTop w:val="0"/>
                                                                                                                  <w:marBottom w:val="225"/>
                                                                                                                  <w:divBdr>
                                                                                                                    <w:top w:val="none" w:sz="0" w:space="0" w:color="auto"/>
                                                                                                                    <w:left w:val="none" w:sz="0" w:space="0" w:color="auto"/>
                                                                                                                    <w:bottom w:val="none" w:sz="0" w:space="0" w:color="auto"/>
                                                                                                                    <w:right w:val="none" w:sz="0" w:space="0" w:color="auto"/>
                                                                                                                  </w:divBdr>
                                                                                                                </w:div>
                                                                                                                <w:div w:id="472874566">
                                                                                                                  <w:marLeft w:val="0"/>
                                                                                                                  <w:marRight w:val="0"/>
                                                                                                                  <w:marTop w:val="0"/>
                                                                                                                  <w:marBottom w:val="225"/>
                                                                                                                  <w:divBdr>
                                                                                                                    <w:top w:val="none" w:sz="0" w:space="0" w:color="auto"/>
                                                                                                                    <w:left w:val="none" w:sz="0" w:space="0" w:color="auto"/>
                                                                                                                    <w:bottom w:val="none" w:sz="0" w:space="0" w:color="auto"/>
                                                                                                                    <w:right w:val="none" w:sz="0" w:space="0" w:color="auto"/>
                                                                                                                  </w:divBdr>
                                                                                                                </w:div>
                                                                                                              </w:divsChild>
                                                                                                            </w:div>
                                                                                                            <w:div w:id="1746033124">
                                                                                                              <w:marLeft w:val="0"/>
                                                                                                              <w:marRight w:val="0"/>
                                                                                                              <w:marTop w:val="0"/>
                                                                                                              <w:marBottom w:val="0"/>
                                                                                                              <w:divBdr>
                                                                                                                <w:top w:val="single" w:sz="6" w:space="0" w:color="FFFFFF"/>
                                                                                                                <w:left w:val="single" w:sz="6" w:space="12" w:color="FFFFFF"/>
                                                                                                                <w:bottom w:val="single" w:sz="6" w:space="0" w:color="FFFFFF"/>
                                                                                                                <w:right w:val="single" w:sz="6" w:space="12" w:color="FFFFFF"/>
                                                                                                              </w:divBdr>
                                                                                                            </w:div>
                                                                                                          </w:divsChild>
                                                                                                        </w:div>
                                                                                                      </w:divsChild>
                                                                                                    </w:div>
                                                                                                  </w:divsChild>
                                                                                                </w:div>
                                                                                                <w:div w:id="1908763615">
                                                                                                  <w:marLeft w:val="0"/>
                                                                                                  <w:marRight w:val="0"/>
                                                                                                  <w:marTop w:val="0"/>
                                                                                                  <w:marBottom w:val="0"/>
                                                                                                  <w:divBdr>
                                                                                                    <w:top w:val="none" w:sz="0" w:space="0" w:color="auto"/>
                                                                                                    <w:left w:val="none" w:sz="0" w:space="0" w:color="auto"/>
                                                                                                    <w:bottom w:val="none" w:sz="0" w:space="0" w:color="auto"/>
                                                                                                    <w:right w:val="none" w:sz="0" w:space="0" w:color="auto"/>
                                                                                                  </w:divBdr>
                                                                                                  <w:divsChild>
                                                                                                    <w:div w:id="398746240">
                                                                                                      <w:marLeft w:val="150"/>
                                                                                                      <w:marRight w:val="150"/>
                                                                                                      <w:marTop w:val="150"/>
                                                                                                      <w:marBottom w:val="150"/>
                                                                                                      <w:divBdr>
                                                                                                        <w:top w:val="none" w:sz="0" w:space="0" w:color="auto"/>
                                                                                                        <w:left w:val="none" w:sz="0" w:space="0" w:color="auto"/>
                                                                                                        <w:bottom w:val="none" w:sz="0" w:space="0" w:color="auto"/>
                                                                                                        <w:right w:val="none" w:sz="0" w:space="0" w:color="auto"/>
                                                                                                      </w:divBdr>
                                                                                                      <w:divsChild>
                                                                                                        <w:div w:id="1130171947">
                                                                                                          <w:marLeft w:val="0"/>
                                                                                                          <w:marRight w:val="0"/>
                                                                                                          <w:marTop w:val="0"/>
                                                                                                          <w:marBottom w:val="0"/>
                                                                                                          <w:divBdr>
                                                                                                            <w:top w:val="single" w:sz="6" w:space="0" w:color="999999"/>
                                                                                                            <w:left w:val="single" w:sz="6" w:space="0" w:color="999999"/>
                                                                                                            <w:bottom w:val="single" w:sz="6" w:space="0" w:color="999999"/>
                                                                                                            <w:right w:val="single" w:sz="6" w:space="0" w:color="999999"/>
                                                                                                          </w:divBdr>
                                                                                                          <w:divsChild>
                                                                                                            <w:div w:id="27072896">
                                                                                                              <w:marLeft w:val="0"/>
                                                                                                              <w:marRight w:val="0"/>
                                                                                                              <w:marTop w:val="0"/>
                                                                                                              <w:marBottom w:val="0"/>
                                                                                                              <w:divBdr>
                                                                                                                <w:top w:val="single" w:sz="6" w:space="11" w:color="E5E5E5"/>
                                                                                                                <w:left w:val="none" w:sz="0" w:space="0" w:color="auto"/>
                                                                                                                <w:bottom w:val="none" w:sz="0" w:space="0" w:color="auto"/>
                                                                                                                <w:right w:val="none" w:sz="0" w:space="0" w:color="auto"/>
                                                                                                              </w:divBdr>
                                                                                                            </w:div>
                                                                                                            <w:div w:id="101413556">
                                                                                                              <w:marLeft w:val="0"/>
                                                                                                              <w:marRight w:val="0"/>
                                                                                                              <w:marTop w:val="0"/>
                                                                                                              <w:marBottom w:val="0"/>
                                                                                                              <w:divBdr>
                                                                                                                <w:top w:val="none" w:sz="0" w:space="0" w:color="auto"/>
                                                                                                                <w:left w:val="none" w:sz="0" w:space="0" w:color="auto"/>
                                                                                                                <w:bottom w:val="none" w:sz="0" w:space="0" w:color="auto"/>
                                                                                                                <w:right w:val="none" w:sz="0" w:space="0" w:color="auto"/>
                                                                                                              </w:divBdr>
                                                                                                              <w:divsChild>
                                                                                                                <w:div w:id="89014802">
                                                                                                                  <w:marLeft w:val="0"/>
                                                                                                                  <w:marRight w:val="0"/>
                                                                                                                  <w:marTop w:val="0"/>
                                                                                                                  <w:marBottom w:val="225"/>
                                                                                                                  <w:divBdr>
                                                                                                                    <w:top w:val="none" w:sz="0" w:space="0" w:color="auto"/>
                                                                                                                    <w:left w:val="none" w:sz="0" w:space="0" w:color="auto"/>
                                                                                                                    <w:bottom w:val="none" w:sz="0" w:space="0" w:color="auto"/>
                                                                                                                    <w:right w:val="none" w:sz="0" w:space="0" w:color="auto"/>
                                                                                                                  </w:divBdr>
                                                                                                                </w:div>
                                                                                                                <w:div w:id="1201043251">
                                                                                                                  <w:marLeft w:val="0"/>
                                                                                                                  <w:marRight w:val="0"/>
                                                                                                                  <w:marTop w:val="0"/>
                                                                                                                  <w:marBottom w:val="225"/>
                                                                                                                  <w:divBdr>
                                                                                                                    <w:top w:val="none" w:sz="0" w:space="0" w:color="auto"/>
                                                                                                                    <w:left w:val="none" w:sz="0" w:space="0" w:color="auto"/>
                                                                                                                    <w:bottom w:val="none" w:sz="0" w:space="0" w:color="auto"/>
                                                                                                                    <w:right w:val="none" w:sz="0" w:space="0" w:color="auto"/>
                                                                                                                  </w:divBdr>
                                                                                                                </w:div>
                                                                                                                <w:div w:id="1255477332">
                                                                                                                  <w:marLeft w:val="0"/>
                                                                                                                  <w:marRight w:val="0"/>
                                                                                                                  <w:marTop w:val="0"/>
                                                                                                                  <w:marBottom w:val="0"/>
                                                                                                                  <w:divBdr>
                                                                                                                    <w:top w:val="none" w:sz="0" w:space="0" w:color="auto"/>
                                                                                                                    <w:left w:val="none" w:sz="0" w:space="0" w:color="auto"/>
                                                                                                                    <w:bottom w:val="none" w:sz="0" w:space="0" w:color="auto"/>
                                                                                                                    <w:right w:val="none" w:sz="0" w:space="0" w:color="auto"/>
                                                                                                                  </w:divBdr>
                                                                                                                </w:div>
                                                                                                              </w:divsChild>
                                                                                                            </w:div>
                                                                                                            <w:div w:id="1740977454">
                                                                                                              <w:marLeft w:val="0"/>
                                                                                                              <w:marRight w:val="0"/>
                                                                                                              <w:marTop w:val="0"/>
                                                                                                              <w:marBottom w:val="0"/>
                                                                                                              <w:divBdr>
                                                                                                                <w:top w:val="single" w:sz="6" w:space="0" w:color="FFFFFF"/>
                                                                                                                <w:left w:val="single" w:sz="6" w:space="12" w:color="FFFFFF"/>
                                                                                                                <w:bottom w:val="single" w:sz="6" w:space="0" w:color="FFFFFF"/>
                                                                                                                <w:right w:val="single" w:sz="6" w:space="12" w:color="FFFFFF"/>
                                                                                                              </w:divBdr>
                                                                                                            </w:div>
                                                                                                          </w:divsChild>
                                                                                                        </w:div>
                                                                                                      </w:divsChild>
                                                                                                    </w:div>
                                                                                                  </w:divsChild>
                                                                                                </w:div>
                                                                                              </w:divsChild>
                                                                                            </w:div>
                                                                                            <w:div w:id="1767071926">
                                                                                              <w:marLeft w:val="0"/>
                                                                                              <w:marRight w:val="0"/>
                                                                                              <w:marTop w:val="0"/>
                                                                                              <w:marBottom w:val="0"/>
                                                                                              <w:divBdr>
                                                                                                <w:top w:val="none" w:sz="0" w:space="0" w:color="auto"/>
                                                                                                <w:left w:val="none" w:sz="0" w:space="0" w:color="auto"/>
                                                                                                <w:bottom w:val="none" w:sz="0" w:space="0" w:color="auto"/>
                                                                                                <w:right w:val="none" w:sz="0" w:space="0" w:color="auto"/>
                                                                                              </w:divBdr>
                                                                                              <w:divsChild>
                                                                                                <w:div w:id="78523278">
                                                                                                  <w:marLeft w:val="0"/>
                                                                                                  <w:marRight w:val="0"/>
                                                                                                  <w:marTop w:val="0"/>
                                                                                                  <w:marBottom w:val="0"/>
                                                                                                  <w:divBdr>
                                                                                                    <w:top w:val="none" w:sz="0" w:space="0" w:color="auto"/>
                                                                                                    <w:left w:val="none" w:sz="0" w:space="0" w:color="auto"/>
                                                                                                    <w:bottom w:val="none" w:sz="0" w:space="0" w:color="auto"/>
                                                                                                    <w:right w:val="none" w:sz="0" w:space="0" w:color="auto"/>
                                                                                                  </w:divBdr>
                                                                                                  <w:divsChild>
                                                                                                    <w:div w:id="583729389">
                                                                                                      <w:marLeft w:val="0"/>
                                                                                                      <w:marRight w:val="0"/>
                                                                                                      <w:marTop w:val="0"/>
                                                                                                      <w:marBottom w:val="0"/>
                                                                                                      <w:divBdr>
                                                                                                        <w:top w:val="none" w:sz="0" w:space="0" w:color="auto"/>
                                                                                                        <w:left w:val="none" w:sz="0" w:space="0" w:color="auto"/>
                                                                                                        <w:bottom w:val="none" w:sz="0" w:space="0" w:color="auto"/>
                                                                                                        <w:right w:val="none" w:sz="0" w:space="0" w:color="auto"/>
                                                                                                      </w:divBdr>
                                                                                                    </w:div>
                                                                                                  </w:divsChild>
                                                                                                </w:div>
                                                                                                <w:div w:id="1232040982">
                                                                                                  <w:marLeft w:val="0"/>
                                                                                                  <w:marRight w:val="0"/>
                                                                                                  <w:marTop w:val="0"/>
                                                                                                  <w:marBottom w:val="0"/>
                                                                                                  <w:divBdr>
                                                                                                    <w:top w:val="none" w:sz="0" w:space="0" w:color="auto"/>
                                                                                                    <w:left w:val="none" w:sz="0" w:space="0" w:color="auto"/>
                                                                                                    <w:bottom w:val="none" w:sz="0" w:space="0" w:color="auto"/>
                                                                                                    <w:right w:val="none" w:sz="0" w:space="0" w:color="auto"/>
                                                                                                  </w:divBdr>
                                                                                                  <w:divsChild>
                                                                                                    <w:div w:id="1932472689">
                                                                                                      <w:marLeft w:val="0"/>
                                                                                                      <w:marRight w:val="0"/>
                                                                                                      <w:marTop w:val="0"/>
                                                                                                      <w:marBottom w:val="0"/>
                                                                                                      <w:divBdr>
                                                                                                        <w:top w:val="none" w:sz="0" w:space="0" w:color="auto"/>
                                                                                                        <w:left w:val="none" w:sz="0" w:space="0" w:color="auto"/>
                                                                                                        <w:bottom w:val="none" w:sz="0" w:space="0" w:color="auto"/>
                                                                                                        <w:right w:val="none" w:sz="0" w:space="0" w:color="auto"/>
                                                                                                      </w:divBdr>
                                                                                                    </w:div>
                                                                                                  </w:divsChild>
                                                                                                </w:div>
                                                                                                <w:div w:id="1503086853">
                                                                                                  <w:marLeft w:val="0"/>
                                                                                                  <w:marRight w:val="0"/>
                                                                                                  <w:marTop w:val="0"/>
                                                                                                  <w:marBottom w:val="0"/>
                                                                                                  <w:divBdr>
                                                                                                    <w:top w:val="none" w:sz="0" w:space="0" w:color="auto"/>
                                                                                                    <w:left w:val="none" w:sz="0" w:space="0" w:color="auto"/>
                                                                                                    <w:bottom w:val="none" w:sz="0" w:space="0" w:color="auto"/>
                                                                                                    <w:right w:val="none" w:sz="0" w:space="0" w:color="auto"/>
                                                                                                  </w:divBdr>
                                                                                                  <w:divsChild>
                                                                                                    <w:div w:id="756943084">
                                                                                                      <w:marLeft w:val="0"/>
                                                                                                      <w:marRight w:val="0"/>
                                                                                                      <w:marTop w:val="0"/>
                                                                                                      <w:marBottom w:val="0"/>
                                                                                                      <w:divBdr>
                                                                                                        <w:top w:val="none" w:sz="0" w:space="0" w:color="auto"/>
                                                                                                        <w:left w:val="none" w:sz="0" w:space="0" w:color="auto"/>
                                                                                                        <w:bottom w:val="none" w:sz="0" w:space="0" w:color="auto"/>
                                                                                                        <w:right w:val="none" w:sz="0" w:space="0" w:color="auto"/>
                                                                                                      </w:divBdr>
                                                                                                      <w:divsChild>
                                                                                                        <w:div w:id="316614102">
                                                                                                          <w:marLeft w:val="0"/>
                                                                                                          <w:marRight w:val="0"/>
                                                                                                          <w:marTop w:val="0"/>
                                                                                                          <w:marBottom w:val="0"/>
                                                                                                          <w:divBdr>
                                                                                                            <w:top w:val="none" w:sz="0" w:space="0" w:color="auto"/>
                                                                                                            <w:left w:val="none" w:sz="0" w:space="0" w:color="auto"/>
                                                                                                            <w:bottom w:val="none" w:sz="0" w:space="0" w:color="auto"/>
                                                                                                            <w:right w:val="none" w:sz="0" w:space="0" w:color="auto"/>
                                                                                                          </w:divBdr>
                                                                                                          <w:divsChild>
                                                                                                            <w:div w:id="408772161">
                                                                                                              <w:marLeft w:val="0"/>
                                                                                                              <w:marRight w:val="0"/>
                                                                                                              <w:marTop w:val="0"/>
                                                                                                              <w:marBottom w:val="0"/>
                                                                                                              <w:divBdr>
                                                                                                                <w:top w:val="none" w:sz="0" w:space="0" w:color="auto"/>
                                                                                                                <w:left w:val="none" w:sz="0" w:space="0" w:color="auto"/>
                                                                                                                <w:bottom w:val="none" w:sz="0" w:space="0" w:color="auto"/>
                                                                                                                <w:right w:val="none" w:sz="0" w:space="0" w:color="auto"/>
                                                                                                              </w:divBdr>
                                                                                                            </w:div>
                                                                                                            <w:div w:id="1814710484">
                                                                                                              <w:marLeft w:val="0"/>
                                                                                                              <w:marRight w:val="0"/>
                                                                                                              <w:marTop w:val="0"/>
                                                                                                              <w:marBottom w:val="0"/>
                                                                                                              <w:divBdr>
                                                                                                                <w:top w:val="none" w:sz="0" w:space="0" w:color="auto"/>
                                                                                                                <w:left w:val="none" w:sz="0" w:space="0" w:color="auto"/>
                                                                                                                <w:bottom w:val="none" w:sz="0" w:space="0" w:color="auto"/>
                                                                                                                <w:right w:val="none" w:sz="0" w:space="0" w:color="auto"/>
                                                                                                              </w:divBdr>
                                                                                                            </w:div>
                                                                                                          </w:divsChild>
                                                                                                        </w:div>
                                                                                                        <w:div w:id="1622808455">
                                                                                                          <w:marLeft w:val="0"/>
                                                                                                          <w:marRight w:val="0"/>
                                                                                                          <w:marTop w:val="0"/>
                                                                                                          <w:marBottom w:val="0"/>
                                                                                                          <w:divBdr>
                                                                                                            <w:top w:val="none" w:sz="0" w:space="0" w:color="auto"/>
                                                                                                            <w:left w:val="none" w:sz="0" w:space="0" w:color="auto"/>
                                                                                                            <w:bottom w:val="none" w:sz="0" w:space="0" w:color="auto"/>
                                                                                                            <w:right w:val="none" w:sz="0" w:space="0" w:color="auto"/>
                                                                                                          </w:divBdr>
                                                                                                          <w:divsChild>
                                                                                                            <w:div w:id="377243093">
                                                                                                              <w:marLeft w:val="0"/>
                                                                                                              <w:marRight w:val="0"/>
                                                                                                              <w:marTop w:val="0"/>
                                                                                                              <w:marBottom w:val="0"/>
                                                                                                              <w:divBdr>
                                                                                                                <w:top w:val="none" w:sz="0" w:space="0" w:color="auto"/>
                                                                                                                <w:left w:val="none" w:sz="0" w:space="0" w:color="auto"/>
                                                                                                                <w:bottom w:val="none" w:sz="0" w:space="0" w:color="auto"/>
                                                                                                                <w:right w:val="none" w:sz="0" w:space="0" w:color="auto"/>
                                                                                                              </w:divBdr>
                                                                                                            </w:div>
                                                                                                            <w:div w:id="6390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300772">
                                                                                                  <w:marLeft w:val="0"/>
                                                                                                  <w:marRight w:val="0"/>
                                                                                                  <w:marTop w:val="0"/>
                                                                                                  <w:marBottom w:val="0"/>
                                                                                                  <w:divBdr>
                                                                                                    <w:top w:val="none" w:sz="0" w:space="0" w:color="auto"/>
                                                                                                    <w:left w:val="none" w:sz="0" w:space="0" w:color="auto"/>
                                                                                                    <w:bottom w:val="none" w:sz="0" w:space="0" w:color="auto"/>
                                                                                                    <w:right w:val="none" w:sz="0" w:space="0" w:color="auto"/>
                                                                                                  </w:divBdr>
                                                                                                  <w:divsChild>
                                                                                                    <w:div w:id="3202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316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glossaryDocument" Target="glossary/document.xml"/><Relationship Id="rId33"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hyperlink" Target="http://sharepoint2010/sites/dgc/Key%20Documents/Reference%20Docs/2016-08-29%20ISO%20Countries.xls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hyperlink" Target="https://pe.usps.com/text/pub28/28apb.htm"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12164817D534B048BD6541339B59B9F"/>
        <w:category>
          <w:name w:val="General"/>
          <w:gallery w:val="placeholder"/>
        </w:category>
        <w:types>
          <w:type w:val="bbPlcHdr"/>
        </w:types>
        <w:behaviors>
          <w:behavior w:val="content"/>
        </w:behaviors>
        <w:guid w:val="{AC65FDA1-C50B-46A3-BC73-4BC20C3A138B}"/>
      </w:docPartPr>
      <w:docPartBody>
        <w:p w:rsidR="00532243" w:rsidRDefault="00532243">
          <w:pPr>
            <w:pStyle w:val="012164817D534B048BD6541339B59B9F"/>
          </w:pPr>
          <w:r w:rsidRPr="001A784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243"/>
    <w:rsid w:val="00050C63"/>
    <w:rsid w:val="000569DB"/>
    <w:rsid w:val="00070F43"/>
    <w:rsid w:val="000748B6"/>
    <w:rsid w:val="00080C52"/>
    <w:rsid w:val="000D0B40"/>
    <w:rsid w:val="000D6F6F"/>
    <w:rsid w:val="000E3B05"/>
    <w:rsid w:val="00114C80"/>
    <w:rsid w:val="001227E4"/>
    <w:rsid w:val="00152164"/>
    <w:rsid w:val="002C2D59"/>
    <w:rsid w:val="00334559"/>
    <w:rsid w:val="003A4428"/>
    <w:rsid w:val="003B5C0F"/>
    <w:rsid w:val="003E6072"/>
    <w:rsid w:val="00407B9A"/>
    <w:rsid w:val="00462D28"/>
    <w:rsid w:val="004C2208"/>
    <w:rsid w:val="00511572"/>
    <w:rsid w:val="00532243"/>
    <w:rsid w:val="005528C5"/>
    <w:rsid w:val="00561E49"/>
    <w:rsid w:val="005645C7"/>
    <w:rsid w:val="005D1406"/>
    <w:rsid w:val="005D1CA6"/>
    <w:rsid w:val="005E44D9"/>
    <w:rsid w:val="006F2761"/>
    <w:rsid w:val="007061CA"/>
    <w:rsid w:val="00774205"/>
    <w:rsid w:val="007F5FF4"/>
    <w:rsid w:val="008B57C4"/>
    <w:rsid w:val="008E1282"/>
    <w:rsid w:val="0095199D"/>
    <w:rsid w:val="00990DF2"/>
    <w:rsid w:val="00A41C2C"/>
    <w:rsid w:val="00A4609D"/>
    <w:rsid w:val="00A878CF"/>
    <w:rsid w:val="00AC6CAB"/>
    <w:rsid w:val="00B40E2B"/>
    <w:rsid w:val="00BB339B"/>
    <w:rsid w:val="00BD157E"/>
    <w:rsid w:val="00C16962"/>
    <w:rsid w:val="00C33C3D"/>
    <w:rsid w:val="00C5416B"/>
    <w:rsid w:val="00D14A93"/>
    <w:rsid w:val="00D5277E"/>
    <w:rsid w:val="00D52800"/>
    <w:rsid w:val="00DC484C"/>
    <w:rsid w:val="00DC4EF0"/>
    <w:rsid w:val="00DC76F5"/>
    <w:rsid w:val="00E04888"/>
    <w:rsid w:val="00E06721"/>
    <w:rsid w:val="00E91BAF"/>
    <w:rsid w:val="00ED55E5"/>
    <w:rsid w:val="00F01618"/>
    <w:rsid w:val="00F211E1"/>
    <w:rsid w:val="00F52E40"/>
    <w:rsid w:val="00F54B15"/>
    <w:rsid w:val="00F954B1"/>
    <w:rsid w:val="00FF2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48B6"/>
    <w:rPr>
      <w:color w:val="808080"/>
    </w:rPr>
  </w:style>
  <w:style w:type="paragraph" w:customStyle="1" w:styleId="012164817D534B048BD6541339B59B9F">
    <w:name w:val="012164817D534B048BD6541339B59B9F"/>
  </w:style>
  <w:style w:type="paragraph" w:customStyle="1" w:styleId="E405C8CA8B8849379364C790369B9AD4">
    <w:name w:val="E405C8CA8B8849379364C790369B9AD4"/>
  </w:style>
  <w:style w:type="paragraph" w:customStyle="1" w:styleId="0B513B0965EC4BD1A28E021A615DF870">
    <w:name w:val="0B513B0965EC4BD1A28E021A615DF870"/>
  </w:style>
  <w:style w:type="paragraph" w:customStyle="1" w:styleId="BB78FD228C74432E830F1CEC9776B02A">
    <w:name w:val="BB78FD228C74432E830F1CEC9776B02A"/>
  </w:style>
  <w:style w:type="paragraph" w:customStyle="1" w:styleId="BB2220E7A55F4B07A724D864867FD628">
    <w:name w:val="BB2220E7A55F4B07A724D864867FD628"/>
  </w:style>
  <w:style w:type="paragraph" w:customStyle="1" w:styleId="5A21111AEAD344B19BEF3A08C8D6230C">
    <w:name w:val="5A21111AEAD344B19BEF3A08C8D6230C"/>
  </w:style>
  <w:style w:type="paragraph" w:customStyle="1" w:styleId="A208E09A278B4165BBEA4FB0B91FC19D">
    <w:name w:val="A208E09A278B4165BBEA4FB0B91FC19D"/>
  </w:style>
  <w:style w:type="paragraph" w:customStyle="1" w:styleId="4C7E28F5135A4FD5A6E2E15FC3180DBB">
    <w:name w:val="4C7E28F5135A4FD5A6E2E15FC3180DBB"/>
  </w:style>
  <w:style w:type="paragraph" w:customStyle="1" w:styleId="2597389F9A6246CA993727D29C863C00">
    <w:name w:val="2597389F9A6246CA993727D29C863C00"/>
  </w:style>
  <w:style w:type="paragraph" w:customStyle="1" w:styleId="D29602E299BF49C69B1AC657CB377261">
    <w:name w:val="D29602E299BF49C69B1AC657CB377261"/>
  </w:style>
  <w:style w:type="paragraph" w:customStyle="1" w:styleId="D3B5C2C73BFC4E66867E0EB6661989C7">
    <w:name w:val="D3B5C2C73BFC4E66867E0EB6661989C7"/>
  </w:style>
  <w:style w:type="paragraph" w:customStyle="1" w:styleId="B84EF4CD9C3D497589D9F4195EE35AB1">
    <w:name w:val="B84EF4CD9C3D497589D9F4195EE35AB1"/>
  </w:style>
  <w:style w:type="paragraph" w:customStyle="1" w:styleId="B6096A9C51F640A997075B544FB0FD97">
    <w:name w:val="B6096A9C51F640A997075B544FB0FD97"/>
    <w:rsid w:val="00080C52"/>
  </w:style>
  <w:style w:type="paragraph" w:customStyle="1" w:styleId="7CE218D9B79C457CB759CDED3E7D1998">
    <w:name w:val="7CE218D9B79C457CB759CDED3E7D1998"/>
  </w:style>
  <w:style w:type="paragraph" w:customStyle="1" w:styleId="0CFF6EFA29F04C14BADFF4C6FA252F53">
    <w:name w:val="0CFF6EFA29F04C14BADFF4C6FA252F53"/>
  </w:style>
  <w:style w:type="paragraph" w:customStyle="1" w:styleId="3B0801A8494349EEBEB54BB553D5A337">
    <w:name w:val="3B0801A8494349EEBEB54BB553D5A337"/>
  </w:style>
  <w:style w:type="paragraph" w:customStyle="1" w:styleId="7D58EB20D5D1458296AB75559BD129D5">
    <w:name w:val="7D58EB20D5D1458296AB75559BD129D5"/>
  </w:style>
  <w:style w:type="paragraph" w:customStyle="1" w:styleId="ADD389CCF2EA4B699FE98A79BFFFCF89">
    <w:name w:val="ADD389CCF2EA4B699FE98A79BFFFCF89"/>
  </w:style>
  <w:style w:type="paragraph" w:customStyle="1" w:styleId="821A0A39D2BC44ADAFC2DD7A07164474">
    <w:name w:val="821A0A39D2BC44ADAFC2DD7A07164474"/>
  </w:style>
  <w:style w:type="paragraph" w:customStyle="1" w:styleId="1EB3080EC8D44BA2BEDEEFCE6690C49E">
    <w:name w:val="1EB3080EC8D44BA2BEDEEFCE6690C49E"/>
  </w:style>
  <w:style w:type="paragraph" w:customStyle="1" w:styleId="5B714663AB9A494EBAD41BF889DCFA41">
    <w:name w:val="5B714663AB9A494EBAD41BF889DCFA41"/>
    <w:rsid w:val="000748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C6B89C9111C34C96A114E743E8D710" ma:contentTypeVersion="0" ma:contentTypeDescription="Create a new document." ma:contentTypeScope="" ma:versionID="2c8badb8a1b5e1276b9d360101614e23">
  <xsd:schema xmlns:xsd="http://www.w3.org/2001/XMLSchema" xmlns:p="http://schemas.microsoft.com/office/2006/metadata/properties" targetNamespace="http://schemas.microsoft.com/office/2006/metadata/properties" ma:root="true" ma:fieldsID="abbfab3433ba420f6bcebbc1693d1a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Document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253BF08D246DE46BF3D169F81A916B8" ma:contentTypeVersion="2" ma:contentTypeDescription="Create a new document." ma:contentTypeScope="" ma:versionID="b3f91a6dc16bf116e8075290fa5db5b5">
  <xsd:schema xmlns:xsd="http://www.w3.org/2001/XMLSchema" xmlns:p="http://schemas.microsoft.com/office/2006/metadata/properties" targetNamespace="http://schemas.microsoft.com/office/2006/metadata/properties" ma:root="true" ma:fieldsID="a528ad42a9f613a64d44ed2a483b2f8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Document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4E9BD-1331-4466-950A-BDCD7FB7D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017AB9E-9D75-44D2-AD39-074E4AB61220}">
  <ds:schemaRefs>
    <ds:schemaRef ds:uri="http://schemas.microsoft.com/sharepoint/v3/contenttype/forms"/>
  </ds:schemaRefs>
</ds:datastoreItem>
</file>

<file path=customXml/itemProps3.xml><?xml version="1.0" encoding="utf-8"?>
<ds:datastoreItem xmlns:ds="http://schemas.openxmlformats.org/officeDocument/2006/customXml" ds:itemID="{23C11F29-49F3-46AB-9B4D-9247A88D6F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7CAB5EF-A0FC-4A36-AE61-52CDF0CD89D8}">
  <ds:schemaRefs>
    <ds:schemaRef ds:uri="http://www.w3.org/XML/1998/namespace"/>
    <ds:schemaRef ds:uri="http://schemas.microsoft.com/office/2006/metadata/properties"/>
    <ds:schemaRef ds:uri="http://purl.org/dc/terms/"/>
    <ds:schemaRef ds:uri="http://schemas.microsoft.com/office/2006/documentManagement/types"/>
    <ds:schemaRef ds:uri="http://purl.org/dc/dcmitype/"/>
    <ds:schemaRef ds:uri="http://schemas.openxmlformats.org/package/2006/metadata/core-properties"/>
    <ds:schemaRef ds:uri="http://purl.org/dc/elements/1.1/"/>
  </ds:schemaRefs>
</ds:datastoreItem>
</file>

<file path=customXml/itemProps5.xml><?xml version="1.0" encoding="utf-8"?>
<ds:datastoreItem xmlns:ds="http://schemas.openxmlformats.org/officeDocument/2006/customXml" ds:itemID="{FF4DDB85-87ED-461C-9B12-94F8E1EDE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4322</Words>
  <Characters>24638</Characters>
  <Application>Microsoft Office Word</Application>
  <DocSecurity>4</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Markel</Company>
  <LinksUpToDate>false</LinksUpToDate>
  <CharactersWithSpaces>28903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DiMantova;Will Carduck</dc:creator>
  <cp:keywords/>
  <dc:description/>
  <cp:lastModifiedBy>Dommalapati, Abhinay</cp:lastModifiedBy>
  <cp:revision>2</cp:revision>
  <cp:lastPrinted>2018-09-25T19:07:00Z</cp:lastPrinted>
  <dcterms:created xsi:type="dcterms:W3CDTF">2019-08-01T17:18:00Z</dcterms:created>
  <dcterms:modified xsi:type="dcterms:W3CDTF">2019-08-01T17:18:00Z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0x01010075C6B89C9111C34C96A114E743E8D710</vt:lpwstr>
  </property>
</Properties>
</file>